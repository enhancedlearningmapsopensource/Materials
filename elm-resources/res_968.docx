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4775" w14:textId="77777777" w:rsidR="00752640" w:rsidRPr="00B16ACC" w:rsidRDefault="007336CB" w:rsidP="00B16ACC">
      <w:pPr>
        <w:pStyle w:val="MainDocTitle"/>
      </w:pPr>
      <w:r>
        <w:t>Argument Structure</w:t>
      </w:r>
    </w:p>
    <w:p w14:paraId="5E14FF56" w14:textId="2AEA617F" w:rsidR="0063037E" w:rsidRDefault="0063037E" w:rsidP="0018462D">
      <w:pPr>
        <w:pStyle w:val="SectTitle"/>
      </w:pPr>
      <w:r>
        <w:t>Student Handout</w:t>
      </w:r>
    </w:p>
    <w:p w14:paraId="26182EFB" w14:textId="14704F8D" w:rsidR="00A80618" w:rsidRDefault="0036430C" w:rsidP="00A924F9">
      <w:pPr>
        <w:pStyle w:val="Subtitle"/>
      </w:pPr>
      <w:r w:rsidRPr="00B16ACC">
        <w:t>Lesson</w:t>
      </w:r>
      <w:r w:rsidR="004E7292">
        <w:t>s</w:t>
      </w:r>
      <w:r w:rsidR="00B511FD" w:rsidRPr="214F9D13">
        <w:t xml:space="preserve"> </w:t>
      </w:r>
      <w:r w:rsidR="007336CB">
        <w:t>1</w:t>
      </w:r>
      <w:r w:rsidR="004E7292" w:rsidRPr="214F9D13">
        <w:t>–</w:t>
      </w:r>
      <w:r w:rsidR="00AD672E">
        <w:t>3</w:t>
      </w:r>
    </w:p>
    <w:p w14:paraId="35D3F6A3" w14:textId="6EB0FFC8" w:rsidR="00096889" w:rsidRPr="00096889" w:rsidRDefault="00B36A4B" w:rsidP="00096889">
      <w:pPr>
        <w:rPr>
          <w:rFonts w:ascii="Verdana" w:hAnsi="Verdana"/>
          <w:sz w:val="24"/>
          <w:szCs w:val="24"/>
        </w:rPr>
      </w:pPr>
      <w:r w:rsidRPr="00B36A4B">
        <w:rPr>
          <w:rFonts w:ascii="Verdana" w:hAnsi="Verdana"/>
          <w:noProof/>
          <w:sz w:val="24"/>
          <w:szCs w:val="24"/>
        </w:rPr>
        <mc:AlternateContent>
          <mc:Choice Requires="wps">
            <w:drawing>
              <wp:anchor distT="0" distB="0" distL="114300" distR="114300" simplePos="0" relativeHeight="251700224" behindDoc="0" locked="0" layoutInCell="1" allowOverlap="1" wp14:anchorId="4B2E75B0" wp14:editId="4C7B8E4C">
                <wp:simplePos x="0" y="0"/>
                <wp:positionH relativeFrom="column">
                  <wp:posOffset>6932295</wp:posOffset>
                </wp:positionH>
                <wp:positionV relativeFrom="paragraph">
                  <wp:posOffset>1672118</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9" name="Down Arrow 4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7" coordsize="21600,21600" o:spt="67" adj="16200,5400" path="m0@0l@1@0@1,0@2,0@2@0,21600@0,10800,21600xe" w14:anchorId="5262897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9" style="position:absolute;margin-left:545.85pt;margin-top:131.65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KPkAIAALMFAAAOAAAAZHJzL2Uyb0RvYy54bWysVFFPGzEMfp+0/xDlfdy1KgwqrqgCMU1C&#10;DA0mnkMu4U7KxZmT9tr9+jnJ3ZUxtAe0PqRObH+2v7N9frHrDNsq9C3Yis+OSs6UlVC39rniPx6u&#10;P51y5oOwtTBgVcX3yvOL1ccP571bqjk0YGqFjECsX/au4k0IblkUXjaqE/4InLKk1ICdCHTF56JG&#10;0RN6Z4p5WZ4UPWDtEKTynl6vspKvEr7WSoZvWnsVmKk45RbSiel8imexOhfLZxSuaeWQhnhHFp1o&#10;LQWdoK5EEGyD7V9QXSsRPOhwJKErQOtWqlQDVTMrX1Vz3winUi1EjncTTf7/wcrb7R2ytq744owz&#10;Kzr6RlfQW7ZGhJ7RIzHUO78kw3t3h8PNkxjL3Wns4j8VwnaJ1f3EqtoFJulxPj89KYl7SapBJpTi&#10;4OzQhy8KOhaFitcUPkVPhIrtjQ/ZfrSLAT2Ytr5ujUmX2C3q0iDbCvrOYTeLWVOEP6yMfZcjwUTP&#10;IpKQy05S2BsV8Yz9rjQRGAtNCafWPSQjpFQ2zLKqEbXKOR6X9BuzHNNPOSfAiKypugl7ABgtM8iI&#10;nYsd7KOrSp0/OZf/Siw7Tx4pMtgwOXetBXwLwFBVQ+RsP5KUqYksPUG9p/ZCyHPnnbxu6RvfCB/u&#10;BNKgUVvQ8gjf6NAG+orDIHHWAP566z3aU/+TlrOeBrfi/udGoOLMfLU0GWezxSJOerosjj/P6YIv&#10;NU8vNXbTXQL1zIzWlJNJjPbBjKJG6B5px6xjVFIJKyl2xWXA8XIZ8kKhLSXVep3MaLqdCDf23skI&#10;HlmN7fuwexTohkYPNCG3MA65WL5q9WwbPS2sNwF0m+bgwOvAN22G1DjDFour5+U9WR127eo3AAAA&#10;//8DAFBLAwQUAAYACAAAACEA0W29o+QAAAASAQAADwAAAGRycy9kb3ducmV2LnhtbExPy07DMBC8&#10;I/EP1iJxqajzEG2TxqlQKz6APiSOTrwkAT9C7LSBr2d7KpeVZnZ2dqbYTEazMw6+c1ZAPI+Aoa2d&#10;6mwj4Hh4fVoB80FaJbWzKOAHPWzK+7tC5spd7Bue96FhZGJ9LgW0IfQ5575u0Ug/dz1a2n24wchA&#10;cGi4GuSFzI3mSRQtuJGdpQ+t7HHbYv21H40A9SyPK/N50r/v29Osd4fZrvoehXh8mHZrGi9rYAGn&#10;cLuAawfKDyUFq9xolWeacJTFS9IKSBZpCuwqiZMlURVRWZYCLwv+v0r5BwAA//8DAFBLAQItABQA&#10;BgAIAAAAIQC2gziS/gAAAOEBAAATAAAAAAAAAAAAAAAAAAAAAABbQ29udGVudF9UeXBlc10ueG1s&#10;UEsBAi0AFAAGAAgAAAAhADj9If/WAAAAlAEAAAsAAAAAAAAAAAAAAAAALwEAAF9yZWxzLy5yZWxz&#10;UEsBAi0AFAAGAAgAAAAhAC6Jgo+QAgAAswUAAA4AAAAAAAAAAAAAAAAALgIAAGRycy9lMm9Eb2Mu&#10;eG1sUEsBAi0AFAAGAAgAAAAhANFtvaPkAAAAEgEAAA8AAAAAAAAAAAAAAAAA6gQAAGRycy9kb3du&#10;cmV2LnhtbFBLBQYAAAAABAAEAPMAAAD7BQAAAAA=&#10;">
                <w10:wrap type="through"/>
              </v:shape>
            </w:pict>
          </mc:Fallback>
        </mc:AlternateContent>
      </w:r>
      <w:r w:rsidRPr="00B36A4B">
        <w:rPr>
          <w:rFonts w:ascii="Verdana" w:hAnsi="Verdana"/>
          <w:noProof/>
          <w:sz w:val="24"/>
          <w:szCs w:val="24"/>
        </w:rPr>
        <mc:AlternateContent>
          <mc:Choice Requires="wps">
            <w:drawing>
              <wp:anchor distT="0" distB="0" distL="114300" distR="114300" simplePos="0" relativeHeight="251698176" behindDoc="0" locked="0" layoutInCell="1" allowOverlap="1" wp14:anchorId="1D69F862" wp14:editId="4FE076B3">
                <wp:simplePos x="0" y="0"/>
                <wp:positionH relativeFrom="column">
                  <wp:posOffset>850265</wp:posOffset>
                </wp:positionH>
                <wp:positionV relativeFrom="paragraph">
                  <wp:posOffset>1657513</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7" name="Down Arrow 47"/>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7" style="position:absolute;margin-left:66.95pt;margin-top:130.5pt;width:18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OakAIAALMFAAAOAAAAZHJzL2Uyb0RvYy54bWysVE1v2zAMvQ/YfxB0X+0E6ceCOkXQosOA&#10;oivWDj2rslQbkEWNUuJkv36UZDtdV+xQLAeFEslH8pnk+cWuM2yr0LdgKz47KjlTVkLd2ueK/3i4&#10;/nTGmQ/C1sKAVRXfK88vVh8/nPduqebQgKkVMgKxftm7ijchuGVReNmoTvgjcMqSUgN2ItAVn4sa&#10;RU/onSnmZXlS9IC1Q5DKe3q9ykq+SvhaKxm+ae1VYKbilFtIJ6bzKZ7F6lwsn1G4ppVDGuIdWXSi&#10;tRR0groSQbANtn9Bda1E8KDDkYSuAK1bqVINVM2sfFXNfSOcSrUQOd5NNPn/Bytvt3fI2rrii1PO&#10;rOjoG11Bb9kaEXpGj8RQ7/ySDO/dHQ43T2Isd6exi/9UCNslVvcTq2oXmKTH+fzspCTuJakGmVCK&#10;g7NDH74o6FgUKl5T+BQ9ESq2Nz5k+9EuBvRg2vq6NSZdYreoS4NsK+g7h90sZk0R/rAy9l2OBBM9&#10;i0hCLjtJYW9UxDP2u9JEYCw0JZxa95CMkFLZMMuqRtQq53hc0m/Mckw/5ZwAI7Km6ibsAWC0zCAj&#10;di52sI+uKnX+5Fz+K7HsPHmkyGDD5Ny1FvAtAENVDZGz/UhSpiay9AT1ntoLIc+dd/K6pW98I3y4&#10;E0iDRm1ByyN8o0Mb6CsOg8RZA/jrrfdoT/1PWs56GtyK+58bgYoz89XSZHyeLRZx0tNlcXw6pwu+&#10;1Dy91NhNdwnUMzNaU04mMdoHM4oaoXukHbOOUUklrKTYFZcBx8tlyAuFtpRU63Uyo+l2ItzYeycj&#10;eGQ1tu/D7lGgGxo90ITcwjjkYvmq1bNt9LSw3gTQbZqDA68D37QZUuMMWyyunpf3ZHXYtavfAAAA&#10;//8DAFBLAwQUAAYACAAAACEA3GfR3+MAAAAQAQAADwAAAGRycy9kb3ducmV2LnhtbExPy07DMBC8&#10;I/EP1iJxqVqnrQhNGqdCrfgA+pA4bmI3CcTrEDtt4OvZnuCy0szOzs5km9G24mJ63zhSMJ9FIAyV&#10;TjdUKTgeXqcrED4gaWwdGQXfxsMmv7/LMNXuSm/msg+VYBPyKSqoQ+hSKX1ZG4t+5jpDvDu73mJg&#10;2FdS93hlc9vKRRTF0mJD/KHGzmxrU37uB6tAP+FxZT9O7c/79jTp3GGyK74GpR4fxt2ax8saRDBj&#10;+LuAWwfODzkHK9xA2ouW8XKZsFTBIp5zs5siTpgpmEmeI5B5Jv8XyX8BAAD//wMAUEsBAi0AFAAG&#10;AAgAAAAhALaDOJL+AAAA4QEAABMAAAAAAAAAAAAAAAAAAAAAAFtDb250ZW50X1R5cGVzXS54bWxQ&#10;SwECLQAUAAYACAAAACEAOP0h/9YAAACUAQAACwAAAAAAAAAAAAAAAAAvAQAAX3JlbHMvLnJlbHNQ&#10;SwECLQAUAAYACAAAACEAMnkDmpACAACzBQAADgAAAAAAAAAAAAAAAAAuAgAAZHJzL2Uyb0RvYy54&#10;bWxQSwECLQAUAAYACAAAACEA3GfR3+MAAAAQAQAADwAAAAAAAAAAAAAAAADqBAAAZHJzL2Rvd25y&#10;ZXYueG1sUEsFBgAAAAAEAAQA8wAAAPoFAAAAAA==&#10;" w14:anchorId="22850495">
                <w10:wrap type="through"/>
              </v:shape>
            </w:pict>
          </mc:Fallback>
        </mc:AlternateContent>
      </w:r>
      <w:r w:rsidRPr="00B36A4B">
        <w:rPr>
          <w:rFonts w:ascii="Verdana" w:hAnsi="Verdana"/>
          <w:noProof/>
          <w:sz w:val="24"/>
          <w:szCs w:val="24"/>
        </w:rPr>
        <mc:AlternateContent>
          <mc:Choice Requires="wps">
            <w:drawing>
              <wp:anchor distT="0" distB="0" distL="114300" distR="114300" simplePos="0" relativeHeight="251699200" behindDoc="0" locked="0" layoutInCell="1" allowOverlap="1" wp14:anchorId="6B70224E" wp14:editId="1EED30B7">
                <wp:simplePos x="0" y="0"/>
                <wp:positionH relativeFrom="column">
                  <wp:posOffset>3985260</wp:posOffset>
                </wp:positionH>
                <wp:positionV relativeFrom="paragraph">
                  <wp:posOffset>1663228</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8" name="Down Arrow 48"/>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8" style="position:absolute;margin-left:313.8pt;margin-top:130.95pt;width:18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mM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QV/K&#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BWpOuh4wAAABABAAAPAAAAZHJzL2Rvd25yZXYueG1sTE/JTsMwEL0j&#10;8Q/WIHGpqNMg3CaNU6FWfABdJI6T2CQBLyF22sDXM5zKZaR58+YtxWayhp31EDrvJCzmCTDtaq86&#10;10g4Hl4eVsBCRKfQeKclfOsAm/L2psBc+Yt71ed9bBiJuJCjhDbGPuc81K22GOa+145u736wGGkd&#10;Gq4GvJC4NTxNEsEtdo4cWuz1ttX15360EtQTHlf242R+3ranWe8Ps131NUp5fzft1jSe18CinuL1&#10;A/46UH4oKVjlR6cCMxJEuhRElZCKRQaMGEI8ElIRki0z4GXB/xcpfwEAAP//AwBQSwECLQAUAAYA&#10;CAAAACEAtoM4kv4AAADhAQAAEwAAAAAAAAAAAAAAAAAAAAAAW0NvbnRlbnRfVHlwZXNdLnhtbFBL&#10;AQItABQABgAIAAAAIQA4/SH/1gAAAJQBAAALAAAAAAAAAAAAAAAAAC8BAABfcmVscy8ucmVsc1BL&#10;AQItABQABgAIAAAAIQAswRmMjwIAALMFAAAOAAAAAAAAAAAAAAAAAC4CAABkcnMvZTJvRG9jLnht&#10;bFBLAQItABQABgAIAAAAIQBWpOuh4wAAABABAAAPAAAAAAAAAAAAAAAAAOkEAABkcnMvZG93bnJl&#10;di54bWxQSwUGAAAAAAQABADzAAAA+QUAAAAA&#10;" w14:anchorId="7A0D356C">
                <w10:wrap type="through"/>
              </v:shape>
            </w:pict>
          </mc:Fallback>
        </mc:AlternateContent>
      </w:r>
      <w:r>
        <w:rPr>
          <w:noProof/>
        </w:rPr>
        <mc:AlternateContent>
          <mc:Choice Requires="wps">
            <w:drawing>
              <wp:anchor distT="0" distB="0" distL="114300" distR="114300" simplePos="0" relativeHeight="251641841" behindDoc="0" locked="0" layoutInCell="1" allowOverlap="1" wp14:anchorId="02334CAC" wp14:editId="0036C91C">
                <wp:simplePos x="0" y="0"/>
                <wp:positionH relativeFrom="column">
                  <wp:posOffset>5858510</wp:posOffset>
                </wp:positionH>
                <wp:positionV relativeFrom="paragraph">
                  <wp:posOffset>1935480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6" name="Rectangle 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style="position:absolute;margin-left:461.3pt;margin-top:152.4pt;width:180pt;height:180pt;z-index:251641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3793E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9ikQIAAIUFAAAOAAAAZHJzL2Uyb0RvYy54bWysVMFu2zAMvQ/YPwi6r3aCNmuNOkXQosOA&#10;oi3aDj2rshQLkEVNUuJkXz9Ksp2gK3YYdpFFkXwkn0leXu06TbbCeQWmprOTkhJhODTKrGv64+X2&#10;yzklPjDTMA1G1HQvPL1afv502dtKzKEF3QhHEMT4qrc1bUOwVVF43oqO+ROwwqBSgutYQNGti8ax&#10;HtE7XczLclH04BrrgAvv8fUmK+ky4UspeHiQ0otAdE0xt5BOl863eBbLS1atHbOt4kMa7B+y6Jgy&#10;GHSCumGBkY1Tf0B1ijvwIMMJh64AKRUXqQasZla+q+a5ZVakWpAcbyea/P+D5ffbR0dUU9MFJYZ1&#10;+IuekDRm1lqQRaSnt75Cq2f76AbJ4zXWupOui1+sguwSpfuJUrELhOPjfH6+KEtknqNuFBCnOLhb&#10;58M3AR2Jl5o6DJ+oZNs7H7LpaBKjGbhVWuM7q7SJpwetmviWhNg44lo7smX4y8NuFmvAaEdWKEXP&#10;IlaWa0m3sNcioz4JiZTE7FMiqRkPmIxzYcIsq1rWiBzqDMtM/RSDjVmk0NogYESWmOSEPQCMlhlk&#10;xM45D/bRVaRenpzLvyWWnSePFBlMmJw7ZcB9BKCxqiFyth9JytRElt6g2WPDOMiT5C2/Vfjb7pgP&#10;j8zh6OCvxnUQHvCQGvqawnCjpAX366P3aI8djVpKehzFmvqfG+YEJfq7wV6/mJ2extlNwunZ1zkK&#10;7ljzdqwxm+4a8NfPcPFYnq7RPujxKh10r7g1VjEqqpjhGLumPLhRuA55ReDe4WK1SmY4r5aFO/Ns&#10;eQSPrMa2fNm9MmeH3g3Y9vcwji2r3rVwto2eBlabAFKl/j7wOvCNs54aZ9hLcZkcy8nqsD2XvwEA&#10;AP//AwBQSwMEFAAGAAgAAAAhABXnTpXlAAAAEQEAAA8AAABkcnMvZG93bnJldi54bWxMT01Lw0AQ&#10;vQv+h2UEL8VuXCXUNJNSlNpSULDqwds2u80Gsx9kt238905OehmYN2/eR7kYbMdOuo+tdwi30wyY&#10;drVXrWsQPt5XNzNgMUmnZOedRvjRERbV5UUpC+XP7k2fdqlhJOJiIRFMSqHgPNZGWxmnPmhHt4Pv&#10;rUy09g1XvTyTuO24yLKcW9k6cjAy6Eej6+/d0SKs1may5NuXz7CJrwcrNuF5PflCvL4anuY0lnNg&#10;SQ/p7wPGDpQfKgq290enIusQHoTIiYpwl91TkZEhZiO0R8hzgnhV8v9Nql8AAAD//wMAUEsBAi0A&#10;FAAGAAgAAAAhALaDOJL+AAAA4QEAABMAAAAAAAAAAAAAAAAAAAAAAFtDb250ZW50X1R5cGVzXS54&#10;bWxQSwECLQAUAAYACAAAACEAOP0h/9YAAACUAQAACwAAAAAAAAAAAAAAAAAvAQAAX3JlbHMvLnJl&#10;bHNQSwECLQAUAAYACAAAACEAGFM/YpECAACFBQAADgAAAAAAAAAAAAAAAAAuAgAAZHJzL2Uyb0Rv&#10;Yy54bWxQSwECLQAUAAYACAAAACEAFedOleUAAAARAQAADwAAAAAAAAAAAAAAAADrBAAAZHJzL2Rv&#10;d25yZXYueG1sUEsFBgAAAAAEAAQA8wAAAP0FAAAAAA==&#10;">
                <w10:wrap type="through"/>
              </v:rect>
            </w:pict>
          </mc:Fallback>
        </mc:AlternateContent>
      </w:r>
      <w:r>
        <w:rPr>
          <w:noProof/>
        </w:rPr>
        <mc:AlternateContent>
          <mc:Choice Requires="wps">
            <w:drawing>
              <wp:anchor distT="0" distB="0" distL="114300" distR="114300" simplePos="0" relativeHeight="251643891" behindDoc="0" locked="0" layoutInCell="1" allowOverlap="1" wp14:anchorId="275184B8" wp14:editId="0124EA22">
                <wp:simplePos x="0" y="0"/>
                <wp:positionH relativeFrom="column">
                  <wp:posOffset>2924810</wp:posOffset>
                </wp:positionH>
                <wp:positionV relativeFrom="paragraph">
                  <wp:posOffset>1931035</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7" name="Rectangle 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style="position:absolute;margin-left:230.3pt;margin-top:152.05pt;width:180pt;height:180pt;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500D8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6ZkQIAAIUFAAAOAAAAZHJzL2Uyb0RvYy54bWysVE1v2zAMvQ/YfxB0X+0E/ZpRpwhadBhQ&#10;tEXToWdVlmIBsqhJSpzs14+SbCfoih2GXWRRJB/JZ5JX17tOk61wXoGp6eykpEQYDo0y65r+eLn7&#10;ckmJD8w0TIMRNd0LT68Xnz9d9bYSc2hBN8IRBDG+6m1N2xBsVRSet6Jj/gSsMKiU4DoWUHTronGs&#10;R/ROF/OyPC96cI11wIX3+HqblXSR8KUUPDxK6UUguqaYW0inS+dbPIvFFavWjtlW8SEN9g9ZdEwZ&#10;DDpB3bLAyMapP6A6xR14kOGEQ1eAlIqLVANWMyvfVbNqmRWpFiTH24km//9g+cP2yRHV1PSCEsM6&#10;/EXPSBozay3IRaSnt75Cq5V9coPk8Rpr3UnXxS9WQXaJ0v1EqdgFwvFxPr88L0tknqNuFBCnOLhb&#10;58M3AR2Jl5o6DJ+oZNt7H7LpaBKjGbhTWuM7q7SJpwetmviWhNg44kY7smX4y8NuFmvAaEdWKEXP&#10;IlaWa0m3sNcioz4LiZTE7FMiqRkPmIxzYcIsq1rWiBzqDMtM/RSDjVmk0NogYESWmOSEPQCMlhlk&#10;xM45D/bRVaRenpzLvyWWnSePFBlMmJw7ZcB9BKCxqiFyth9JytRElt6g2WPDOMiT5C2/U/jb7pkP&#10;T8zh6OCvxnUQHvGQGvqawnCjpAX366P3aI8djVpKehzFmvqfG+YEJfq7wV7/Ojs9jbObhNOzizkK&#10;7ljzdqwxm+4G8NfPcPFYnq7RPujxKh10r7g1ljEqqpjhGLumPLhRuAl5ReDe4WK5TGY4r5aFe7Oy&#10;PIJHVmNbvuxembND7wZs+wcYx5ZV71o420ZPA8tNAKlSfx94HfjGWU+NM+yluEyO5WR12J6L3wAA&#10;AP//AwBQSwMEFAAGAAgAAAAhAOx/QxTlAAAAEAEAAA8AAABkcnMvZG93bnJldi54bWxMT01LAzEQ&#10;vQv+hzCCl2KzXUso282WotQWQcGqB2/pJt0sbiZhk7brv+/0VC8D8+bN+ygXg+vY0fSx9ShhMs6A&#10;Gay9brGR8PW5epgBi0mhVp1HI+HPRFhUtzelKrQ/4Yc5blPDSARjoSTYlELBeaytcSqOfTBIt73v&#10;nUq09g3XvTqRuOt4nmWCO9UiOVgVzJM19e/24CSs1na05K9v32ET3/cu34SX9ehHyvu74XlOYzkH&#10;lsyQrh9w6UD5oaJgO39AHVknYSoyQVQJj9l0AowYs/yC7CQIQQivSv6/SHUGAAD//wMAUEsBAi0A&#10;FAAGAAgAAAAhALaDOJL+AAAA4QEAABMAAAAAAAAAAAAAAAAAAAAAAFtDb250ZW50X1R5cGVzXS54&#10;bWxQSwECLQAUAAYACAAAACEAOP0h/9YAAACUAQAACwAAAAAAAAAAAAAAAAAvAQAAX3JlbHMvLnJl&#10;bHNQSwECLQAUAAYACAAAACEAwTu+mZECAACFBQAADgAAAAAAAAAAAAAAAAAuAgAAZHJzL2Uyb0Rv&#10;Yy54bWxQSwECLQAUAAYACAAAACEA7H9DFOUAAAAQAQAADwAAAAAAAAAAAAAAAADrBAAAZHJzL2Rv&#10;d25yZXYueG1sUEsFBgAAAAAEAAQA8wAAAP0FAAAAAA==&#10;">
                <w10:wrap type="through"/>
              </v:rect>
            </w:pict>
          </mc:Fallback>
        </mc:AlternateContent>
      </w:r>
      <w:r>
        <w:rPr>
          <w:noProof/>
        </w:rPr>
        <mc:AlternateContent>
          <mc:Choice Requires="wps">
            <w:drawing>
              <wp:anchor distT="0" distB="0" distL="114300" distR="114300" simplePos="0" relativeHeight="251651064" behindDoc="0" locked="0" layoutInCell="1" allowOverlap="1" wp14:anchorId="7C8144A8" wp14:editId="1BAAC3C4">
                <wp:simplePos x="0" y="0"/>
                <wp:positionH relativeFrom="column">
                  <wp:posOffset>-75565</wp:posOffset>
                </wp:positionH>
                <wp:positionV relativeFrom="paragraph">
                  <wp:posOffset>1910080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8" name="Rectangle 8"/>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 style="position:absolute;margin-left:-5.95pt;margin-top:150.4pt;width:180pt;height:180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01C6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SnkQIAAIU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mpriQxnW&#10;4RM9I2nMrLUgF5Ge3voKrVb2yQ2Sx2OsdSddF/9YBdklSvcTpWIXCMfL+fzivCyReY66UUCc4uBu&#10;nQ/fBHQkHmrqMHyikm3vfcimo0mMZuBOaY33rNImfj1o1cS7JMTGETfakS3DJw+7WawBox1ZoRQ9&#10;i1hZriWdwl6LjPosJFISs0+JpGY8YDLOhQmzrGpZI3KoMywz9VMMNmaRQmuDgBFZYpIT9gAwWmaQ&#10;ETvnPNhHV5F6eXIu/5ZYdp48UmQwYXLulAH3EYDGqobI2X4kKVMTWXqDZo8N4yBPkrf8TuGz3TMf&#10;npjD0cGnxnUQHvEjNfQ1heFESQvu10f30R47GrWU9DiKNfU/N8wJSvR3g71+OTs9jbObhNOzr3MU&#10;3LHm7VhjNt0N4NPPcPFYno7RPujxKB10r7g1ljEqqpjhGLumPLhRuAl5ReDe4WK5TGY4r5aFe7Oy&#10;PIJHVmNbvuxembND7wZs+wcYx5ZV71o420ZPA8tNAKlSfx94HfjGWU+NM+yluEyO5WR12J6L3wAA&#10;AP//AwBQSwMEFAAGAAgAAAAhANtKREfoAAAAEAEAAA8AAABkcnMvZG93bnJldi54bWxMj0FPwzAM&#10;he9I/IfISFymLemGqtE1nSbQ2DQJJAYcuGVN1lQ0TtRkW/n3mBNcLNl+fn5fuRxcx86mj61HCdlE&#10;ADNYe91iI+H9bT2eA4tJoVadRyPh20RYVtdXpSq0v+CrOe9Tw8gEY6Ek2JRCwXmsrXEqTnwwSLuj&#10;751K1PYN1726kLnr+FSInDvVIn2wKpgHa+qv/clJWG/saMV3zx9hG1+ObroNT5vRp5S3N8Pjgspq&#10;ASyZIf1dwC8D5YeKgh38CXVknYRxlt2TVMJMCAIhxexungE7SMhzmvCq5P9Bqh8AAAD//wMAUEsB&#10;Ai0AFAAGAAgAAAAhALaDOJL+AAAA4QEAABMAAAAAAAAAAAAAAAAAAAAAAFtDb250ZW50X1R5cGVz&#10;XS54bWxQSwECLQAUAAYACAAAACEAOP0h/9YAAACUAQAACwAAAAAAAAAAAAAAAAAvAQAAX3JlbHMv&#10;LnJlbHNQSwECLQAUAAYACAAAACEAwXRkp5ECAACFBQAADgAAAAAAAAAAAAAAAAAuAgAAZHJzL2Uy&#10;b0RvYy54bWxQSwECLQAUAAYACAAAACEA20pER+gAAAAQAQAADwAAAAAAAAAAAAAAAADrBAAAZHJz&#10;L2Rvd25yZXYueG1sUEsFBgAAAAAEAAQA8wAAAAAGAAAAAA==&#10;">
                <w10:wrap type="through"/>
              </v:rect>
            </w:pict>
          </mc:Fallback>
        </mc:AlternateContent>
      </w:r>
      <w:r>
        <w:rPr>
          <w:noProof/>
        </w:rPr>
        <mc:AlternateContent>
          <mc:Choice Requires="wps">
            <w:drawing>
              <wp:anchor distT="0" distB="0" distL="114300" distR="114300" simplePos="0" relativeHeight="251664384" behindDoc="0" locked="0" layoutInCell="1" allowOverlap="1" wp14:anchorId="047BD79B" wp14:editId="5254D636">
                <wp:simplePos x="0" y="0"/>
                <wp:positionH relativeFrom="column">
                  <wp:posOffset>687705</wp:posOffset>
                </wp:positionH>
                <wp:positionV relativeFrom="paragraph">
                  <wp:posOffset>1920240</wp:posOffset>
                </wp:positionV>
                <wp:extent cx="683260" cy="3454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832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B347C2"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BD79B" id="_x0000_t202" coordsize="21600,21600" o:spt="202" path="m,l,21600r21600,l21600,xe">
                <v:stroke joinstyle="miter"/>
                <v:path gradientshapeok="t" o:connecttype="rect"/>
              </v:shapetype>
              <v:shape id="Text Box 9" o:spid="_x0000_s1026" type="#_x0000_t202" style="position:absolute;margin-left:54.15pt;margin-top:151.2pt;width:53.8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bdQIAAFgFAAAOAAAAZHJzL2Uyb0RvYy54bWysVMFu2zAMvQ/YPwi6r07StGuCOkXWosOA&#10;oi3WDD0rspQYk0RNYmJnXz9KdtKs26XDLjZFPlLkI6nLq9YatlUh1uBKPjwZcKachKp2q5J/W9x+&#10;uOAsonCVMOBUyXcq8qvZ+3eXjZ+qEazBVCowCuLitPElXyP6aVFEuVZWxBPwypFRQ7AC6RhWRRVE&#10;Q9GtKUaDwXnRQKh8AKliJO1NZ+SzHF9rJfFB66iQmZJTbpi/IX+X6VvMLsV0FYRf17JPQ/xDFlbU&#10;ji49hLoRKNgm1H+EsrUMEEHjiQRbgNa1VLkGqmY4eFXN01p4lWshcqI/0BT/X1h5v30MrK5KPuHM&#10;CUstWqgW2Sdo2SSx0/g4JdCTJxi2pKYu7/WRlKnoVgeb/lQOIzvxvDtwm4JJUp5fnI7OySLJdDo+&#10;G48z98WLsw8RPyuwLAklD9S6zKjY3kWkRAi6h6S7HNzWxuT2GfebgoCdRuX+996pji7fLOHOqORl&#10;3Felqf6cdlLkyVPXJrCtoJkRUiqHueIcl9AJpenutzj2+OTaZfUW54NHvhkcHpxt7SBkll6lXX3f&#10;p6w7PPF3VHcSsV22fX+XUO2ovQG69Yhe3tbUhDsR8VEE2gfqG+04PtBHG2hKDr3E2RrCz7/pE57G&#10;lKycNbRfJY8/NiIozswXRwM8GaYRYJgP47OPIzqEY8vy2OI29hqoHUN6TbzMYsKj2Ys6gH2mp2Ce&#10;biWTcJLuLjnuxWvstp6eEqnm8wyiFfQC79yTlyl0ojeN2KJ9FsH3c4g0wPew30QxfTWOHTZ5Ophv&#10;EHSdZzUR3LHaE0/rm0e4f2rS+3B8zqiXB3H2CwAA//8DAFBLAwQUAAYACAAAACEAY+bzq98AAAAL&#10;AQAADwAAAGRycy9kb3ducmV2LnhtbEyPTU/DMAyG70j7D5EncWPJunXqStNpGuIKYnxI3LLGaysa&#10;p2qytfx7zAmOr/3o9eNiN7lOXHEIrScNy4UCgVR521Kt4e318S4DEaIhazpPqOEbA+zK2U1hcutH&#10;esHrMdaCSyjkRkMTY59LGaoGnQkL3yPx7uwHZyLHoZZ2MCOXu04mSm2kMy3xhcb0eGiw+jpenIb3&#10;p/Pnx1o91w8u7Uc/KUluK7W+nU/7exARp/gHw68+q0PJTid/IRtEx1llK0Y1rFSyBsFEsky3IE48&#10;STcZyLKQ/38ofwAAAP//AwBQSwECLQAUAAYACAAAACEAtoM4kv4AAADhAQAAEwAAAAAAAAAAAAAA&#10;AAAAAAAAW0NvbnRlbnRfVHlwZXNdLnhtbFBLAQItABQABgAIAAAAIQA4/SH/1gAAAJQBAAALAAAA&#10;AAAAAAAAAAAAAC8BAABfcmVscy8ucmVsc1BLAQItABQABgAIAAAAIQA/YtabdQIAAFgFAAAOAAAA&#10;AAAAAAAAAAAAAC4CAABkcnMvZTJvRG9jLnhtbFBLAQItABQABgAIAAAAIQBj5vOr3wAAAAsBAAAP&#10;AAAAAAAAAAAAAAAAAM8EAABkcnMvZG93bnJldi54bWxQSwUGAAAAAAQABADzAAAA2wUAAAAA&#10;" filled="f" stroked="f">
                <v:textbox>
                  <w:txbxContent>
                    <w:p w14:paraId="03B347C2"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AF60C8C" wp14:editId="4E202AC5">
                <wp:simplePos x="0" y="0"/>
                <wp:positionH relativeFrom="column">
                  <wp:posOffset>3766185</wp:posOffset>
                </wp:positionH>
                <wp:positionV relativeFrom="paragraph">
                  <wp:posOffset>1910715</wp:posOffset>
                </wp:positionV>
                <wp:extent cx="683260" cy="3454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32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31378"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0C8C" id="Text Box 10" o:spid="_x0000_s1027" type="#_x0000_t202" style="position:absolute;margin-left:296.55pt;margin-top:150.45pt;width:53.8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AYdwIAAGEFAAAOAAAAZHJzL2Uyb0RvYy54bWysVMFu2zAMvQ/YPwi6r07StOuCOkXWosOA&#10;Yi3WDj0rstQYk0VNUmJnX78n2UmzbpcOu9gU+UiRj6TOL7rGsI3yoSZb8vHRiDNlJVW1fSr5t4fr&#10;d2echShsJQxZVfKtCvxi/vbNeetmakIrMpXyDEFsmLWu5KsY3awoglypRoQjcsrCqMk3IuLon4rK&#10;ixbRG1NMRqPToiVfOU9ShQDtVW/k8xxfayXjrdZBRWZKjtxi/vr8XaZvMT8Xsycv3KqWQxriH7Jo&#10;RG1x6T7UlYiCrX39R6imlp4C6XgkqSlI61qqXAOqGY9eVHO/Ek7lWkBOcHuawv8LK79s7jyrK/QO&#10;9FjRoEcPqovsI3UMKvDTujAD7N4BGDvogd3pA5Sp7E77Jv1REIMdobZ7dlM0CeXp2fHkFBYJ0/H0&#10;ZDrN0YtnZ+dD/KSoYUkouUfzMqdicxMiEgF0B0l3WbqujckNNPY3BYC9RuUJGLxTHX2+WYpbo5KX&#10;sV+VBgM57aTIs6cujWcbgakRUiobc8U5LtAJpXH3axwHfHLts3qN894j30w27p2b2pLPLL1Iu/q+&#10;S1n3ePB3UHcSY7fs+tbv2rmkaosue+r3JDh5XaMXNyLEO+GxGGgflj3e4qMNtSWnQeJsRf7n3/QJ&#10;j3mFlbMWi1by8GMtvOLMfLaY5A/jNAks5sP05P0EB39oWR5a7Lq5JHRljGfFySwmfDQ7UXtqHvEm&#10;LNKtMAkrcXfJ4068jP36402RarHIIOyiE/HG3juZQieW06Q9dI/Cu2EcI+b4C+1WUsxeTGWPTZ6W&#10;FutIus4jm3juWR34xx7nSR7enPRQHJ4z6vllnP8CAAD//wMAUEsDBBQABgAIAAAAIQDBkySL3wAA&#10;AAsBAAAPAAAAZHJzL2Rvd25yZXYueG1sTI/BTsMwDIbvSLxDZCRuLNlK2VqaTgjEFcSASdyyxmur&#10;NU7VZGt5+3knONr+9Pv7i/XkOnHCIbSeNMxnCgRS5W1LtYavz9e7FYgQDVnTeUINvxhgXV5fFSa3&#10;fqQPPG1iLTiEQm40NDH2uZShatCZMPM9Et/2fnAm8jjU0g5m5HDXyYVSD9KZlvhDY3p8brA6bI5O&#10;w/fb/md7r97rF5f2o5+UJJdJrW9vpqdHEBGn+AfDRZ/VoWSnnT+SDaLTkGbJnFENiVIZCCaWSi1B&#10;7HiTpgnIspD/O5RnAAAA//8DAFBLAQItABQABgAIAAAAIQC2gziS/gAAAOEBAAATAAAAAAAAAAAA&#10;AAAAAAAAAABbQ29udGVudF9UeXBlc10ueG1sUEsBAi0AFAAGAAgAAAAhADj9If/WAAAAlAEAAAsA&#10;AAAAAAAAAAAAAAAALwEAAF9yZWxzLy5yZWxzUEsBAi0AFAAGAAgAAAAhAPIwUBh3AgAAYQUAAA4A&#10;AAAAAAAAAAAAAAAALgIAAGRycy9lMm9Eb2MueG1sUEsBAi0AFAAGAAgAAAAhAMGTJIvfAAAACwEA&#10;AA8AAAAAAAAAAAAAAAAA0QQAAGRycy9kb3ducmV2LnhtbFBLBQYAAAAABAAEAPMAAADdBQAAAAA=&#10;" filled="f" stroked="f">
                <v:textbox>
                  <w:txbxContent>
                    <w:p w14:paraId="4F031378"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r w:rsidRPr="00B36A4B">
        <w:rPr>
          <w:rFonts w:ascii="Verdana" w:hAnsi="Verdana"/>
          <w:noProof/>
          <w:sz w:val="24"/>
          <w:szCs w:val="24"/>
        </w:rPr>
        <mc:AlternateContent>
          <mc:Choice Requires="wps">
            <w:drawing>
              <wp:anchor distT="0" distB="0" distL="114300" distR="114300" simplePos="0" relativeHeight="251652089" behindDoc="0" locked="0" layoutInCell="1" allowOverlap="1" wp14:anchorId="55AFC4D7" wp14:editId="59A734D9">
                <wp:simplePos x="0" y="0"/>
                <wp:positionH relativeFrom="column">
                  <wp:posOffset>-67945</wp:posOffset>
                </wp:positionH>
                <wp:positionV relativeFrom="paragraph">
                  <wp:posOffset>275590</wp:posOffset>
                </wp:positionV>
                <wp:extent cx="8229600" cy="1371600"/>
                <wp:effectExtent l="12700" t="12700" r="12700" b="12700"/>
                <wp:wrapThrough wrapText="bothSides">
                  <wp:wrapPolygon edited="0">
                    <wp:start x="-33" y="-200"/>
                    <wp:lineTo x="-33" y="21600"/>
                    <wp:lineTo x="21600" y="21600"/>
                    <wp:lineTo x="21600" y="-200"/>
                    <wp:lineTo x="-33" y="-200"/>
                  </wp:wrapPolygon>
                </wp:wrapThrough>
                <wp:docPr id="52" name="Rectangle 52"/>
                <wp:cNvGraphicFramePr/>
                <a:graphic xmlns:a="http://schemas.openxmlformats.org/drawingml/2006/main">
                  <a:graphicData uri="http://schemas.microsoft.com/office/word/2010/wordprocessingShape">
                    <wps:wsp>
                      <wps:cNvSpPr/>
                      <wps:spPr>
                        <a:xfrm>
                          <a:off x="0" y="0"/>
                          <a:ext cx="8229600" cy="1371600"/>
                        </a:xfrm>
                        <a:prstGeom prst="rect">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2" style="position:absolute;margin-left:-5.35pt;margin-top:21.7pt;width:9in;height:108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w14:anchorId="71364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P80hAIAAHwFAAAOAAAAZHJzL2Uyb0RvYy54bWysVFtr2zAUfh/sPwi9r47dphdTp4SUjkFp&#10;S9vRZ0WWEoGso0lKnOzX70i+JHSFwtiLfY7Od+6X65tdo8lWOK/AVDQ/mVAiDIdamVVFf77efbuk&#10;xAdmaqbBiIruhac3s69frltbigLWoGvhCBoxvmxtRdch2DLLPF+LhvkTsMKgUIJrWEDWrbLasRat&#10;NzorJpPzrAVXWwdceI+vt52QzpJ9KQUPj1J6EYiuKMYW0tel7zJ+s9k1K1eO2bXifRjsH6JomDLo&#10;dDR1ywIjG6f+MtUo7sCDDCccmgykVFykHDCbfPIum5c1syLlgsXxdiyT/39m+cP2yRFVV3RaUGJY&#10;gz16xqoxs9KC4BsWqLW+RNyLfXI955GM2e6ka+If8yC7VNT9WFSxC4Tj42VRXJ1PsPYcZfnpRR4Z&#10;tJMd1K3z4buAhkSiog79p2Ky7b0PHXSARG8G7pTW+M5KbUhb0eJyejFNGh60qqM0CtMQiYV2ZMuw&#10;/WGX936PUBiFNhEs0rD0/mLGXY6JCnstOm/PQmKxMKu8cxfH9OCBcS5MGLxog+ioJjGeUfH0c8Ue&#10;f4hqVC4+V+7yGDyDCaNyowy4jwzoMWTZ4bE5R3lHcgn1HufEQbdA3vI7hb26Zz48MYcbg/3FKxAe&#10;8SM1YE+gpyhZg/v90XvE4yCjlJIWN7Ci/teGOUGJ/mFwxK/ys7O4sok5m14UyLhjyfJYYjbNArDL&#10;Od4byxMZ8UEPpHTQvOGxmEevKGKGo++K8uAGZhG6y4Dnhov5PMFwTS0L9+bF8qHrcRZfd2/M2X5g&#10;A876Awzbysp3c9thYzsNzDcBpEpDfahrX29c8bQW/TmKN+SYT6jD0Zz9AQAA//8DAFBLAwQUAAYA&#10;CAAAACEA29tnqeYAAAAQAQAADwAAAGRycy9kb3ducmV2LnhtbExPO0/DMBDekfgP1iGxoNZJmpY0&#10;jVMhEAPqAC0Pic2NjyQiPgfbaQO/HneC5aRP9z2L9ag7dkDrWkMC4mkEDKkyqqVawMvz/SQD5rwk&#10;JTtDKOAbHazL87NC5socaYuHna9ZMCGXSwGN933Ouasa1NJNTY8Ufh/GaukDtDVXVh6Due54EkUL&#10;rmVLIaGRPd42WH3uBi3g/WusHu1V9Waz1+Hp4Wfj47ZeCnF5Md6twrlZAfM4+j8FnDaE/lCGYnsz&#10;kHKsEzCJo+tAFZDOUmAnQpLNZ8D2ApL5MgVeFvz/kPIXAAD//wMAUEsBAi0AFAAGAAgAAAAhALaD&#10;OJL+AAAA4QEAABMAAAAAAAAAAAAAAAAAAAAAAFtDb250ZW50X1R5cGVzXS54bWxQSwECLQAUAAYA&#10;CAAAACEAOP0h/9YAAACUAQAACwAAAAAAAAAAAAAAAAAvAQAAX3JlbHMvLnJlbHNQSwECLQAUAAYA&#10;CAAAACEAV+T/NIQCAAB8BQAADgAAAAAAAAAAAAAAAAAuAgAAZHJzL2Uyb0RvYy54bWxQSwECLQAU&#10;AAYACAAAACEA29tnqeYAAAAQAQAADwAAAAAAAAAAAAAAAADeBAAAZHJzL2Rvd25yZXYueG1sUEsF&#10;BgAAAAAEAAQA8wAAAPEFAAAAAA==&#10;">
                <w10:wrap type="through"/>
              </v:rect>
            </w:pict>
          </mc:Fallback>
        </mc:AlternateContent>
      </w:r>
      <w:r w:rsidRPr="00B36A4B">
        <w:rPr>
          <w:noProof/>
          <w:sz w:val="24"/>
          <w:szCs w:val="24"/>
        </w:rPr>
        <mc:AlternateContent>
          <mc:Choice Requires="wps">
            <w:drawing>
              <wp:anchor distT="0" distB="0" distL="114300" distR="114300" simplePos="0" relativeHeight="251660288" behindDoc="0" locked="0" layoutInCell="1" allowOverlap="1" wp14:anchorId="101A87B0" wp14:editId="1751A142">
                <wp:simplePos x="0" y="0"/>
                <wp:positionH relativeFrom="column">
                  <wp:posOffset>3648075</wp:posOffset>
                </wp:positionH>
                <wp:positionV relativeFrom="paragraph">
                  <wp:posOffset>272578</wp:posOffset>
                </wp:positionV>
                <wp:extent cx="1087120" cy="337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8712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7D59A" w14:textId="03B472D6" w:rsidR="00A924F9" w:rsidRPr="00205C72" w:rsidRDefault="000E7B72" w:rsidP="00A924F9">
                            <w:pPr>
                              <w:jc w:val="center"/>
                              <w:rPr>
                                <w:rFonts w:ascii="Verdana" w:hAnsi="Verdana"/>
                                <w:sz w:val="24"/>
                                <w:szCs w:val="24"/>
                              </w:rPr>
                            </w:pPr>
                            <w:r w:rsidRPr="00205C72">
                              <w:rPr>
                                <w:rFonts w:ascii="Verdana" w:hAnsi="Verdana"/>
                                <w:sz w:val="24"/>
                                <w:szCs w:val="24"/>
                              </w:rP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A87B0" id="Text Box 2" o:spid="_x0000_s1028" type="#_x0000_t202" style="position:absolute;margin-left:287.25pt;margin-top:21.45pt;width:85.6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2gVdwIAAGAFAAAOAAAAZHJzL2Uyb0RvYy54bWysVFFvEzEMfkfiP0R5p9d2g5Vq16lsGkKq&#10;tokW7TnNJeuJJA6J27vy63Fy164MXoZ4yfnsz4792c7lVWsN26kQa3AlHw2GnCknoardU8m/rW7f&#10;TTiLKFwlDDhV8r2K/Gr29s1l46dqDBswlQqMgrg4bXzJN4h+WhRRbpQVcQBeOTJqCFYg/Yanogqi&#10;oejWFOPh8EPRQKh8AKliJO1NZ+SzHF9rJfFe66iQmZJTbpjPkM91OovZpZg+BeE3tezTEP+QhRW1&#10;o0uPoW4ECrYN9R+hbC0DRNA4kGAL0LqWKtdA1YyGL6pZboRXuRYiJ/ojTfH/hZV3u4fA6qrkY86c&#10;sNSilWqRfYKWjRM7jY9TAi09wbAlNXX5oI+kTEW3Otj0pXIY2Ynn/ZHbFEwmp+HkYjQmkyTb2dnF&#10;hGQKXzx7+xDxswLLklDyQL3LlIrdImIHPUDSZQ5ua2Ny/4z7TUExO43KA9B7p0K6hLOEe6OSl3Ff&#10;lSYCct5JkUdPXZvAdoKGRkipHOaSc1xCJ5Smu1/j2OOTa5fVa5yPHvlmcHh0trWDkFl6kXb1/ZCy&#10;7vBE9UndScR23fad7/u8hmpPbQ7QrUn08ramXixExAcRaC+ofbTreE+HNtCUHHqJsw2En3/TJzyN&#10;K1k5a2jPSh5/bEVQnJkvjgb54+j8PC1m/jl/f5FGJJxa1qcWt7XXQF0Z0aviZRYTHs1B1AHsIz0J&#10;83QrmYSTdHfJ8SBeY7f99KRINZ9nEK2iF7hwSy9T6MRymrRV+yiC78cRaZDv4LCRYvpiKjts8nQw&#10;3yLoOo9s4rljteef1jgPff/kpHfi9D+jnh/G2S8AAAD//wMAUEsDBBQABgAIAAAAIQCkB/Cg3QAA&#10;AAkBAAAPAAAAZHJzL2Rvd25yZXYueG1sTI/LTsMwEEX3SPyDNUjsqN0qaUnIpEIgtiDKQ2LnJtMk&#10;Ih5HsduEv2dY0eXVHN17ptjOrlcnGkPnGWG5MKCIK1933CC8vz3d3IIK0XJte8+E8EMBtuXlRWHz&#10;2k/8SqddbJSUcMgtQhvjkGsdqpacDQs/EMvt4Edno8Sx0fVoJyl3vV4Zs9bOdiwLrR3ooaXqe3d0&#10;CB/Ph6/PxLw0jy4dJj8bzS7TiNdX8/0dqEhz/IfhT1/UoRSnvT9yHVSPkG6SVFCEZJWBEkDyBtQe&#10;IVsvQZeFPv+g/AUAAP//AwBQSwECLQAUAAYACAAAACEAtoM4kv4AAADhAQAAEwAAAAAAAAAAAAAA&#10;AAAAAAAAW0NvbnRlbnRfVHlwZXNdLnhtbFBLAQItABQABgAIAAAAIQA4/SH/1gAAAJQBAAALAAAA&#10;AAAAAAAAAAAAAC8BAABfcmVscy8ucmVsc1BLAQItABQABgAIAAAAIQC2R2gVdwIAAGAFAAAOAAAA&#10;AAAAAAAAAAAAAC4CAABkcnMvZTJvRG9jLnhtbFBLAQItABQABgAIAAAAIQCkB/Cg3QAAAAkBAAAP&#10;AAAAAAAAAAAAAAAAANEEAABkcnMvZG93bnJldi54bWxQSwUGAAAAAAQABADzAAAA2wUAAAAA&#10;" filled="f" stroked="f">
                <v:textbox>
                  <w:txbxContent>
                    <w:p w14:paraId="6B47D59A" w14:textId="03B472D6" w:rsidR="00A924F9" w:rsidRPr="00205C72" w:rsidRDefault="000E7B72" w:rsidP="00A924F9">
                      <w:pPr>
                        <w:jc w:val="center"/>
                        <w:rPr>
                          <w:rFonts w:ascii="Verdana" w:hAnsi="Verdana"/>
                          <w:sz w:val="24"/>
                          <w:szCs w:val="24"/>
                        </w:rPr>
                      </w:pPr>
                      <w:r w:rsidRPr="00205C72">
                        <w:rPr>
                          <w:rFonts w:ascii="Verdana" w:hAnsi="Verdana"/>
                          <w:sz w:val="24"/>
                          <w:szCs w:val="24"/>
                        </w:rPr>
                        <w:t>Thesis</w:t>
                      </w:r>
                    </w:p>
                  </w:txbxContent>
                </v:textbox>
                <w10:wrap type="square"/>
              </v:shape>
            </w:pict>
          </mc:Fallback>
        </mc:AlternateContent>
      </w:r>
      <w:r w:rsidR="00096889" w:rsidRPr="00B36A4B">
        <w:rPr>
          <w:rFonts w:ascii="Verdana" w:hAnsi="Verdana"/>
          <w:sz w:val="24"/>
          <w:szCs w:val="24"/>
        </w:rPr>
        <w:t xml:space="preserve">Text 1 </w:t>
      </w:r>
      <w:r w:rsidRPr="00B36A4B">
        <w:rPr>
          <w:rFonts w:ascii="Verdana" w:hAnsi="Verdana"/>
          <w:sz w:val="24"/>
          <w:szCs w:val="24"/>
        </w:rPr>
        <w:t>Title</w:t>
      </w:r>
      <w:r w:rsidRPr="00096889">
        <w:rPr>
          <w:rFonts w:ascii="Verdana" w:hAnsi="Verdana"/>
          <w:sz w:val="24"/>
          <w:szCs w:val="24"/>
        </w:rPr>
        <w:t>:</w:t>
      </w:r>
      <w:r>
        <w:rPr>
          <w:rFonts w:ascii="Verdana" w:hAnsi="Verdana"/>
          <w:sz w:val="24"/>
          <w:szCs w:val="24"/>
        </w:rPr>
        <w:t xml:space="preserve"> _</w:t>
      </w:r>
      <w:r w:rsidR="00096889">
        <w:rPr>
          <w:rFonts w:ascii="Verdana" w:hAnsi="Verdana"/>
          <w:sz w:val="24"/>
          <w:szCs w:val="24"/>
        </w:rPr>
        <w:t>__________________________________________</w:t>
      </w:r>
      <w:r>
        <w:rPr>
          <w:rFonts w:ascii="Verdana" w:hAnsi="Verdana"/>
          <w:sz w:val="24"/>
          <w:szCs w:val="24"/>
        </w:rPr>
        <w:t>_______________________________</w:t>
      </w:r>
    </w:p>
    <w:p w14:paraId="7BDC3D74" w14:textId="13548B2B" w:rsidR="00A924F9" w:rsidRDefault="00096889" w:rsidP="00A924F9">
      <w:r>
        <w:rPr>
          <w:noProof/>
        </w:rPr>
        <mc:AlternateContent>
          <mc:Choice Requires="wps">
            <w:drawing>
              <wp:anchor distT="0" distB="0" distL="114300" distR="114300" simplePos="0" relativeHeight="251666432" behindDoc="0" locked="0" layoutInCell="1" allowOverlap="1" wp14:anchorId="43858A52" wp14:editId="5162B20B">
                <wp:simplePos x="0" y="0"/>
                <wp:positionH relativeFrom="column">
                  <wp:posOffset>6762750</wp:posOffset>
                </wp:positionH>
                <wp:positionV relativeFrom="paragraph">
                  <wp:posOffset>1589568</wp:posOffset>
                </wp:positionV>
                <wp:extent cx="683308" cy="34544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83308"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733CB9"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A52" id="Text Box 11" o:spid="_x0000_s1029" type="#_x0000_t202" style="position:absolute;margin-left:532.5pt;margin-top:125.15pt;width:53.8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iweQIAAGEFAAAOAAAAZHJzL2Uyb0RvYy54bWysVE1PGzEQvVfqf7B8L5uQQGnEBqUgqkqo&#10;oELF2fHaZFWvx7WdZNNf32fvbkhpL1S97I5n3ozn443PL9rGsI3yoSZb8vHRiDNlJVW1fSr5t4fr&#10;d2echShsJQxZVfKdCvxi/vbN+dbN1DGtyFTKMwSxYbZ1JV/F6GZFEeRKNSIckVMWRk2+ERFH/1RU&#10;XmwRvTHF8Wh0WmzJV86TVCFAe9UZ+TzH11rJeKt1UJGZkiO3mL8+f5fpW8zPxezJC7eqZZ+G+Ics&#10;GlFbXLoPdSWiYGtf/xGqqaWnQDoeSWoK0rqWKteAasajF9Xcr4RTuRY0J7h9m8L/Cyu/bO48qyvM&#10;bsyZFQ1m9KDayD5Sy6BCf7YuzAC7dwDGFnpgB32AMpXdat+kPwpisKPTu313UzQJ5enZZDICHSRM&#10;k+nJdJq7Xzw7Ox/iJ0UNS0LJPYaXeyo2NyEiEUAHSLrL0nVtTB6gsb8pAOw0KjOg9051dPlmKe6M&#10;Sl7GflUaHchpJ0Xmnro0nm0EWCOkVDbminNcoBNK4+7XOPb45Npl9RrnvUe+mWzcOze1JZ+79CLt&#10;6vuQsu7w6N9B3UmM7bLNo58M41xStcOUPXV7Epy8rjGLGxHinfBYDAwWyx5v8dGGtiWnXuJsRf7n&#10;3/QJD77CytkWi1by8GMtvOLMfLZg8odxYgKL+TA9eX+Mgz+0LA8tdt1cEqYCsiK7LCZ8NIOoPTWP&#10;eBMW6VaYhJW4u+RxEC9jt/54U6RaLDIIu+hEvLH3TqbQqcuJaQ/to/Cup2MEj7/QsJJi9oKVHTZ5&#10;WlqsI+k6Uzb1uetq33/scWZy/+akh+LwnFHPL+P8FwAAAP//AwBQSwMEFAAGAAgAAAAhAMYH4bvg&#10;AAAADQEAAA8AAABkcnMvZG93bnJldi54bWxMj8FOwzAQRO9I/IO1SNyo3bRJS4hTIRBXUAtU4ubG&#10;2yQiXkex24S/Z3uC42hGM2+KzeQ6ccYhtJ40zGcKBFLlbUu1ho/3l7s1iBANWdN5Qg0/GGBTXl8V&#10;Jrd+pC2ed7EWXEIhNxqaGPtcylA16EyY+R6JvaMfnIksh1rawYxc7jqZKJVJZ1rihcb0+NRg9b07&#10;OQ2fr8ev/VK91c8u7Uc/KUnuXmp9ezM9PoCIOMW/MFzwGR1KZjr4E9kgOtYqS/lM1JCkagHiEpmv&#10;kgzEQcNCLVcgy0L+f1H+AgAA//8DAFBLAQItABQABgAIAAAAIQC2gziS/gAAAOEBAAATAAAAAAAA&#10;AAAAAAAAAAAAAABbQ29udGVudF9UeXBlc10ueG1sUEsBAi0AFAAGAAgAAAAhADj9If/WAAAAlAEA&#10;AAsAAAAAAAAAAAAAAAAALwEAAF9yZWxzLy5yZWxzUEsBAi0AFAAGAAgAAAAhAHdl6LB5AgAAYQUA&#10;AA4AAAAAAAAAAAAAAAAALgIAAGRycy9lMm9Eb2MueG1sUEsBAi0AFAAGAAgAAAAhAMYH4bvgAAAA&#10;DQEAAA8AAAAAAAAAAAAAAAAA0wQAAGRycy9kb3ducmV2LnhtbFBLBQYAAAAABAAEAPMAAADgBQAA&#10;AAA=&#10;" filled="f" stroked="f">
                <v:textbox>
                  <w:txbxContent>
                    <w:p w14:paraId="0B733CB9" w14:textId="77777777" w:rsidR="00A924F9" w:rsidRPr="00205C72" w:rsidRDefault="00A924F9" w:rsidP="00A924F9">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p>
    <w:p w14:paraId="43369BFB" w14:textId="74A30588" w:rsidR="00444A66" w:rsidRDefault="00444A66" w:rsidP="00A924F9">
      <w:bookmarkStart w:id="0" w:name="_GoBack"/>
      <w:bookmarkEnd w:id="0"/>
    </w:p>
    <w:p w14:paraId="210AC13B" w14:textId="65C685C7" w:rsidR="00444A66" w:rsidRDefault="00444A66" w:rsidP="00A924F9"/>
    <w:p w14:paraId="34A3AE21" w14:textId="3A26597B" w:rsidR="00444A66" w:rsidRDefault="00444A66" w:rsidP="00A924F9"/>
    <w:p w14:paraId="065BFC96" w14:textId="1FAC4287" w:rsidR="00444A66" w:rsidRDefault="00444A66" w:rsidP="00A924F9"/>
    <w:p w14:paraId="11F5BCBE" w14:textId="2EDF3563" w:rsidR="00444A66" w:rsidRDefault="00444A66" w:rsidP="00A924F9"/>
    <w:p w14:paraId="1B568BFC" w14:textId="0E496E52" w:rsidR="00444A66" w:rsidRDefault="00444A66" w:rsidP="00A924F9"/>
    <w:p w14:paraId="6244F68C" w14:textId="5E65A1EB" w:rsidR="00444A66" w:rsidRDefault="00B36A4B" w:rsidP="00A924F9">
      <w:r>
        <w:rPr>
          <w:noProof/>
        </w:rPr>
        <mc:AlternateContent>
          <mc:Choice Requires="wps">
            <w:drawing>
              <wp:anchor distT="0" distB="0" distL="114300" distR="114300" simplePos="0" relativeHeight="251752448" behindDoc="0" locked="0" layoutInCell="1" allowOverlap="1" wp14:anchorId="4FE56E37" wp14:editId="319A9917">
                <wp:simplePos x="0" y="0"/>
                <wp:positionH relativeFrom="column">
                  <wp:posOffset>843280</wp:posOffset>
                </wp:positionH>
                <wp:positionV relativeFrom="paragraph">
                  <wp:posOffset>296382</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1" name="Down Arrow 1"/>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1" style="position:absolute;margin-left:66.4pt;margin-top:23.35pt;width:18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3JjQIAALEFAAAOAAAAZHJzL2Uyb0RvYy54bWysVFFPGzEMfp+0/xDlfdy1AsYqrqgCMU1C&#10;gFYmnkMu4U7KxZmT9tr9+jnJ3ZUxtAe0PqTx2f5sf7F9frHrDNsq9C3Yis+OSs6UlVC39rniPx6u&#10;P51x5oOwtTBgVcX3yvOL5ccP571bqDk0YGqFjECsX/Su4k0IblEUXjaqE/4InLKk1ICdCCTic1Gj&#10;6Am9M8W8LE+LHrB2CFJ5T1+vspIvE77WSoY7rb0KzFSccgvpxHQ+xbNYnovFMwrXtHJIQ7wji060&#10;loJOUFciCLbB9i+orpUIHnQ4ktAVoHUrVaqBqpmVr6pZN8KpVAuR491Ek/9/sPJ2e4+srentOLOi&#10;oye6gt6yFSL0bBb56Z1fkNna3eMgebrGYncau/hPZbBd4nQ/cap2gUn6OJ+fnZbEvCTVcCeU4uDs&#10;0IevCjoWLxWvKXoKnugU2xsfsv1oFwN6MG193RqThNgr6tIg2wp65bBLWVOEP6yMfZcjwUTPIpKQ&#10;y063sDcq4hn7XWmiLxaaEk6Ne0hGSKlsmGVVI2qVczwp6Re5jVmO6ScpAUZkTdVN2APAaJlBRuwM&#10;M9hHV5X6fnIu/5VYdp48UmSwYXLuWgv4FoChqobI2X4kKVMTWXqCek/NhZCnzjt53dIb3wgf7gXS&#10;mFFb0OoId3RoA33FYbhx1gD+eut7tKfuJy1nPY1txf3PjUDFmflmaS6+zI6P45wn4fjk85wEfKl5&#10;eqmxm+4SqGeo9ym7dI32wYxXjdA90oZZxaikElZS7IrLgKNwGfI6oR0l1WqVzGi2nQg3du1kBI+s&#10;xvZ92D0KdEOjB5qQWxhHXCxetXq2jZ4WVpsAuk1zcOB14Jv2QmqcYYfFxfNSTlaHTbv8DQAA//8D&#10;AFBLAwQUAAYACAAAACEA7ivAP+IAAAAOAQAADwAAAGRycy9kb3ducmV2LnhtbEyPy07DMBBF90j8&#10;gzVIbCrqECCN0jgVasUH9CWxdOIhCcTjEDtt4Os7XcFmpDuPO+fmq8l24oSDbx0peJxHIJAqZ1qq&#10;FRz2bw8pCB80Gd05QgU/6GFV3N7kOjPuTFs87UIt2IR8phU0IfSZlL5q0Go/dz0Szz7cYHVgOdTS&#10;DPrM5raTcRQl0uqW+EOje1w3WH3tRqvAvOhDaj+P3e/7+jjr3X62Kb9Hpe7vps2Sy+sSRMAp/F3A&#10;NQPzQ8FgpRvJeNGxfoqZPyh4ThYgrgtJyo1SQRovQBa5/B+juAAAAP//AwBQSwECLQAUAAYACAAA&#10;ACEAtoM4kv4AAADhAQAAEwAAAAAAAAAAAAAAAAAAAAAAW0NvbnRlbnRfVHlwZXNdLnhtbFBLAQIt&#10;ABQABgAIAAAAIQA4/SH/1gAAAJQBAAALAAAAAAAAAAAAAAAAAC8BAABfcmVscy8ucmVsc1BLAQIt&#10;ABQABgAIAAAAIQAt1W3JjQIAALEFAAAOAAAAAAAAAAAAAAAAAC4CAABkcnMvZTJvRG9jLnhtbFBL&#10;AQItABQABgAIAAAAIQDuK8A/4gAAAA4BAAAPAAAAAAAAAAAAAAAAAOcEAABkcnMvZG93bnJldi54&#10;bWxQSwUGAAAAAAQABADzAAAA9gUAAAAA&#10;" w14:anchorId="4FF5FA1F">
                <w10:wrap type="through"/>
              </v:shape>
            </w:pict>
          </mc:Fallback>
        </mc:AlternateContent>
      </w:r>
    </w:p>
    <w:p w14:paraId="0AB334F3" w14:textId="5A789128" w:rsidR="00444A66" w:rsidRDefault="00B36A4B" w:rsidP="00A924F9">
      <w:r>
        <w:rPr>
          <w:noProof/>
        </w:rPr>
        <mc:AlternateContent>
          <mc:Choice Requires="wps">
            <w:drawing>
              <wp:anchor distT="0" distB="0" distL="114300" distR="114300" simplePos="0" relativeHeight="251754496" behindDoc="0" locked="0" layoutInCell="1" allowOverlap="1" wp14:anchorId="5DD7A776" wp14:editId="1388B631">
                <wp:simplePos x="0" y="0"/>
                <wp:positionH relativeFrom="column">
                  <wp:posOffset>3984625</wp:posOffset>
                </wp:positionH>
                <wp:positionV relativeFrom="paragraph">
                  <wp:posOffset>16183</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5" name="Down Arrow 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5" style="position:absolute;margin-left:313.75pt;margin-top:1.25pt;width:18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TIjgIAALEFAAAOAAAAZHJzL2Uyb0RvYy54bWysVFFPGzEMfp+0/xDlfdy1o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wZkV&#10;HX2iS+gtWyNCzxaRn975JZnduzscbp7EWOxOYxf/qQy2S5zuJ07VLjBJj/P56UlJzEtSDTKhFAdn&#10;hz58VdCxKFS8pugpeKJTbK99yPajXQzowbT1VWtMusReURcG2VbQVw67WcyaIvxhZey7HAkmehaR&#10;hFx2ksLeqIhn7Helib5YaEo4Ne4hGSGlsmGWVY2oVc5xUdJvzHJMP+WcACOypuom7AFgtMwgI3Yu&#10;drCPrir1/eRc/iux7Dx5pMhgw+TctRbwLQBDVQ2Rs/1IUqYmsvQE9Z6aCyFPnXfyqqVvfC18uBNI&#10;Y0ZtQasj3NKhDfQVh0HirAH89dZ7tKfuJy1nPY1txf3PjUDFmflmaS6+zI6P45yny/Hi85wu+FLz&#10;9FJjN90FUM/MaEk5mcRoH8woaoTukTbMOkYllbCSYldcBhwvFyGvE9pRUq3XyYxm24lwbe+djOCR&#10;1di+D7tHgW5o9EATcgPjiIvlq1bPttHTwnoTQLdpDg68DnzTXkiNM+ywuHhe3pPVYdOufgMAAP//&#10;AwBQSwMEFAAGAAgAAAAhABkT7+LgAAAADQEAAA8AAABkcnMvZG93bnJldi54bWxMT9tOg0AQfTfx&#10;HzZj4ktjF2lAQhka08YPsJfEx4VdAWVnkV1a9Osdn+rLXHJmzqXYzLYXZzP6zhHC4zICYah2uqMG&#10;4Xh4echA+KBIq96RQfg2Hjbl7U2hcu0u9GrO+9AIJiGfK4Q2hCGX0tetscov3WCIsXc3WhV4HRup&#10;R3VhctvLOIpSaVVHrNCqwWxbU3/uJ4ugE3XM7Mep/3nbnhaDOyx21deEeH8379ZcntcggpnD9QP+&#10;MrB/KNlY5SbSXvQIafyU8ClCzI3xNF3xUCGssgRkWcj/KcpfAAAA//8DAFBLAQItABQABgAIAAAA&#10;IQC2gziS/gAAAOEBAAATAAAAAAAAAAAAAAAAAAAAAABbQ29udGVudF9UeXBlc10ueG1sUEsBAi0A&#10;FAAGAAgAAAAhADj9If/WAAAAlAEAAAsAAAAAAAAAAAAAAAAALwEAAF9yZWxzLy5yZWxzUEsBAi0A&#10;FAAGAAgAAAAhAKCdlMiOAgAAsQUAAA4AAAAAAAAAAAAAAAAALgIAAGRycy9lMm9Eb2MueG1sUEsB&#10;Ai0AFAAGAAgAAAAhABkT7+LgAAAADQEAAA8AAAAAAAAAAAAAAAAA6AQAAGRycy9kb3ducmV2Lnht&#10;bFBLBQYAAAAABAAEAPMAAAD1BQAAAAA=&#10;" w14:anchorId="2569966B">
                <w10:wrap type="through"/>
              </v:shape>
            </w:pict>
          </mc:Fallback>
        </mc:AlternateContent>
      </w:r>
      <w:r>
        <w:rPr>
          <w:noProof/>
        </w:rPr>
        <mc:AlternateContent>
          <mc:Choice Requires="wps">
            <w:drawing>
              <wp:anchor distT="0" distB="0" distL="114300" distR="114300" simplePos="0" relativeHeight="251756544" behindDoc="0" locked="0" layoutInCell="1" allowOverlap="1" wp14:anchorId="2605B26A" wp14:editId="1A52FEFC">
                <wp:simplePos x="0" y="0"/>
                <wp:positionH relativeFrom="column">
                  <wp:posOffset>7058025</wp:posOffset>
                </wp:positionH>
                <wp:positionV relativeFrom="paragraph">
                  <wp:posOffset>3175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19" name="Down Arrow 1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19" style="position:absolute;margin-left:555.75pt;margin-top:.25pt;width:18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pvjwIAALMFAAAOAAAAZHJzL2Uyb0RvYy54bWysVFFP3DAMfp+0/xDlfbR3AgYneugEYpqE&#10;AAETzyFNaKU0zpzc9W6/fk7S9hhDe0C7h5wT25/tr7bPzredYRuFvgVb8dlByZmyEurWvlT8x+PV&#10;lxPOfBC2FgasqvhOeX6+/PzprHcLNYcGTK2QEYj1i95VvAnBLYrCy0Z1wh+AU5aUGrATga74UtQo&#10;ekLvTDEvy+OiB6wdglTe0+tlVvJlwtdayXCrtVeBmYpTbiGdmM7neBbLM7F4QeGaVg5piA9k0YnW&#10;UtAJ6lIEwdbY/gXVtRLBgw4HEroCtG6lSjVQNbPyTTUPjXAq1ULkeDfR5P8frLzZ3CFra/p2p5xZ&#10;0dE3uoTeshUi9IweiaHe+QUZPrg7HG6exFjuVmMX/6kQtk2s7iZW1TYwSY/z+clxSdxLUg0yoRR7&#10;Z4c+fFPQsShUvKbwKXoiVGyufcj2o10M6MG09VVrTLrEblEXBtlG0HcO21nMmiL8YWXshxwJJnoW&#10;kYRcdpLCzqiIZ+y90kRgLDQlnFp3n4yQUtkwy6pG1CrneFTSb8xyTD/lnAAjsqbqJuwBYLTMICN2&#10;Lnawj64qdf7kXP4rsew8eaTIYMPk3LUW8D0AQ1UNkbP9SFKmJrL0DPWO2gshz5138qqlb3wtfLgT&#10;SINGbUHLI9zSoQ30FYdB4qwB/PXee7Sn/ictZz0NbsX9z7VAxZn5bmkyTmeHh3HS0+Xw6OucLvha&#10;8/xaY9fdBVDPzGhNOZnEaB/MKGqE7ol2zCpGJZWwkmJXXAYcLxchLxTaUlKtVsmMptuJcG0fnIzg&#10;kdXYvo/bJ4FuaPRAE3ID45CLxZtWz7bR08JqHUC3aQ72vA5802ZIjTNssbh6Xt+T1X7XLn8DAAD/&#10;/wMAUEsDBBQABgAIAAAAIQBVUu1Q3wAAAA4BAAAPAAAAZHJzL2Rvd25yZXYueG1sTE/LTsNADLwj&#10;8Q8rI3Gp6KZASpVmU6FWfEBfEkcna5LAPkJ20wa+vu4JfBjZGns8k69Ga8SJ+tB6p2A2TUCQq7xu&#10;Xa3gsH97WIAIEZ1G4x0p+KEAq+L2JsdM+7Pb0mkXa8EiLmSooImxy6QMVUMWw9R35Jj78L3FyGNf&#10;S93jmcWtkY9JMpcWW8cfGuxo3VD1tRusAp3iYWE/j+b3fX2cdH4/2ZTfg1L3d+NmyfC6BBFpjH8X&#10;cM3A/qFgY6UfnA7C8MyV8q4Cxis/e37hrlTwNE9BFrn8H6O4AAAA//8DAFBLAQItABQABgAIAAAA&#10;IQC2gziS/gAAAOEBAAATAAAAAAAAAAAAAAAAAAAAAABbQ29udGVudF9UeXBlc10ueG1sUEsBAi0A&#10;FAAGAAgAAAAhADj9If/WAAAAlAEAAAsAAAAAAAAAAAAAAAAALwEAAF9yZWxzLy5yZWxzUEsBAi0A&#10;FAAGAAgAAAAhAFiWWm+PAgAAswUAAA4AAAAAAAAAAAAAAAAALgIAAGRycy9lMm9Eb2MueG1sUEsB&#10;Ai0AFAAGAAgAAAAhAFVS7VDfAAAADgEAAA8AAAAAAAAAAAAAAAAA6QQAAGRycy9kb3ducmV2Lnht&#10;bFBLBQYAAAAABAAEAPMAAAD1BQAAAAA=&#10;" w14:anchorId="1B0EACEA">
                <w10:wrap type="through"/>
              </v:shape>
            </w:pict>
          </mc:Fallback>
        </mc:AlternateContent>
      </w:r>
    </w:p>
    <w:p w14:paraId="18030AD2" w14:textId="3A3B5B72" w:rsidR="00444A66" w:rsidRDefault="00444A66" w:rsidP="00A924F9"/>
    <w:p w14:paraId="4837ADF3" w14:textId="3DAE1559" w:rsidR="00B36A4B" w:rsidRDefault="00B36A4B" w:rsidP="00A924F9">
      <w:r>
        <w:rPr>
          <w:noProof/>
        </w:rPr>
        <mc:AlternateContent>
          <mc:Choice Requires="wps">
            <w:drawing>
              <wp:anchor distT="0" distB="0" distL="114300" distR="114300" simplePos="0" relativeHeight="251676672" behindDoc="0" locked="0" layoutInCell="1" allowOverlap="1" wp14:anchorId="285B3E26" wp14:editId="747CD224">
                <wp:simplePos x="0" y="0"/>
                <wp:positionH relativeFrom="column">
                  <wp:posOffset>706120</wp:posOffset>
                </wp:positionH>
                <wp:positionV relativeFrom="paragraph">
                  <wp:posOffset>2587625</wp:posOffset>
                </wp:positionV>
                <wp:extent cx="959485" cy="3454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9594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412182" w14:textId="4FBA340B"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3E26" id="Text Box 21" o:spid="_x0000_s1030" type="#_x0000_t202" style="position:absolute;margin-left:55.6pt;margin-top:203.75pt;width:75.5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RYeQIAAGEFAAAOAAAAZHJzL2Uyb0RvYy54bWysVMFu2zAMvQ/YPwi6r06yZGuDOkXWosOA&#10;oi3WDD0rstQYk0RNYmJnXz9KttOs26XDLjZFPlLkI6nzi9YatlMh1uBKPj4ZcaachKp2TyX/trp+&#10;d8pZROEqYcCpku9V5BeLt2/OGz9XE9iAqVRgFMTFeeNLvkH086KIcqOsiCfglSOjhmAF0jE8FVUQ&#10;DUW3ppiMRh+KBkLlA0gVI2mvOiNf5PhaK4l3WkeFzJSccsP8Dfm7Tt9icS7mT0H4TS37NMQ/ZGFF&#10;7ejSQ6grgYJtQ/1HKFvLABE0nkiwBWhdS5VroGrGoxfVPGyEV7kWIif6A03x/4WVt7v7wOqq5JMx&#10;Z05Y6tFKtcg+QctIRfw0Ps4J9uAJiC3pqc+DPpIyld3qYNOfCmJkJ6b3B3ZTNEnKs9nZ9HTGmSTT&#10;++lsOs3sF8/OPkT8rMCyJJQ8UPMyp2J3E5ESIegASXc5uK6NyQ007jcFATuNyhPQe6c6unyzhHuj&#10;kpdxX5UmBnLaSZFnT12awHaCpkZIqRzminNcQieUprtf49jjk2uX1WucDx75ZnB4cLa1g5BZepF2&#10;9X1IWXd44u+o7iRiu25z66dDO9dQ7anLAbo9iV5e19SLGxHxXgRaDGosLTve0UcbaEoOvcTZBsLP&#10;v+kTnuaVrJw1tGgljz+2IijOzBdHk3w2TpPAMB+ms48TOoRjy/rY4rb2EqgrNKyUXRYTHs0g6gD2&#10;kd6EZbqVTMJJurvkOIiX2K0/vSlSLZcZRLvoBd64By9T6MRymrRV+yiC78cRaY5vYVhJMX8xlR02&#10;eTpYbhF0nUc28dyx2vNPe5wnuX9z0kNxfM6o55dx8QsAAP//AwBQSwMEFAAGAAgAAAAhAD0BzLDe&#10;AAAACwEAAA8AAABkcnMvZG93bnJldi54bWxMj8FOwzAMhu9IvENkJG4sadkKK00nBOIK2gZI3LLG&#10;aysap2qytbz9vBM7/van35+L1eQ6ccQhtJ40JDMFAqnytqVaw+f27e4RRIiGrOk8oYY/DLAqr68K&#10;k1s/0hqPm1gLLqGQGw1NjH0uZagadCbMfI/Eu70fnIkch1rawYxc7jqZKpVJZ1riC43p8aXB6ndz&#10;cBq+3vc/33P1Ub+6RT/6SUlyS6n17c30/AQi4hT/YTjrszqU7LTzB7JBdJyTJGVUw1w9LEAwkWbp&#10;PYgdT7JkCbIs5OUP5QkAAP//AwBQSwECLQAUAAYACAAAACEAtoM4kv4AAADhAQAAEwAAAAAAAAAA&#10;AAAAAAAAAAAAW0NvbnRlbnRfVHlwZXNdLnhtbFBLAQItABQABgAIAAAAIQA4/SH/1gAAAJQBAAAL&#10;AAAAAAAAAAAAAAAAAC8BAABfcmVscy8ucmVsc1BLAQItABQABgAIAAAAIQCU5xRYeQIAAGEFAAAO&#10;AAAAAAAAAAAAAAAAAC4CAABkcnMvZTJvRG9jLnhtbFBLAQItABQABgAIAAAAIQA9Acyw3gAAAAsB&#10;AAAPAAAAAAAAAAAAAAAAANMEAABkcnMvZG93bnJldi54bWxQSwUGAAAAAAQABADzAAAA3gUAAAAA&#10;" filled="f" stroked="f">
                <v:textbox>
                  <w:txbxContent>
                    <w:p w14:paraId="29412182" w14:textId="4FBA340B"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D6B8948" wp14:editId="5A25BAD1">
                <wp:simplePos x="0" y="0"/>
                <wp:positionH relativeFrom="column">
                  <wp:posOffset>3639185</wp:posOffset>
                </wp:positionH>
                <wp:positionV relativeFrom="paragraph">
                  <wp:posOffset>2577465</wp:posOffset>
                </wp:positionV>
                <wp:extent cx="953135" cy="34544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53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FAEE7" w14:textId="358AC01C"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B8948" id="Text Box 22" o:spid="_x0000_s1031" type="#_x0000_t202" style="position:absolute;margin-left:286.55pt;margin-top:202.95pt;width:75.0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9hegIAAGEFAAAOAAAAZHJzL2Uyb0RvYy54bWysVMFu2zAMvQ/YPwi6r07SZFuDOkXWosOA&#10;oi2WDj0rstQYk0RNYmJnXz9KttOs26XDLjZFPlLkI6nzi9YatlMh1uBKPj4ZcaachKp2TyX/9nD9&#10;7iNnEYWrhAGnSr5XkV8s3r45b/xcTWADplKBURAX540v+QbRz4siyo2yIp6AV46MGoIVSMfwVFRB&#10;NBTdmmIyGr0vGgiVDyBVjKS96ox8keNrrSTeaR0VMlNyyg3zN+TvOn2LxbmYPwXhN7Xs0xD/kIUV&#10;taNLD6GuBAq2DfUfoWwtA0TQeCLBFqB1LVWugaoZj15Us9oIr3ItRE70B5ri/wsrb3f3gdVVyScT&#10;zpyw1KMH1SL7BC0jFfHT+Dgn2MoTEFvSU58HfSRlKrvVwaY/FcTITkzvD+ymaJKUZ7PT8emMM0mm&#10;0+lsOs3sF8/OPkT8rMCyJJQ8UPMyp2J3E5ESIegASXc5uK6NyQ007jcFATuNyhPQe6c6unyzhHuj&#10;kpdxX5UmBnLaSZFnT12awHaCpkZIqRzminNcQieUprtf49jjk2uX1WucDx75ZnB4cLa1g5BZepF2&#10;9X1IWXd44u+o7iRiu25z62dDO9dQ7anLAbo9iV5e19SLGxHxXgRaDGosLTve0UcbaEoOvcTZBsLP&#10;v+kTnuaVrJw1tGgljz+2IijOzBdHk3w2TpPAMB+msw8TOoRjy/rY4rb2EqgrY3pWvMxiwqMZRB3A&#10;PtKbsEy3kkk4SXeXHAfxErv1pzdFquUyg2gXvcAbt/IyhU4sp0l7aB9F8P04Is3xLQwrKeYvprLD&#10;Jk8Hyy2CrvPIJp47Vnv+aY/zJPdvTnoojs8Z9fwyLn4BAAD//wMAUEsDBBQABgAIAAAAIQD/op3z&#10;3wAAAAsBAAAPAAAAZHJzL2Rvd25yZXYueG1sTI9NT8MwDIbvSPyHyEjcWLJ23UdpOiEQV9AGTOKW&#10;NV5b0ThVk63l32NOcLT96PXzFtvJdeKCQ2g9aZjPFAikytuWag3vb893axAhGrKm84QavjHAtry+&#10;Kkxu/Ug7vOxjLTiEQm40NDH2uZShatCZMPM9Et9OfnAm8jjU0g5m5HDXyUSppXSmJf7QmB4fG6y+&#10;9men4ePl9HlYqNf6yWX96CclyW2k1rc308M9iIhT/IPhV5/VoWSnoz+TDaLTkK3SOaMaFirbgGBi&#10;laQJiCNvlioFWRbyf4fyBwAA//8DAFBLAQItABQABgAIAAAAIQC2gziS/gAAAOEBAAATAAAAAAAA&#10;AAAAAAAAAAAAAABbQ29udGVudF9UeXBlc10ueG1sUEsBAi0AFAAGAAgAAAAhADj9If/WAAAAlAEA&#10;AAsAAAAAAAAAAAAAAAAALwEAAF9yZWxzLy5yZWxzUEsBAi0AFAAGAAgAAAAhANMWH2F6AgAAYQUA&#10;AA4AAAAAAAAAAAAAAAAALgIAAGRycy9lMm9Eb2MueG1sUEsBAi0AFAAGAAgAAAAhAP+infPfAAAA&#10;CwEAAA8AAAAAAAAAAAAAAAAA1AQAAGRycy9kb3ducmV2LnhtbFBLBQYAAAAABAAEAPMAAADgBQAA&#10;AAA=&#10;" filled="f" stroked="f">
                <v:textbox>
                  <w:txbxContent>
                    <w:p w14:paraId="002FAEE7" w14:textId="358AC01C"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711DC263" wp14:editId="7C2CB4EC">
                <wp:simplePos x="0" y="0"/>
                <wp:positionH relativeFrom="column">
                  <wp:posOffset>6723380</wp:posOffset>
                </wp:positionH>
                <wp:positionV relativeFrom="paragraph">
                  <wp:posOffset>2596515</wp:posOffset>
                </wp:positionV>
                <wp:extent cx="959485" cy="3454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9594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A9617E" w14:textId="2D3A06B8"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DC263" id="Text Box 23" o:spid="_x0000_s1032" type="#_x0000_t202" style="position:absolute;margin-left:529.4pt;margin-top:204.45pt;width:75.5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jLegIAAGEFAAAOAAAAZHJzL2Uyb0RvYy54bWysVFFPGzEMfp+0/xDlfVxbWgYVV9SBmCYh&#10;QIOJ5zSX0NOSOEvc3nW/fk7urnRsL0x7uXPsz4792c75RWsN26oQa3AlHx+NOFNOQlW755J/e7z+&#10;cMpZROEqYcCpku9U5BeL9+/OGz9XE1iDqVRgFMTFeeNLvkb086KIcq2siEfglSOjhmAF0jE8F1UQ&#10;DUW3ppiMRidFA6HyAaSKkbRXnZEvcnytlcQ7raNCZkpOuWH+hvxdpW+xOBfz5yD8upZ9GuIfsrCi&#10;dnTpPtSVQME2of4jlK1lgAgajyTYArSupco1UDXj0atqHtbCq1wLkRP9nqb4/8LK2+19YHVV8skx&#10;Z05Y6tGjapF9gpaRivhpfJwT7METEFvSU58HfSRlKrvVwaY/FcTITkzv9uymaJKUZ7Oz6emMM0mm&#10;4+lsOs3sFy/OPkT8rMCyJJQ8UPMyp2J7E5ESIegASXc5uK6NyQ007jcFATuNyhPQe6c6unyzhDuj&#10;kpdxX5UmBnLaSZFnT12awLaCpkZIqRzminNcQieUprvf4tjjk2uX1Vuc9x75ZnC4d7a1g5BZepV2&#10;9X1IWXd44u+g7iRiu2pz60+Gdq6g2lGXA3R7Er28rqkXNyLivQi0GNRYWna8o4820JQceomzNYSf&#10;f9MnPM0rWTlraNFKHn9sRFCcmS+OJvlsnCaBYT5MZx8ndAiHltWhxW3sJVBXxvSseJnFhEcziDqA&#10;faI3YZluJZNwku4uOQ7iJXbrT2+KVMtlBtEueoE37sHLFDqxnCbtsX0SwffjiDTHtzCspJi/msoO&#10;mzwdLDcIus4jm3juWO35pz3Ok9y/OemhODxn1MvLuPgFAAD//wMAUEsDBBQABgAIAAAAIQDZRZfC&#10;3wAAAA0BAAAPAAAAZHJzL2Rvd25yZXYueG1sTI/NTsMwEITvSLyDtZW4Ubu/SkKcCoG4gihtpd7c&#10;eJtExOsodpvw9mxPcNvZHc1+k29G14or9qHxpGE2VSCQSm8bqjTsvt4eExAhGrKm9YQafjDApri/&#10;y01m/UCfeN3GSnAIhcxoqGPsMilDWaMzYeo7JL6dfe9MZNlX0vZm4HDXyrlSa+lMQ/yhNh2+1Fh+&#10;by9Ow/79fDws1Uf16lbd4EclyaVS64fJ+PwEIuIY/8xww2d0KJjp5C9kg2hZq1XC7FHDUiUpiJtl&#10;rlKeTrxaLxYgi1z+b1H8AgAA//8DAFBLAQItABQABgAIAAAAIQC2gziS/gAAAOEBAAATAAAAAAAA&#10;AAAAAAAAAAAAAABbQ29udGVudF9UeXBlc10ueG1sUEsBAi0AFAAGAAgAAAAhADj9If/WAAAAlAEA&#10;AAsAAAAAAAAAAAAAAAAALwEAAF9yZWxzLy5yZWxzUEsBAi0AFAAGAAgAAAAhAACJ+Mt6AgAAYQUA&#10;AA4AAAAAAAAAAAAAAAAALgIAAGRycy9lMm9Eb2MueG1sUEsBAi0AFAAGAAgAAAAhANlFl8LfAAAA&#10;DQEAAA8AAAAAAAAAAAAAAAAA1AQAAGRycy9kb3ducmV2LnhtbFBLBQYAAAAABAAEAPMAAADgBQAA&#10;AAA=&#10;" filled="f" stroked="f">
                <v:textbox>
                  <w:txbxContent>
                    <w:p w14:paraId="44A9617E" w14:textId="2D3A06B8" w:rsidR="00A924F9" w:rsidRPr="00205C72" w:rsidRDefault="005632EF" w:rsidP="00A924F9">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750400" behindDoc="0" locked="0" layoutInCell="1" allowOverlap="1" wp14:anchorId="61957184" wp14:editId="4C5770B6">
                <wp:simplePos x="0" y="0"/>
                <wp:positionH relativeFrom="column">
                  <wp:posOffset>7686040</wp:posOffset>
                </wp:positionH>
                <wp:positionV relativeFrom="paragraph">
                  <wp:posOffset>4627880</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6" name="Rectangle 66"/>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6" style="position:absolute;margin-left:605.2pt;margin-top:364.4pt;width:42.3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BAC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v8lgIAAIUFAAAOAAAAZHJzL2Uyb0RvYy54bWysVN9vGyEMfp+0/wHxvt4lS7Iu6qWKWnWa&#10;VLVV26nPlIMcEmAGJJfsr5/hfiTqqj1My8MFY/uz/WH74nJvNNkJHxTYik7OSkqE5VAru6noj+eb&#10;T+eUhMhszTRYUdGDCPRy9fHDReuWYgoN6Fp4giA2LFtX0SZGtyyKwBthWDgDJywqJXjDIop+U9Se&#10;tYhudDEty0XRgq+dBy5CwNvrTklXGV9KweO9lEFEoiuKucX89fn7mr7F6oItN565RvE+DfYPWRim&#10;LAYdoa5ZZGTr1R9QRnEPAWQ842AKkFJxkWvAaiblm2qeGuZErgXJCW6kKfw/WH63e/BE1RVdLCix&#10;zOAbPSJrzG60IHiHBLUuLNHuyT34Xgp4TNXupTfpH+sg+0zqYSRV7CPheDn//OV8NqeEo2o6PV+U&#10;mfTi6Ox8iN8EGJIOFfUYPVPJdrchYkA0HUxSLAs3Suv8btqmiwBa1ekuC6lxxJX2ZMfwyeN+kipA&#10;iBMrlJJnkerqKsmneNAiQWj7KCRSgrlPcyK5GY+YjHNh46RTNawWXah5ib8h2JBFDp0BE7LEJEfs&#10;HmCw7EAG7C7n3j65itzLo3P5t8Q659EjRwYbR2ejLPj3ADRW1Ufu7AeSOmoSS69QH7BhPHSTFBy/&#10;UfhstyzEB+ZxdHDIcB3Ee/xIDW1FoT9R0oD/9d59sseORi0lLY5iRcPPLfOCEv3dYq9/ncxmaXaz&#10;MJt/maLgTzWvpxq7NVeATz/BxeN4Pib7qIej9GBecGusU1RUMcsxdkV59INwFbsVgXuHi/U6m+G8&#10;OhZv7ZPjCTyxmtryef/CvOt7N2LT38Ewtmz5poU72+RpYb2NIFXu7yOvPd8467lx+r2UlsmpnK2O&#10;23P1GwAA//8DAFBLAwQUAAYACAAAACEAC0zduOcAAAASAQAADwAAAGRycy9kb3ducmV2LnhtbExP&#10;TU/DMAy9I/EfIiNxmba00dhK13SaQGMTEkgMOHDLmqypaJyqybby7/FOcLH07Of3USwH17KT6UPj&#10;UUI6SYAZrLxusJbw8b4eZ8BCVKhV69FI+DEBluX1VaFy7c/4Zk67WDMSwZArCTbGLuc8VNY4FSa+&#10;M0i3g++digT7mutenUnctVwkyYw71SA5WNWZB2uq793RSVhv7GjFn18+u214PTix7Z42oy8pb2+G&#10;xwWN1QJYNEP8+4BLB8oPJQXb+yPqwFrCIk2mxJUwFxk1uVDE/V0KbE+r2TQDXhb8f5XyFwAA//8D&#10;AFBLAQItABQABgAIAAAAIQC2gziS/gAAAOEBAAATAAAAAAAAAAAAAAAAAAAAAABbQ29udGVudF9U&#10;eXBlc10ueG1sUEsBAi0AFAAGAAgAAAAhADj9If/WAAAAlAEAAAsAAAAAAAAAAAAAAAAALwEAAF9y&#10;ZWxzLy5yZWxzUEsBAi0AFAAGAAgAAAAhAE5x+/yWAgAAhQUAAA4AAAAAAAAAAAAAAAAALgIAAGRy&#10;cy9lMm9Eb2MueG1sUEsBAi0AFAAGAAgAAAAhAAtM3bjnAAAAEgEAAA8AAAAAAAAAAAAAAAAA8AQA&#10;AGRycy9kb3ducmV2LnhtbFBLBQYAAAAABAAEAPMAAAAEBgAAAAA=&#10;">
                <w10:wrap type="through"/>
              </v:rect>
            </w:pict>
          </mc:Fallback>
        </mc:AlternateContent>
      </w:r>
      <w:r>
        <w:rPr>
          <w:noProof/>
        </w:rPr>
        <mc:AlternateContent>
          <mc:Choice Requires="wps">
            <w:drawing>
              <wp:anchor distT="0" distB="0" distL="114300" distR="114300" simplePos="0" relativeHeight="251738112" behindDoc="0" locked="0" layoutInCell="1" allowOverlap="1" wp14:anchorId="3BAF10BF" wp14:editId="680CA5B5">
                <wp:simplePos x="0" y="0"/>
                <wp:positionH relativeFrom="column">
                  <wp:posOffset>1751330</wp:posOffset>
                </wp:positionH>
                <wp:positionV relativeFrom="paragraph">
                  <wp:posOffset>4628515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4" name="Rectangle 64"/>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4" style="position:absolute;margin-left:137.9pt;margin-top:364.45pt;width:42.35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6D7B42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4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P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zqFhzOgAAAAQAQAADwAAAGRycy9kb3ducmV2LnhtbEyP&#10;S0/CQBSF9yb+h8k1cUNgapUCpVNCNAgxkUTUhbuhc+k0dh7pDFD+vdeVbm5yX+d8p1j0pmUn7ELj&#10;rIC7UQIMbeVUY2sBH++r4RRYiNIq2TqLAi4YYFFeXxUyV+5s3/C0izUjERtyKUDH6HPOQ6XRyDBy&#10;Hi3tDq4zMlLb1Vx18kzipuVpkmTcyMaSg5YeHzVW37ujEbBa68GSv7x++k3YHky68c/rwZcQtzf9&#10;05zKcg4sYh//PuA3A/FDSWB7d7QqsFZAOhkTfxQwSaczYHRxnyVjYHuaZA8z4GXB/wcpfwAAAP//&#10;AwBQSwECLQAUAAYACAAAACEAtoM4kv4AAADhAQAAEwAAAAAAAAAAAAAAAAAAAAAAW0NvbnRlbnRf&#10;VHlwZXNdLnhtbFBLAQItABQABgAIAAAAIQA4/SH/1gAAAJQBAAALAAAAAAAAAAAAAAAAAC8BAABf&#10;cmVscy8ucmVsc1BLAQItABQABgAIAAAAIQD6Gl4wlgIAAIUFAAAOAAAAAAAAAAAAAAAAAC4CAABk&#10;cnMvZTJvRG9jLnhtbFBLAQItABQABgAIAAAAIQDOoWHM6AAAABABAAAPAAAAAAAAAAAAAAAAAPAE&#10;AABkcnMvZG93bnJldi54bWxQSwUGAAAAAAQABADzAAAABQYAAAAA&#10;">
                <w10:wrap type="through"/>
              </v:rect>
            </w:pict>
          </mc:Fallback>
        </mc:AlternateContent>
      </w:r>
      <w:r>
        <w:rPr>
          <w:noProof/>
        </w:rPr>
        <mc:AlternateContent>
          <mc:Choice Requires="wps">
            <w:drawing>
              <wp:anchor distT="0" distB="0" distL="114300" distR="114300" simplePos="0" relativeHeight="251736064" behindDoc="0" locked="0" layoutInCell="1" allowOverlap="1" wp14:anchorId="233D3BB0" wp14:editId="7B758F70">
                <wp:simplePos x="0" y="0"/>
                <wp:positionH relativeFrom="column">
                  <wp:posOffset>7686040</wp:posOffset>
                </wp:positionH>
                <wp:positionV relativeFrom="paragraph">
                  <wp:posOffset>2078990</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3" name="Rectangle 63"/>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3" style="position:absolute;margin-left:605.2pt;margin-top:163.7pt;width:42.35pt;height: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7B743B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YlgIAAIU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6oqenVJi&#10;mcE3ekLWmF1rQfAOCWpdWKDds3v0vRTwmKrdSW/SP9ZBdpnU/Uiq2EXC8XJ+en4xm1PCUTWdXpyV&#10;mfTi4Ox8iN8EGJIOFfUYPVPJtnchYkA0HUxSLAu3Suv8btqmiwBa1ekuC6lxxLX2ZMvwyeNukipA&#10;iCMrlJJnkerqKsmnuNciQWj7JCRSgrlPcyK5GQ+YjHNh46RTNawWXah5ib8h2JBFDp0BE7LEJEfs&#10;HmCw7EAG7C7n3j65itzLo3P5t8Q659EjRwYbR2ejLPiPADRW1Ufu7AeSOmoSS29Q77FhPHSTFBy/&#10;VfhsdyzER+ZxdHDIcB3EB/xIDW1FoT9R0oD/9dF9sseORi0lLY5iRcPPDfOCEv3dYq9/ncxmaXaz&#10;MJufT1Hwx5q3Y43dmGvAp5/g4nE8H5N91MNRejCvuDVWKSqqmOUYu6I8+kG4jt2KwL3DxWqVzXBe&#10;HYt39tnxBJ5YTW35sntl3vW9G7Hp72EYW7Z418KdbfK0sNpEkCr394HXnm+c9dw4/V5Ky+RYzlaH&#10;7bn8DQAA//8DAFBLAwQUAAYACAAAACEAsUOJNOgAAAASAQAADwAAAGRycy9kb3ducmV2LnhtbExP&#10;wU7DMAy9I/EPkZG4TFvabAzomk4TaGxCGhIDDtyyJmsqGqdqsq37e7wTXCw/+/n5vXzeu4YdTRdq&#10;jxLSUQLMYOl1jZWEz4/l8AFYiAq1ajwaCWcTYF5cX+Uq0/6E7+a4jRUjEQyZkmBjbDPOQ2mNU2Hk&#10;W4O02/vOqUiwq7ju1InEXcNFkky5UzXSB6ta82RN+bM9OAnLlR0s+Ovmq12Ht70T6/ZlNfiW8vam&#10;f55RWcyARdPHvwu4ZCD/UJCxnT+gDqwhLNJkQlwJY3FPzYUiHu9SYDsaTccT4EXO/0cpfgEAAP//&#10;AwBQSwECLQAUAAYACAAAACEAtoM4kv4AAADhAQAAEwAAAAAAAAAAAAAAAAAAAAAAW0NvbnRlbnRf&#10;VHlwZXNdLnhtbFBLAQItABQABgAIAAAAIQA4/SH/1gAAAJQBAAALAAAAAAAAAAAAAAAAAC8BAABf&#10;cmVscy8ucmVsc1BLAQItABQABgAIAAAAIQC9FZLYlgIAAIUFAAAOAAAAAAAAAAAAAAAAAC4CAABk&#10;cnMvZTJvRG9jLnhtbFBLAQItABQABgAIAAAAIQCxQ4k06AAAABIBAAAPAAAAAAAAAAAAAAAAAPAE&#10;AABkcnMvZG93bnJldi54bWxQSwUGAAAAAAQABADzAAAABQYAAAAA&#10;">
                <w10:wrap type="through"/>
              </v:rect>
            </w:pict>
          </mc:Fallback>
        </mc:AlternateContent>
      </w:r>
      <w:r>
        <w:rPr>
          <w:noProof/>
        </w:rPr>
        <mc:AlternateContent>
          <mc:Choice Requires="wps">
            <w:drawing>
              <wp:anchor distT="0" distB="0" distL="114300" distR="114300" simplePos="0" relativeHeight="251731968" behindDoc="0" locked="0" layoutInCell="1" allowOverlap="1" wp14:anchorId="28B1FC98" wp14:editId="752873AE">
                <wp:simplePos x="0" y="0"/>
                <wp:positionH relativeFrom="column">
                  <wp:posOffset>1759585</wp:posOffset>
                </wp:positionH>
                <wp:positionV relativeFrom="paragraph">
                  <wp:posOffset>2078355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1" name="Rectangle 61"/>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1" style="position:absolute;margin-left:138.55pt;margin-top:163.65pt;width:42.35pt;height:18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044CE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cU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HE&#10;MoNv9ISsMbvWguAdEtS6sEC7Z/foeyngMVW7k96kf6yD7DKp+5FUsYuE4+X869n5bE4JR9V0en5a&#10;ZtKLg7PzIX4TYEg6VNRj9Ewl296FiAHRdDBJsSzcKq3zu2mbLgJoVae7LKTGEdfaky3DJ4+7XAFC&#10;HFmhlDyLVFdXST7FvRYJQtsnIZESzH2aE8nNeMBknAsbJ52qYbXoQs1L/CW6UrAhiyxlwIQsMckR&#10;uwcYLDuQAbuD6e2Tq8i9PDqXf0uscx49cmSwcXQ2yoL/CEBjVX3kzn4gqaMmsfQG9R4bxkM3ScHx&#10;W4XPdsdCfGQeRweHDNdBfMCP1NBWFPoTJQ34Xx/dJ3vsaNRS0uIoVjT83DAvKNHfLfb6xWQ2S7Ob&#10;hdn8bIqCP9a8HWvsxlwDPj22M2aXj8k+6uEoPZhX3BqrFBVVzHKMXVEe/SBcx25F4N7hYrXKZjiv&#10;jsU7++x4Ak+sprZ82b0y7/rejdj09zCMLVu8a+HONnlaWG0iSJX7+8BrzzfOem6cfi+lZXIsZ6vD&#10;9lz+BgAA//8DAFBLAwQUAAYACAAAACEAqytB9+cAAAAQAQAADwAAAGRycy9kb3ducmV2LnhtbEyP&#10;T2vDMAzF74V9B6PBLmV1/kAz0jilbHQthQ3WbYfd3NiNw2LZxG6bffupp+0iJPT09H7VcrQ9O+sh&#10;dA4FpLMEmMbGqQ5bAR/v6/sHYCFKVLJ3qAX86ADL+mZSyVK5C77p8z62jEwwlFKAidGXnIfGaCvD&#10;zHmNtDu6wcpI49ByNcgLmdueZ0ky51Z2SB+M9PrR6OZ7f7IC1hszXfHdy6ffhtejzbb+eTP9EuLu&#10;dnxaUFktgEU9xr8LuDJQfqgp2MGdUAXWC8iKIiWpgDwrcmCkyOcpER2uTZ4Dryv+H6T+BQAA//8D&#10;AFBLAQItABQABgAIAAAAIQC2gziS/gAAAOEBAAATAAAAAAAAAAAAAAAAAAAAAABbQ29udGVudF9U&#10;eXBlc10ueG1sUEsBAi0AFAAGAAgAAAAhADj9If/WAAAAlAEAAAsAAAAAAAAAAAAAAAAALwEAAF9y&#10;ZWxzLy5yZWxzUEsBAi0AFAAGAAgAAAAhAAl+NxSWAgAAhQUAAA4AAAAAAAAAAAAAAAAALgIAAGRy&#10;cy9lMm9Eb2MueG1sUEsBAi0AFAAGAAgAAAAhAKsrQffnAAAAEAEAAA8AAAAAAAAAAAAAAAAA8AQA&#10;AGRycy9kb3ducmV2LnhtbFBLBQYAAAAABAAEAPMAAAAEBgAAAAA=&#10;">
                <w10:wrap type="through"/>
              </v:rect>
            </w:pict>
          </mc:Fallback>
        </mc:AlternateContent>
      </w:r>
      <w:r>
        <w:rPr>
          <w:noProof/>
        </w:rPr>
        <mc:AlternateContent>
          <mc:Choice Requires="wps">
            <w:drawing>
              <wp:anchor distT="0" distB="0" distL="114300" distR="114300" simplePos="0" relativeHeight="251697152" behindDoc="0" locked="0" layoutInCell="1" allowOverlap="1" wp14:anchorId="0713D844" wp14:editId="23AB7027">
                <wp:simplePos x="0" y="0"/>
                <wp:positionH relativeFrom="column">
                  <wp:posOffset>7078980</wp:posOffset>
                </wp:positionH>
                <wp:positionV relativeFrom="paragraph">
                  <wp:posOffset>2306955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6" name="Down Arrow 46"/>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6" style="position:absolute;margin-left:557.4pt;margin-top:181.65pt;width:18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iZ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K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daPTE5AAAABIBAAAPAAAAZHJzL2Rvd25yZXYueG1sTE/LTsMwELwj&#10;8Q/WInGpqBNCqzaNU6FWfAB9SBw38TZJie0QO23g69me4LLSzO7OI1uPphUX6n3jrIJ4GoEgWzrd&#10;2ErBYf/2tADhA1qNrbOk4Js8rPP7uwxT7a72nS67UAkWsT5FBXUIXSqlL2sy6KeuI8u7k+sNBoZ9&#10;JXWPVxY3rXyOork02Fh2qLGjTU3l524wCvQMDwtzPrY/H5vjpHP7ybb4GpR6fBi3Kx6vKxCBxvD3&#10;AbcOnB9yDla4wWovWsZx/MIFgoJkniQgbifxLGKqYGq5TEDmmfxfJf8FAAD//wMAUEsBAi0AFAAG&#10;AAgAAAAhALaDOJL+AAAA4QEAABMAAAAAAAAAAAAAAAAAAAAAAFtDb250ZW50X1R5cGVzXS54bWxQ&#10;SwECLQAUAAYACAAAACEAOP0h/9YAAACUAQAACwAAAAAAAAAAAAAAAAAvAQAAX3JlbHMvLnJlbHNQ&#10;SwECLQAUAAYACAAAACEAMDGYmY8CAACzBQAADgAAAAAAAAAAAAAAAAAuAgAAZHJzL2Uyb0RvYy54&#10;bWxQSwECLQAUAAYACAAAACEAHWj0xOQAAAASAQAADwAAAAAAAAAAAAAAAADpBAAAZHJzL2Rvd25y&#10;ZXYueG1sUEsFBgAAAAAEAAQA8wAAAPoFAAAAAA==&#10;" w14:anchorId="69FE5D76">
                <w10:wrap type="through"/>
              </v:shape>
            </w:pict>
          </mc:Fallback>
        </mc:AlternateContent>
      </w:r>
      <w:r>
        <w:rPr>
          <w:noProof/>
        </w:rPr>
        <mc:AlternateContent>
          <mc:Choice Requires="wps">
            <w:drawing>
              <wp:anchor distT="0" distB="0" distL="114300" distR="114300" simplePos="0" relativeHeight="251669504" behindDoc="0" locked="0" layoutInCell="1" allowOverlap="1" wp14:anchorId="6EFFC9B9" wp14:editId="4D3FCD15">
                <wp:simplePos x="0" y="0"/>
                <wp:positionH relativeFrom="column">
                  <wp:posOffset>5935980</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4" name="Rectangle 14"/>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4" style="position:absolute;margin-left:467.4pt;margin-top:1.7pt;width:180pt;height:18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785EB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MkgIAAIcFAAAOAAAAZHJzL2Uyb0RvYy54bWysVMFu2zAMvQ/YPwi6r3aCtGuNOkXQosOA&#10;oi3aDj2rshQLkEVNUuJkXz9Ksp2gK3YYdrFFkXwkn0heXu06TbbCeQWmprOTkhJhODTKrGv64+X2&#10;yzklPjDTMA1G1HQvPL1afv502dtKzKEF3QhHEMT4qrc1bUOwVVF43oqO+ROwwqBSgutYQNGti8ax&#10;HtE7XczL8qzowTXWARfe4+1NVtJlwpdS8PAgpReB6JpibiF9Xfq+xW+xvGTV2jHbKj6kwf4hi44p&#10;g0EnqBsWGNk49QdUp7gDDzKccOgKkFJxkWrAamblu2qeW2ZFqgXJ8Xaiyf8/WH6/fXRENfh2C0oM&#10;6/CNnpA1ZtZaELxDgnrrK7R7to9ukDweY7U76br4xzrILpG6n0gVu0A4Xs7n52dlidxz1I0C4hQH&#10;d+t8+CagI/FQU4fxE5lse+dDNh1NYjQDt0prvGeVNvHrQasm3iUhto641o5sGT562M1iDRjtyAql&#10;6FnEynIt6RT2WmTUJyGRlJh9SiS14wGTcS5MmGVVyxqRQ51imamjYrAxixRaGwSMyBKTnLAHgNEy&#10;g4zYOefBPrqK1M2Tc/m3xLLz5JEigwmTc6cMuI8ANFY1RM72I0mZmsjSGzR7bBkHeZa85bcKn+2O&#10;+fDIHA4PPjUuhPCAH6mhrykMJ0pacL8+uo/22NOopaTHYayp/7lhTlCivxvs9ovZYhGnNwmL069z&#10;FNyx5u1YYzbdNeDTz3D1WJ6O0T7o8SgddK+4N1YxKqqY4Ri7pjy4UbgOeUng5uFitUpmOLGWhTvz&#10;bHkEj6zGtnzZvTJnh94N2Pb3MA4uq961cLaNngZWmwBSpf4+8DrwjdOeGmfYTHGdHMvJ6rA/l78B&#10;AAD//wMAUEsDBBQABgAIAAAAIQBd4D5b5QAAAA8BAAAPAAAAZHJzL2Rvd25yZXYueG1sTI9BS8NA&#10;EIXvgv9hGcFLsRvTUmyaTSlKbSkoWPXgbZudZoPZ2ZDdtvHfOznpZWDeY958L1/2rhFn7ELtScH9&#10;OAGBVHpTU6Xg43199wAiRE1GN55QwQ8GWBbXV7nOjL/QG573sRIcQiHTCmyMbSZlKC06Hca+RWLv&#10;6DunI69dJU2nLxzuGpkmyUw6XRN/sLrFR4vl9/7kFKw3drSSu5fPdhtejy7dts+b0ZdStzf904LH&#10;agEiYh//LmDowPxQMNjBn8gE0SiYT6bMHxVMpiAGP50PwoGFGUuyyOX/HsUvAAAA//8DAFBLAQIt&#10;ABQABgAIAAAAIQC2gziS/gAAAOEBAAATAAAAAAAAAAAAAAAAAAAAAABbQ29udGVudF9UeXBlc10u&#10;eG1sUEsBAi0AFAAGAAgAAAAhADj9If/WAAAAlAEAAAsAAAAAAAAAAAAAAAAALwEAAF9yZWxzLy5y&#10;ZWxzUEsBAi0AFAAGAAgAAAAhACb61gySAgAAhwUAAA4AAAAAAAAAAAAAAAAALgIAAGRycy9lMm9E&#10;b2MueG1sUEsBAi0AFAAGAAgAAAAhAF3gPlvlAAAADwEAAA8AAAAAAAAAAAAAAAAA7AQAAGRycy9k&#10;b3ducmV2LnhtbFBLBQYAAAAABAAEAPMAAAD+BQAAAAA=&#10;">
                <w10:wrap type="through"/>
              </v:rect>
            </w:pict>
          </mc:Fallback>
        </mc:AlternateContent>
      </w:r>
      <w:r>
        <w:rPr>
          <w:noProof/>
        </w:rPr>
        <mc:AlternateContent>
          <mc:Choice Requires="wps">
            <w:drawing>
              <wp:anchor distT="0" distB="0" distL="114300" distR="114300" simplePos="0" relativeHeight="251642866" behindDoc="0" locked="0" layoutInCell="1" allowOverlap="1" wp14:anchorId="3CB02021" wp14:editId="23E96E79">
                <wp:simplePos x="0" y="0"/>
                <wp:positionH relativeFrom="column">
                  <wp:posOffset>5940425</wp:posOffset>
                </wp:positionH>
                <wp:positionV relativeFrom="paragraph">
                  <wp:posOffset>2569210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7" name="Rectangle 1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7" style="position:absolute;margin-left:467.75pt;margin-top:202.3pt;width:180pt;height:180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7EFB9D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OWkgIAAIcFAAAOAAAAZHJzL2Uyb0RvYy54bWysVE1v2zAMvQ/YfxB0X+0E/ZpRpwhadBhQ&#10;tEXToWdVlmIBsqhJSpzs14+SbCfoih2GXWxRJB/JJ5JX17tOk61wXoGp6eykpEQYDo0y65r+eLn7&#10;ckmJD8w0TIMRNd0LT68Xnz9d9bYSc2hBN8IRBDG+6m1N2xBsVRSet6Jj/gSsMKiU4DoWUHTronGs&#10;R/ROF/OyPC96cI11wIX3eHublXSR8KUUPDxK6UUguqaYW0hfl75v8Vssrli1dsy2ig9psH/IomPK&#10;YNAJ6pYFRjZO/QHVKe7AgwwnHLoCpFRcpBqwmln5rppVy6xItSA53k40+f8Hyx+2T46oBt/ughLD&#10;OnyjZ2SNmbUWBO+QoN76Cu1W9skNksdjrHYnXRf/WAfZJVL3E6liFwjHy/n88rwskXuOulFAnOLg&#10;bp0P3wR0JB5q6jB+IpNt733IpqNJjGbgTmmN96zSJn49aNXEuyTE1hE32pEtw0cPu1msAaMdWaEU&#10;PYtYWa4lncJei4z6LCSSErNPiaR2PGAyzoUJs6xqWSNyqDMsM3VUDDZmkUJrg4ARWWKSE/YAMFpm&#10;kBE75zzYR1eRunlyLv+WWHaePFJkMGFy7pQB9xGAxqqGyNl+JClTE1l6g2aPLeMgz5K3/E7hs90z&#10;H56Yw+HBp8aFEB7xIzX0NYXhREkL7tdH99Eeexq1lPQ4jDX1PzfMCUr0d4Pd/nV2ehqnNwmnZxdz&#10;FNyx5u1YYzbdDeDTz3D1WJ6O0T7o8SgddK+4N5YxKqqY4Ri7pjy4UbgJeUng5uFiuUxmOLGWhXuz&#10;sjyCR1ZjW77sXpmzQ+8GbPsHGAeXVe9aONtGTwPLTQCpUn8feB34xmlPjTNsprhOjuVkddifi98A&#10;AAD//wMAUEsDBBQABgAIAAAAIQCFz0GH5gAAABEBAAAPAAAAZHJzL2Rvd25yZXYueG1sTE9NT8JA&#10;EL2b+B82Y+KFyNYKVUqnhGgQYqKJqAdvS3foNnY/0l2g/Hu3J71MMm/evI9i0euWHanzjTUIt+ME&#10;GJnKysbUCJ8fq5sHYD4II0VrDSGcycOivLwoRC7tybzTcRtqFkWMzwWCCsHlnPtKkRZ+bB2ZeNvb&#10;TosQ167mshOnKK5bniZJxrVoTHRQwtGjoupne9AIq7UaLfnL65fb+Le9TjfueT36Rry+6p/mcSzn&#10;wAL14e8Dhg4xP5Qx2M4ejPSsRZjdTaeRijBJJhmwgZHOBmiHcJ9FiJcF/9+k/AUAAP//AwBQSwEC&#10;LQAUAAYACAAAACEAtoM4kv4AAADhAQAAEwAAAAAAAAAAAAAAAAAAAAAAW0NvbnRlbnRfVHlwZXNd&#10;LnhtbFBLAQItABQABgAIAAAAIQA4/SH/1gAAAJQBAAALAAAAAAAAAAAAAAAAAC8BAABfcmVscy8u&#10;cmVsc1BLAQItABQABgAIAAAAIQAr6cOWkgIAAIcFAAAOAAAAAAAAAAAAAAAAAC4CAABkcnMvZTJv&#10;RG9jLnhtbFBLAQItABQABgAIAAAAIQCFz0GH5gAAABEBAAAPAAAAAAAAAAAAAAAAAOwEAABkcnMv&#10;ZG93bnJldi54bWxQSwUGAAAAAAQABADzAAAA/wUAAAAA&#10;">
                <w10:wrap type="through"/>
              </v:rect>
            </w:pict>
          </mc:Fallback>
        </mc:AlternateContent>
      </w:r>
      <w:r>
        <w:rPr>
          <w:noProof/>
        </w:rPr>
        <mc:AlternateContent>
          <mc:Choice Requires="wps">
            <w:drawing>
              <wp:anchor distT="0" distB="0" distL="114300" distR="114300" simplePos="0" relativeHeight="251696128" behindDoc="0" locked="0" layoutInCell="1" allowOverlap="1" wp14:anchorId="315B6C69" wp14:editId="3A60855F">
                <wp:simplePos x="0" y="0"/>
                <wp:positionH relativeFrom="column">
                  <wp:posOffset>4010025</wp:posOffset>
                </wp:positionH>
                <wp:positionV relativeFrom="paragraph">
                  <wp:posOffset>2313940</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5" name="Down Arrow 4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5" style="position:absolute;margin-left:315.75pt;margin-top:182.2pt;width:18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Wd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y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iJBiw5AAAABABAAAPAAAAZHJzL2Rvd25yZXYueG1sTE/LTsMwELwj&#10;8Q/WInGpqF2amiqNU6FWfAB9SBydeJukxHaInTbw9Syncllpd2bnka1H27IL9qHxTsFsKoChK71p&#10;XKXgsH97WgILUTujW+9QwTcGWOf3d5lOjb+6d7zsYsVIxIVUK6hj7FLOQ1mj1WHqO3SEnXxvdaS1&#10;r7jp9ZXEbcufhZDc6saRQ6073NRYfu4Gq8As9GFpz8f252NznHR+P9kWX4NSjw/jdkXjdQUs4hhv&#10;H/DXgfJDTsEKPzgTWKtAzmcLoiqYyyQBRgwpX+hSKEiESIDnGf9fJP8FAAD//wMAUEsBAi0AFAAG&#10;AAgAAAAhALaDOJL+AAAA4QEAABMAAAAAAAAAAAAAAAAAAAAAAFtDb250ZW50X1R5cGVzXS54bWxQ&#10;SwECLQAUAAYACAAAACEAOP0h/9YAAACUAQAACwAAAAAAAAAAAAAAAAAvAQAAX3JlbHMvLnJlbHNQ&#10;SwECLQAUAAYACAAAACEANuk1nY8CAACzBQAADgAAAAAAAAAAAAAAAAAuAgAAZHJzL2Uyb0RvYy54&#10;bWxQSwECLQAUAAYACAAAACEAIiQYsOQAAAAQAQAADwAAAAAAAAAAAAAAAADpBAAAZHJzL2Rvd25y&#10;ZXYueG1sUEsFBgAAAAAEAAQA8wAAAPoFAAAAAA==&#10;" w14:anchorId="54898D33">
                <w10:wrap type="through"/>
              </v:shape>
            </w:pict>
          </mc:Fallback>
        </mc:AlternateContent>
      </w:r>
      <w:r>
        <w:rPr>
          <w:noProof/>
        </w:rPr>
        <mc:AlternateContent>
          <mc:Choice Requires="wps">
            <w:drawing>
              <wp:anchor distT="0" distB="0" distL="114300" distR="114300" simplePos="0" relativeHeight="251695104" behindDoc="0" locked="0" layoutInCell="1" allowOverlap="1" wp14:anchorId="65F426E7" wp14:editId="161B8F98">
                <wp:simplePos x="0" y="0"/>
                <wp:positionH relativeFrom="column">
                  <wp:posOffset>1053465</wp:posOffset>
                </wp:positionH>
                <wp:positionV relativeFrom="paragraph">
                  <wp:posOffset>2309495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4" name="Down Arrow 44"/>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4" style="position:absolute;margin-left:82.95pt;margin-top:181.85pt;width:18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6e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seDM&#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B/EY6T5AAAABABAAAPAAAAZHJzL2Rvd25yZXYueG1sTE/LTsMwELwj&#10;8Q/WInGpqNNWTZs0ToVa8QH0IXF04iUJxOsQO23g61lO5bLSzM7OzmTb0bbigr1vHCmYTSMQSKUz&#10;DVUKTseXpzUIHzQZ3TpCBd/oYZvf32U6Ne5Kr3g5hEqwCflUK6hD6FIpfVmj1X7qOiTevbve6sCw&#10;r6Tp9ZXNbSvnURRLqxviD7XucFdj+XkYrAKz1Ke1/Ti3P2+786Rzx8m++BqUenwY9xsezxsQAcdw&#10;u4C/Dpwfcg5WuIGMFy3jeJmwVMEiXqxAsGIezZgpmEmSFcg8k/+L5L8AAAD//wMAUEsBAi0AFAAG&#10;AAgAAAAhALaDOJL+AAAA4QEAABMAAAAAAAAAAAAAAAAAAAAAAFtDb250ZW50X1R5cGVzXS54bWxQ&#10;SwECLQAUAAYACAAAACEAOP0h/9YAAACUAQAACwAAAAAAAAAAAAAAAAAvAQAAX3JlbHMvLnJlbHNQ&#10;SwECLQAUAAYACAAAACEANKGuno8CAACzBQAADgAAAAAAAAAAAAAAAAAuAgAAZHJzL2Uyb0RvYy54&#10;bWxQSwECLQAUAAYACAAAACEAfxGOk+QAAAAQAQAADwAAAAAAAAAAAAAAAADpBAAAZHJzL2Rvd25y&#10;ZXYueG1sUEsFBgAAAAAEAAQA8wAAAPoFAAAAAA==&#10;" w14:anchorId="6D7794E6">
                <w10:wrap type="through"/>
              </v:shape>
            </w:pict>
          </mc:Fallback>
        </mc:AlternateContent>
      </w:r>
      <w:r>
        <w:rPr>
          <w:noProof/>
        </w:rPr>
        <mc:AlternateContent>
          <mc:Choice Requires="wps">
            <w:drawing>
              <wp:anchor distT="0" distB="0" distL="114300" distR="114300" simplePos="0" relativeHeight="251671552" behindDoc="0" locked="0" layoutInCell="1" allowOverlap="1" wp14:anchorId="22FEF212" wp14:editId="565BAD7E">
                <wp:simplePos x="0" y="0"/>
                <wp:positionH relativeFrom="column">
                  <wp:posOffset>3011170</wp:posOffset>
                </wp:positionH>
                <wp:positionV relativeFrom="paragraph">
                  <wp:posOffset>2562225</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6" name="Rectangle 1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6" style="position:absolute;margin-left:237.1pt;margin-top:201.75pt;width:180pt;height:1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2D46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9W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c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AwMtuD5gAAABABAAAPAAAAZHJzL2Rvd25yZXYueG1sTE/BTsJA&#10;EL2b+A+bMfFCZGtBIKVbQjQIMdFE1IO3pTt0G7uzTXeB+vcMJ71MZt68efNevuhdI47YhdqTgvth&#10;AgKp9KamSsHnx+puBiJETUY3nlDBLwZYFNdXuc6MP9E7HrexEixCIdMKbIxtJmUoLTodhr5F4t3e&#10;d05HHrtKmk6fWNw1Mk2SiXS6Jv5gdYuPFsuf7cEpWK3tYClfXr/aTXjbu3TTPq8H30rd3vRPcy7L&#10;OYiIffy7gEsG9g8FG9v5A5kgGgXj6ThlKjfJ6AEEM2ajC7JTMJ0wIotc/g9SnAEAAP//AwBQSwEC&#10;LQAUAAYACAAAACEAtoM4kv4AAADhAQAAEwAAAAAAAAAAAAAAAAAAAAAAW0NvbnRlbnRfVHlwZXNd&#10;LnhtbFBLAQItABQABgAIAAAAIQA4/SH/1gAAAJQBAAALAAAAAAAAAAAAAAAAAC8BAABfcmVscy8u&#10;cmVsc1BLAQItABQABgAIAAAAIQDv5R9WkgIAAIcFAAAOAAAAAAAAAAAAAAAAAC4CAABkcnMvZTJv&#10;RG9jLnhtbFBLAQItABQABgAIAAAAIQAwMtuD5gAAABABAAAPAAAAAAAAAAAAAAAAAOwEAABkcnMv&#10;ZG93bnJldi54bWxQSwUGAAAAAAQABADzAAAA/wUAAAAA&#10;">
                <w10:wrap type="through"/>
              </v:rect>
            </w:pict>
          </mc:Fallback>
        </mc:AlternateContent>
      </w:r>
      <w:r>
        <w:rPr>
          <w:noProof/>
        </w:rPr>
        <mc:AlternateContent>
          <mc:Choice Requires="wps">
            <w:drawing>
              <wp:anchor distT="0" distB="0" distL="114300" distR="114300" simplePos="0" relativeHeight="251670528" behindDoc="0" locked="0" layoutInCell="1" allowOverlap="1" wp14:anchorId="7982BC6A" wp14:editId="3ED04108">
                <wp:simplePos x="0" y="0"/>
                <wp:positionH relativeFrom="column">
                  <wp:posOffset>3175</wp:posOffset>
                </wp:positionH>
                <wp:positionV relativeFrom="paragraph">
                  <wp:posOffset>2570480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5" name="Rectangle 15"/>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5" style="position:absolute;margin-left:.25pt;margin-top:202.4pt;width:180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303D75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rM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M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D9oYKy4wAAAA0BAAAPAAAAZHJzL2Rvd25yZXYueG1sTE9NT8Mw&#10;DL0j8R8iI3GZWMIYBXVNpwk0NiGBxIADt6zxmorGqZpsK/9+5gQXS37Pfh/FfPCtOGAfm0AarscK&#10;BFIVbEO1ho/35dU9iJgMWdMGQg0/GGFenp8VJrfhSG942KRasAjF3GhwKXW5lLFy6E0chw6JuV3o&#10;vUm89rW0vTmyuG/lRKlMetMQOzjT4YPD6nuz9xqWKzdayOeXz24dX3d+su6eVqMvrS8vhscZj8UM&#10;RMIh/X3AbwfODyUH24Y92ShaDbd8p2GqptyC6ZtMMbLVcJcxIstC/m9RngAAAP//AwBQSwECLQAU&#10;AAYACAAAACEAtoM4kv4AAADhAQAAEwAAAAAAAAAAAAAAAAAAAAAAW0NvbnRlbnRfVHlwZXNdLnht&#10;bFBLAQItABQABgAIAAAAIQA4/SH/1gAAAJQBAAALAAAAAAAAAAAAAAAAAC8BAABfcmVscy8ucmVs&#10;c1BLAQItABQABgAIAAAAIQDi9grMkgIAAIcFAAAOAAAAAAAAAAAAAAAAAC4CAABkcnMvZTJvRG9j&#10;LnhtbFBLAQItABQABgAIAAAAIQD9oYKy4wAAAA0BAAAPAAAAAAAAAAAAAAAAAOwEAABkcnMvZG93&#10;bnJldi54bWxQSwUGAAAAAAQABADzAAAA/AUAAAAA&#10;">
                <w10:wrap type="through"/>
              </v:rect>
            </w:pict>
          </mc:Fallback>
        </mc:AlternateContent>
      </w:r>
      <w:r>
        <w:rPr>
          <w:noProof/>
        </w:rPr>
        <mc:AlternateContent>
          <mc:Choice Requires="wps">
            <w:drawing>
              <wp:anchor distT="0" distB="0" distL="114300" distR="114300" simplePos="0" relativeHeight="251673600" behindDoc="0" locked="0" layoutInCell="1" allowOverlap="1" wp14:anchorId="32A8348E" wp14:editId="5634B352">
                <wp:simplePos x="0" y="0"/>
                <wp:positionH relativeFrom="column">
                  <wp:posOffset>642620</wp:posOffset>
                </wp:positionH>
                <wp:positionV relativeFrom="paragraph">
                  <wp:posOffset>17780</wp:posOffset>
                </wp:positionV>
                <wp:extent cx="967105" cy="34544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44E07" w14:textId="1F12EDA9" w:rsidR="00A924F9" w:rsidRPr="00205C72" w:rsidRDefault="005632EF" w:rsidP="00A924F9">
                            <w:pPr>
                              <w:jc w:val="center"/>
                              <w:rPr>
                                <w:rFonts w:ascii="Verdana" w:hAnsi="Verdana"/>
                                <w:sz w:val="24"/>
                                <w:szCs w:val="24"/>
                              </w:rPr>
                            </w:pPr>
                            <w:r w:rsidRPr="00205C72">
                              <w:rPr>
                                <w:rFonts w:ascii="Verdana" w:hAnsi="Verdana"/>
                                <w:sz w:val="24"/>
                                <w:szCs w:val="24"/>
                              </w:rP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348E" id="Text Box 18" o:spid="_x0000_s1033" type="#_x0000_t202" style="position:absolute;margin-left:50.6pt;margin-top:1.4pt;width:76.15pt;height:2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HXeQIAAGEFAAAOAAAAZHJzL2Uyb0RvYy54bWysVFFP2zAQfp+0/2D5faRlBUZFijoQ0yQE&#10;aDDx7Do2jeb4PNtt0/16PjtJ6dhemPaSnO++O999d+ez87YxbK18qMmWfHww4kxZSVVtn0r+/eHq&#10;wyfOQhS2EoasKvlWBX4+e//ubOOm6pCWZCrlGYLYMN24ki9jdNOiCHKpGhEOyCkLoybfiIijfyoq&#10;LzaI3pjicDQ6LjbkK+dJqhCgveyMfJbja61kvNU6qMhMyZFbzF+fv4v0LWZnYvrkhVvWsk9D/EMW&#10;jagtLt2FuhRRsJWv/wjV1NJTIB0PJDUFaV1LlWtANePRq2rul8KpXAvICW5HU/h/YeXN+s6zukLv&#10;0CkrGvToQbWRfaaWQQV+Ni5MAbt3AMYWemAHfYAyld1q36Q/CmKwg+ntjt0UTUJ5enwyHh1xJmH6&#10;ODmaTDL7xYuz8yF+UdSwJJTco3mZU7G+DhGJADpA0l2WrmpjcgON/U0BYKdReQJ671RHl2+W4tao&#10;5GXsN6XBQE47KfLsqQvj2VpgaoSUysZccY4LdEJp3P0Wxx6fXLus3uK888g3k40756a25DNLr9Ku&#10;fgwp6w4P/vbqTmJsF21u/cnQzgVVW3TZU7cnwcmrGr24FiHeCY/FQGOx7PEWH21oU3LqJc6W5H/9&#10;TZ/wmFdYOdtg0Uoefq6EV5yZrxaTfDpOk8BiPkyOTg5x8PuWxb7FrpoLQlfGeFaczGLCRzOI2lPz&#10;iDdhnm6FSViJu0seB/EiduuPN0Wq+TyDsItOxGt772QKnVhOk/bQPgrv+nGMmOMbGlZSTF9NZYdN&#10;npbmq0i6ziObeO5Y7fnHHudJ7t+c9FDsnzPq5WWcPQMAAP//AwBQSwMEFAAGAAgAAAAhAJYKSW7c&#10;AAAACAEAAA8AAABkcnMvZG93bnJldi54bWxMj8FOwzAQRO9I/IO1SNyoXUOApnGqCsQVRKGVuLnx&#10;Nokar6PYbcLfs5zgOJrRzJtiNflOnHGIbSAD85kCgVQF11Jt4PPj5eYRREyWnO0CoYFvjLAqLy8K&#10;m7sw0jueN6kWXEIxtwaalPpcylg16G2chR6JvUMYvE0sh1q6wY5c7juplbqX3rbEC43t8anB6rg5&#10;eQPb18PX7k691c8+68cwKUl+IY25vprWSxAJp/QXhl98RoeSmfbhRC6KjrWaa44a0PyAfZ3dZiD2&#10;BrIHDbIs5P8D5Q8AAAD//wMAUEsBAi0AFAAGAAgAAAAhALaDOJL+AAAA4QEAABMAAAAAAAAAAAAA&#10;AAAAAAAAAFtDb250ZW50X1R5cGVzXS54bWxQSwECLQAUAAYACAAAACEAOP0h/9YAAACUAQAACwAA&#10;AAAAAAAAAAAAAAAvAQAAX3JlbHMvLnJlbHNQSwECLQAUAAYACAAAACEAniIB13kCAABhBQAADgAA&#10;AAAAAAAAAAAAAAAuAgAAZHJzL2Uyb0RvYy54bWxQSwECLQAUAAYACAAAACEAlgpJbtwAAAAIAQAA&#10;DwAAAAAAAAAAAAAAAADTBAAAZHJzL2Rvd25yZXYueG1sUEsFBgAAAAAEAAQA8wAAANwFAAAAAA==&#10;" filled="f" stroked="f">
                <v:textbox>
                  <w:txbxContent>
                    <w:p w14:paraId="49C44E07" w14:textId="1F12EDA9" w:rsidR="00A924F9" w:rsidRPr="00205C72" w:rsidRDefault="005632EF" w:rsidP="00A924F9">
                      <w:pPr>
                        <w:jc w:val="center"/>
                        <w:rPr>
                          <w:rFonts w:ascii="Verdana" w:hAnsi="Verdana"/>
                          <w:sz w:val="24"/>
                          <w:szCs w:val="24"/>
                        </w:rPr>
                      </w:pPr>
                      <w:r w:rsidRPr="00205C72">
                        <w:rPr>
                          <w:rFonts w:ascii="Verdana" w:hAnsi="Verdana"/>
                          <w:sz w:val="24"/>
                          <w:szCs w:val="24"/>
                        </w:rPr>
                        <w:t>Reason</w:t>
                      </w:r>
                    </w:p>
                  </w:txbxContent>
                </v:textbox>
                <w10:wrap type="square"/>
              </v:shape>
            </w:pict>
          </mc:Fallback>
        </mc:AlternateContent>
      </w:r>
      <w:r>
        <w:rPr>
          <w:noProof/>
        </w:rPr>
        <mc:AlternateContent>
          <mc:Choice Requires="wps">
            <w:drawing>
              <wp:anchor distT="0" distB="0" distL="114300" distR="114300" simplePos="0" relativeHeight="251746304" behindDoc="0" locked="0" layoutInCell="1" allowOverlap="1" wp14:anchorId="43195AFA" wp14:editId="14D54E97">
                <wp:simplePos x="0" y="0"/>
                <wp:positionH relativeFrom="column">
                  <wp:posOffset>3620770</wp:posOffset>
                </wp:positionH>
                <wp:positionV relativeFrom="paragraph">
                  <wp:posOffset>17780</wp:posOffset>
                </wp:positionV>
                <wp:extent cx="967105" cy="34544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D328D9" w14:textId="75B94534" w:rsidR="00213F4A" w:rsidRPr="00205C72" w:rsidRDefault="005632EF" w:rsidP="00CC44D0">
                            <w:pPr>
                              <w:jc w:val="center"/>
                              <w:rPr>
                                <w:rFonts w:ascii="Verdana" w:hAnsi="Verdana"/>
                                <w:sz w:val="24"/>
                                <w:szCs w:val="24"/>
                              </w:rPr>
                            </w:pPr>
                            <w:r w:rsidRPr="00205C72">
                              <w:rPr>
                                <w:rFonts w:ascii="Verdana" w:hAnsi="Verdana"/>
                                <w:sz w:val="24"/>
                                <w:szCs w:val="24"/>
                              </w:rPr>
                              <w:t>Reason</w:t>
                            </w:r>
                            <w:r w:rsidR="00213F4A" w:rsidRPr="00205C72">
                              <w:rPr>
                                <w:rFonts w:ascii="Verdana" w:hAnsi="Verdana"/>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5AFA" id="Text Box 67" o:spid="_x0000_s1034" type="#_x0000_t202" style="position:absolute;margin-left:285.1pt;margin-top:1.4pt;width:76.1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2qegIAAGEFAAAOAAAAZHJzL2Uyb0RvYy54bWysVE1v2zAMvQ/YfxB0X51k6VdQp8hadBhQ&#10;tMWaoWdFlhpjkqhJTOzs14+S7TTrdumwi02RjxT5SOrisrWGbVWINbiSj49GnCknoardc8m/LW8+&#10;nHEWUbhKGHCq5DsV+eX8/buLxs/UBNZgKhUYBXFx1viSrxH9rCiiXCsr4hF45cioIViBdAzPRRVE&#10;Q9GtKSaj0UnRQKh8AKliJO11Z+TzHF9rJfFe66iQmZJTbpi/IX9X6VvML8TsOQi/rmWfhviHLKyo&#10;HV26D3UtULBNqP8IZWsZIILGIwm2AK1rqXINVM149Kqax7XwKtdC5ES/pyn+v7DybvsQWF2V/OSU&#10;Mycs9WipWmSfoGWkIn4aH2cEe/QExJb01OdBH0mZym51sOlPBTGyE9O7PbspmiTl+cnpeHTMmSTT&#10;x+nxdJrZL16cfYj4WYFlSSh5oOZlTsX2NiIlQtABku5ycFMbkxto3G8KAnYalSeg9051dPlmCXdG&#10;JS/jvipNDOS0kyLPnroygW0FTY2QUjnMFee4hE4oTXe/xbHHJ9cuq7c47z3yzeBw72xrByGz9Crt&#10;6vuQsu7wxN9B3UnEdtXm1p8N7VxBtaMuB+j2JHp5U1MvbkXEBxFoMaixtOx4Tx9toCk59BJnawg/&#10;/6ZPeJpXsnLW0KKVPP7YiKA4M18cTfL5OE0Cw3yYHp9O6BAOLatDi9vYK6CujOlZ8TKLCY9mEHUA&#10;+0RvwiLdSibhJN1dchzEK+zWn94UqRaLDKJd9AJv3aOXKXRiOU3asn0SwffjiDTHdzCspJi9msoO&#10;mzwdLDYIus4jm3juWO35pz3Ok9y/OemhODxn1MvLOP8FAAD//wMAUEsDBBQABgAIAAAAIQAXFAaC&#10;2wAAAAgBAAAPAAAAZHJzL2Rvd25yZXYueG1sTI/BTsMwEETvSPyDtUjcqI1FaAlxKgTiStXSVuLm&#10;xtskIl5HsduEv2d7guPqjWbfFMvJd+KMQ2wDGbifKRBIVXAt1Qa2n+93CxAxWXK2C4QGfjDCsry+&#10;KmzuwkhrPG9SLbiEYm4NNCn1uZSxatDbOAs9ErNjGLxNfA61dIMdudx3Uiv1KL1tiT80tsfXBqvv&#10;zckb2H0cv/YPalW/+awfw6Qk+SdpzO3N9PIMIuGU/sJw0Wd1KNnpEE7kougMZHOlOWpA8wLmc60z&#10;EIcL0CDLQv4fUP4CAAD//wMAUEsBAi0AFAAGAAgAAAAhALaDOJL+AAAA4QEAABMAAAAAAAAAAAAA&#10;AAAAAAAAAFtDb250ZW50X1R5cGVzXS54bWxQSwECLQAUAAYACAAAACEAOP0h/9YAAACUAQAACwAA&#10;AAAAAAAAAAAAAAAvAQAAX3JlbHMvLnJlbHNQSwECLQAUAAYACAAAACEAiWYtqnoCAABhBQAADgAA&#10;AAAAAAAAAAAAAAAuAgAAZHJzL2Uyb0RvYy54bWxQSwECLQAUAAYACAAAACEAFxQGgtsAAAAIAQAA&#10;DwAAAAAAAAAAAAAAAADUBAAAZHJzL2Rvd25yZXYueG1sUEsFBgAAAAAEAAQA8wAAANwFAAAAAA==&#10;" filled="f" stroked="f">
                <v:textbox>
                  <w:txbxContent>
                    <w:p w14:paraId="4CD328D9" w14:textId="75B94534" w:rsidR="00213F4A" w:rsidRPr="00205C72" w:rsidRDefault="005632EF" w:rsidP="00CC44D0">
                      <w:pPr>
                        <w:jc w:val="center"/>
                        <w:rPr>
                          <w:rFonts w:ascii="Verdana" w:hAnsi="Verdana"/>
                          <w:sz w:val="24"/>
                          <w:szCs w:val="24"/>
                        </w:rPr>
                      </w:pPr>
                      <w:r w:rsidRPr="00205C72">
                        <w:rPr>
                          <w:rFonts w:ascii="Verdana" w:hAnsi="Verdana"/>
                          <w:sz w:val="24"/>
                          <w:szCs w:val="24"/>
                        </w:rPr>
                        <w:t>Reason</w:t>
                      </w:r>
                      <w:r w:rsidR="00213F4A" w:rsidRPr="00205C72">
                        <w:rPr>
                          <w:rFonts w:ascii="Verdana" w:hAnsi="Verdana"/>
                          <w:sz w:val="24"/>
                          <w:szCs w:val="24"/>
                        </w:rPr>
                        <w:tab/>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50565278" wp14:editId="73DA32A1">
                <wp:simplePos x="0" y="0"/>
                <wp:positionH relativeFrom="column">
                  <wp:posOffset>6717665</wp:posOffset>
                </wp:positionH>
                <wp:positionV relativeFrom="paragraph">
                  <wp:posOffset>17780</wp:posOffset>
                </wp:positionV>
                <wp:extent cx="967105" cy="34544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51C030" w14:textId="3055D0AC" w:rsidR="00CC44D0" w:rsidRPr="00205C72" w:rsidRDefault="005632EF" w:rsidP="00CC44D0">
                            <w:pPr>
                              <w:jc w:val="center"/>
                              <w:rPr>
                                <w:rFonts w:ascii="Verdana" w:hAnsi="Verdana"/>
                                <w:sz w:val="24"/>
                                <w:szCs w:val="24"/>
                              </w:rPr>
                            </w:pPr>
                            <w:r w:rsidRPr="00205C72">
                              <w:rPr>
                                <w:rFonts w:ascii="Verdana" w:hAnsi="Verdana"/>
                                <w:sz w:val="24"/>
                                <w:szCs w:val="24"/>
                              </w:rPr>
                              <w:t>Reason</w:t>
                            </w:r>
                            <w:r w:rsidR="00CC44D0" w:rsidRPr="00205C72">
                              <w:rPr>
                                <w:rFonts w:ascii="Verdana" w:hAnsi="Verdana"/>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5278" id="Text Box 51" o:spid="_x0000_s1035" type="#_x0000_t202" style="position:absolute;margin-left:528.95pt;margin-top:1.4pt;width:76.1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4egIAAGEFAAAOAAAAZHJzL2Uyb0RvYy54bWysVFFPGzEMfp+0/xDlfVzLWlgrrqgDMU1C&#10;gAYTz2kuoaclcZa4vet+PU7urnRsL0x7uXPsz4792c7ZeWsN26oQa3AlHx+NOFNOQlW7p5J/f7j6&#10;8ImziMJVwoBTJd+pyM8X79+dNX6ujmENplKBURAX540v+RrRz4siyrWyIh6BV46MGoIVSMfwVFRB&#10;NBTdmuJ4NDopGgiVDyBVjKS97Ix8keNrrSTeah0VMlNyyg3zN+TvKn2LxZmYPwXh17Xs0xD/kIUV&#10;taNL96EuBQq2CfUfoWwtA0TQeCTBFqB1LVWugaoZj15Vc78WXuVaiJzo9zTF/xdW3mzvAqurkk/H&#10;nDlhqUcPqkX2GVpGKuKn8XFOsHtPQGxJT30e9JGUqexWB5v+VBAjOzG927OboklSzk5Ox6MpZ5JM&#10;HyfTySSzX7w4+xDxiwLLklDyQM3LnIrtdURKhKADJN3l4Ko2JjfQuN8UBOw0Kk9A753q6PLNEu6M&#10;Sl7GfVOaGMhpJ0WePXVhAtsKmhohpXKYK85xCZ1Qmu5+i2OPT65dVm9x3nvkm8Hh3tnWDkJm6VXa&#10;1Y8hZd3hib+DupOI7arNrZ8N7VxBtaMuB+j2JHp5VVMvrkXEOxFoMaixtOx4Sx9toCk59BJnawi/&#10;/qZPeJpXsnLW0KKVPP7ciKA4M18dTfJsnCaBYT5MpqfHdAiHltWhxW3sBVBXaFgpuywmPJpB1AHs&#10;I70Jy3QrmYSTdHfJcRAvsFt/elOkWi4ziHbRC7x2916m0InlNGkP7aMIvh9HpDm+gWElxfzVVHbY&#10;5OlguUHQdR7ZxHPHas8/7XGe5P7NSQ/F4TmjXl7GxTMAAAD//wMAUEsDBBQABgAIAAAAIQCW9wsn&#10;3QAAAAoBAAAPAAAAZHJzL2Rvd25yZXYueG1sTI/LTsMwEEX3SP0Ha5DYUbsWoTTEqSoQW6qWh8TO&#10;jadJRDyOYrcJf890BcurObpzbrGefCfOOMQ2kIHFXIFAqoJrqTbw/vZy+wAiJkvOdoHQwA9GWJez&#10;q8LmLoy0w/M+1YJLKObWQJNSn0sZqwa9jfPQI/HtGAZvE8ehlm6wI5f7Tmql7qW3LfGHxvb41GD1&#10;vT95Ax+vx6/PO7Wtn33Wj2FSkvxKGnNzPW0eQSSc0h8MF31Wh5KdDuFELoqOs8qWK2YNaJ5wAfRC&#10;aRAHA9lSgywL+X9C+QsAAP//AwBQSwECLQAUAAYACAAAACEAtoM4kv4AAADhAQAAEwAAAAAAAAAA&#10;AAAAAAAAAAAAW0NvbnRlbnRfVHlwZXNdLnhtbFBLAQItABQABgAIAAAAIQA4/SH/1gAAAJQBAAAL&#10;AAAAAAAAAAAAAAAAAC8BAABfcmVscy8ucmVsc1BLAQItABQABgAIAAAAIQAgQGR4egIAAGEFAAAO&#10;AAAAAAAAAAAAAAAAAC4CAABkcnMvZTJvRG9jLnhtbFBLAQItABQABgAIAAAAIQCW9wsn3QAAAAoB&#10;AAAPAAAAAAAAAAAAAAAAANQEAABkcnMvZG93bnJldi54bWxQSwUGAAAAAAQABADzAAAA3gUAAAAA&#10;" filled="f" stroked="f">
                <v:textbox>
                  <w:txbxContent>
                    <w:p w14:paraId="2551C030" w14:textId="3055D0AC" w:rsidR="00CC44D0" w:rsidRPr="00205C72" w:rsidRDefault="005632EF" w:rsidP="00CC44D0">
                      <w:pPr>
                        <w:jc w:val="center"/>
                        <w:rPr>
                          <w:rFonts w:ascii="Verdana" w:hAnsi="Verdana"/>
                          <w:sz w:val="24"/>
                          <w:szCs w:val="24"/>
                        </w:rPr>
                      </w:pPr>
                      <w:r w:rsidRPr="00205C72">
                        <w:rPr>
                          <w:rFonts w:ascii="Verdana" w:hAnsi="Verdana"/>
                          <w:sz w:val="24"/>
                          <w:szCs w:val="24"/>
                        </w:rPr>
                        <w:t>Reason</w:t>
                      </w:r>
                      <w:r w:rsidR="00CC44D0" w:rsidRPr="00205C72">
                        <w:rPr>
                          <w:rFonts w:ascii="Verdana" w:hAnsi="Verdana"/>
                          <w:sz w:val="24"/>
                          <w:szCs w:val="24"/>
                        </w:rPr>
                        <w:tab/>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780DC5AE" wp14:editId="3AF8BF93">
                <wp:simplePos x="0" y="0"/>
                <wp:positionH relativeFrom="column">
                  <wp:posOffset>3001645</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3" name="Rectangle 13"/>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 style="position:absolute;margin-left:236.35pt;margin-top:1.7pt;width:180pt;height:1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348B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lEjkgIAAIcFAAAOAAAAZHJzL2Uyb0RvYy54bWysVMFu2zAMvQ/YPwi6r3aytuuMOkXQosOA&#10;og3aDj2rshQbkERNUuJkXz9Ksp2gK3YYdrFFkXwkn0heXu20IlvhfAemprOTkhJhODSdWdf0x/Pt&#10;pwtKfGCmYQqMqOleeHq1+PjhsreVmEMLqhGOIIjxVW9r2oZgq6LwvBWa+ROwwqBSgtMsoOjWReNY&#10;j+haFfOyPC96cI11wIX3eHuTlXSR8KUUPDxI6UUgqqaYW0hfl76v8VssLlm1dsy2HR/SYP+QhWad&#10;waAT1A0LjGxc9weU7rgDDzKccNAFSNlxkWrAamblm2qeWmZFqgXJ8Xaiyf8/WH6/XTnSNfh2nykx&#10;TOMbPSJrzKyVIHiHBPXWV2j3ZFdukDweY7U76XT8Yx1kl0jdT6SKXSAcL+fzi/OyRO456kYBcYqD&#10;u3U+fBOgSTzU1GH8RCbb3vmQTUeTGM3AbacU3rNKmfj1oLom3iUhto64Vo5sGT562M1iDRjtyAql&#10;6FnEynIt6RT2SmTURyGRlJh9SiS14wGTcS5MmGVVyxqRQ51hmamjYrAxixRaGQSMyBKTnLAHgNEy&#10;g4zYOefBPrqK1M2Tc/m3xLLz5JEigwmTs+4MuPcAFFY1RM72I0mZmsjSKzR7bBkHeZa85bcdPtsd&#10;82HFHA4PPjUuhPCAH6mgrykMJ0pacL/eu4/22NOopaTHYayp/7lhTlCivhvs9q+z09M4vUk4Pfsy&#10;R8Eda16PNWajrwGffoarx/J0jPZBjUfpQL/g3ljGqKhihmPsmvLgRuE65CWBm4eL5TKZ4cRaFu7M&#10;k+URPLIa2/J598KcHXo3YNvfwzi4rHrTwtk2ehpYbgLILvX3gdeBb5z21DjDZorr5FhOVof9ufgN&#10;AAD//wMAUEsDBBQABgAIAAAAIQB3lHlC4wAAAA4BAAAPAAAAZHJzL2Rvd25yZXYueG1sTE9Na8JA&#10;EL0X+h+WKfQiumkUlZiNSItVCi1o20Nva3bMhmZnQ3bV9N93PLWXgTdv5n3ky9414oxdqD0peBgl&#10;IJBKb2qqFHy8r4dzECFqMrrxhAp+MMCyuL3JdWb8hXZ43sdKsAiFTCuwMbaZlKG06HQY+RaJuaPv&#10;nI4Mu0qaTl9Y3DUyTZKpdLomdrC6xUeL5ff+5BSsN3awki+vn+02vB1dum2fN4Mvpe7v+qcFj9UC&#10;RMQ+/n3AtQPnh4KDHfyJTBCNgsksnfGpgvEEBPPz8RUfGE95I4tc/q9R/AIAAP//AwBQSwECLQAU&#10;AAYACAAAACEAtoM4kv4AAADhAQAAEwAAAAAAAAAAAAAAAAAAAAAAW0NvbnRlbnRfVHlwZXNdLnht&#10;bFBLAQItABQABgAIAAAAIQA4/SH/1gAAAJQBAAALAAAAAAAAAAAAAAAAAC8BAABfcmVscy8ucmVs&#10;c1BLAQItABQABgAIAAAAIQC51lEjkgIAAIcFAAAOAAAAAAAAAAAAAAAAAC4CAABkcnMvZTJvRG9j&#10;LnhtbFBLAQItABQABgAIAAAAIQB3lHlC4wAAAA4BAAAPAAAAAAAAAAAAAAAAAOwEAABkcnMvZG93&#10;bnJldi54bWxQSwUGAAAAAAQABADzAAAA/AUAAAAA&#10;">
                <w10:wrap type="through"/>
              </v:rect>
            </w:pict>
          </mc:Fallback>
        </mc:AlternateContent>
      </w:r>
      <w:r>
        <w:rPr>
          <w:noProof/>
        </w:rPr>
        <mc:AlternateContent>
          <mc:Choice Requires="wps">
            <w:drawing>
              <wp:anchor distT="0" distB="0" distL="114300" distR="114300" simplePos="0" relativeHeight="251647991" behindDoc="0" locked="0" layoutInCell="1" allowOverlap="1" wp14:anchorId="4E8DCFC1" wp14:editId="41AD934D">
                <wp:simplePos x="0" y="0"/>
                <wp:positionH relativeFrom="column">
                  <wp:posOffset>0</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2" name="Rectangle 12"/>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2" style="position:absolute;margin-left:0;margin-top:1.7pt;width:180pt;height:180pt;z-index:251647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66FB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3j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OSWG&#10;dfhGz8gaM2stCN4hQb31Fdqt7JMbJI/HWO1Oui7+sQ6yS6TuJ1LFLhCOl/P5xXlZIvccdaOAOMXB&#10;3TofvgnoSDzU1GH8RCbb3vuQTUeTGM3AndIa71mlTfx60KqJd0mIrSNutCNbho8edrNYA0Y7skIp&#10;ehaxslxLOoW9Fhn1WUgkJWafEknteMBknAsTZlnVskbkUGdYZuqoGGzMIoXWBgEjssQkJ+wBYLTM&#10;ICN2znmwj64idfPkXP4tsew8eaTIYMLk3CkD7iMAjVUNkbP9SFKmJrL0Bs0eW8ZBniVv+Z3CZ7tn&#10;Pjwxh8ODT40LITziR2roawrDiZIW3K+P7qM99jRqKelxGGvqf26YE5To7wa7/XJ2ehqnNwmnZ1/n&#10;KLhjzduxxmy6G8Cnn+HqsTwdo33Q41E66F5xbyxjVFQxwzF2TXlwo3AT8pLAzcPFcpnMcGItC/dm&#10;ZXkEj6zGtnzZvTJnh94N2PYPMA4uq961cLaNngaWmwBSpf4+8DrwjdOeGmfYTHGdHMvJ6rA/F78B&#10;AAD//wMAUEsDBBQABgAIAAAAIQDKvlEE4AAAAAsBAAAPAAAAZHJzL2Rvd25yZXYueG1sTE9NawIx&#10;EL0X/A9hhF6kZqtFyrpZkRarFCpo20NvcTNulm4mYRN1++87ntrLMG8e8z6KRe9accYuNp4U3I8z&#10;EEiVNw3VCj7eV3ePIGLSZHTrCRX8YIRFObgpdG78hXZ43qdasAjFXCuwKYVcylhZdDqOfUBi7ug7&#10;pxPDrpam0xcWd62cZNlMOt0QO1gd8Mli9b0/OQWrtR0t5evbZ9jE7dFNNuFlPfpS6nbYP895LOcg&#10;Evbp7wOuHTg/lBzs4E9komgVcJukYPoAgsnpLGN8uC58kWUh/3cofwEAAP//AwBQSwECLQAUAAYA&#10;CAAAACEAtoM4kv4AAADhAQAAEwAAAAAAAAAAAAAAAAAAAAAAW0NvbnRlbnRfVHlwZXNdLnhtbFBL&#10;AQItABQABgAIAAAAIQA4/SH/1gAAAJQBAAALAAAAAAAAAAAAAAAAAC8BAABfcmVscy8ucmVsc1BL&#10;AQItABQABgAIAAAAIQB92o3jkgIAAIcFAAAOAAAAAAAAAAAAAAAAAC4CAABkcnMvZTJvRG9jLnht&#10;bFBLAQItABQABgAIAAAAIQDKvlEE4AAAAAsBAAAPAAAAAAAAAAAAAAAAAOwEAABkcnMvZG93bnJl&#10;di54bWxQSwUGAAAAAAQABADzAAAA+QUAAAAA&#10;">
                <w10:wrap type="through"/>
              </v:rect>
            </w:pict>
          </mc:Fallback>
        </mc:AlternateContent>
      </w:r>
    </w:p>
    <w:p w14:paraId="1B1931CD" w14:textId="77777777" w:rsidR="00B36A4B" w:rsidRDefault="00B36A4B" w:rsidP="00A924F9"/>
    <w:p w14:paraId="309835E1" w14:textId="77777777" w:rsidR="00B36A4B" w:rsidRDefault="00B36A4B" w:rsidP="00A924F9"/>
    <w:p w14:paraId="5A57B940" w14:textId="77777777" w:rsidR="00B36A4B" w:rsidRDefault="00B36A4B" w:rsidP="00A924F9"/>
    <w:p w14:paraId="726AB526" w14:textId="77777777" w:rsidR="00B36A4B" w:rsidRDefault="00B36A4B" w:rsidP="00A924F9"/>
    <w:p w14:paraId="02B45809" w14:textId="77777777" w:rsidR="00B36A4B" w:rsidRDefault="00B36A4B" w:rsidP="00A924F9"/>
    <w:p w14:paraId="5BA21407" w14:textId="43AECA9D" w:rsidR="00B36A4B" w:rsidRDefault="00B36A4B" w:rsidP="00A924F9">
      <w:r>
        <w:rPr>
          <w:noProof/>
        </w:rPr>
        <mc:AlternateContent>
          <mc:Choice Requires="wps">
            <w:drawing>
              <wp:anchor distT="0" distB="0" distL="114300" distR="114300" simplePos="0" relativeHeight="251691008" behindDoc="0" locked="0" layoutInCell="1" allowOverlap="1" wp14:anchorId="6F6560FE" wp14:editId="7370FF5D">
                <wp:simplePos x="0" y="0"/>
                <wp:positionH relativeFrom="column">
                  <wp:posOffset>7687636</wp:posOffset>
                </wp:positionH>
                <wp:positionV relativeFrom="paragraph">
                  <wp:posOffset>236296</wp:posOffset>
                </wp:positionV>
                <wp:extent cx="563245" cy="34798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6324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10C22"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560FE" id="Text Box 39" o:spid="_x0000_s1036" type="#_x0000_t202" style="position:absolute;margin-left:605.35pt;margin-top:18.6pt;width:44.35pt;height:2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fyeAIAAGIFAAAOAAAAZHJzL2Uyb0RvYy54bWysVEtPGzEQvlfqf7B8L5sXr4gNSkFUlRCg&#10;QsXZ8drJqrbHtSfZTX89Y+8mpLQXql52xzPfvB8Xl601bKNCrMGVfHg04Ew5CVXtliX//nTz6Yyz&#10;iMJVwoBTJd+qyC9nHz9cNH6qRrACU6nAyIiL08aXfIXop0UR5UpZEY/AK0dCDcEKpGdYFlUQDVm3&#10;phgNBidFA6HyAaSKkbjXnZDPsn2tlcR7raNCZkpOsWH+hvxdpG8xuxDTZRB+Vcs+DPEPUVhRO3K6&#10;N3UtULB1qP8wZWsZIILGIwm2AK1rqXIOlM1w8Cabx5XwKudCxYl+X6b4/8zKu81DYHVV8vE5Z05Y&#10;6tGTapF9hpYRi+rT+Dgl2KMnILbEpz7v+JGYKe1WB5v+lBAjOVV6u69usiaJeXwyHk2OOZMkGk9O&#10;z89y9YtXZR8iflFgWSJKHqh5uaZicxuRAiHoDpJ8ObipjckNNO43BgE7jsoT0GunPLp4M4Vbo5KW&#10;cd+UpgrksBMjz566MoFtBE2NkFI5zBlnu4ROKE2+36PY45NqF9V7lPca2TM43Cvb2kHIVXoTdvVj&#10;F7Lu8FS/g7wTie2iza0f5k4k1gKqLbU5QLco0cubmppxKyI+iECbQZ2lbcd7+mgDTcmhpzhbQfj1&#10;N37C08CSlLOGNq3k8edaBMWZ+epolM+Hk0lazfyYHJ+O6BEOJYtDiVvbK6C2DOmueJnJhEezI3UA&#10;+0xHYZ68kkg4Sb5LjjvyCrv9p6Mi1XyeQbSMXuCte/QymU5lTqP21D6L4Pt5RBrkO9jtpJi+GcsO&#10;mzQdzNcIus4z+1rVvgG0yHmU+6OTLsXhO6NeT+PsBQAA//8DAFBLAwQUAAYACAAAACEAOtwTvN4A&#10;AAALAQAADwAAAGRycy9kb3ducmV2LnhtbEyPwU7DMBBE70j8g7VI3KhdUygJ2VQIxBXUQitxc+Nt&#10;EhGvo9htwt/jnuA42qeZt8Vqcp040RBazwjzmQJBXHnbco3w+fF68wAiRMPWdJ4J4YcCrMrLi8Lk&#10;1o+8ptMm1iKVcMgNQhNjn0sZqoacCTPfE6fbwQ/OxBSHWtrBjKncdVIrdS+daTktNKan54aq783R&#10;IWzfDl+7hXqvX9xdP/pJSXaZRLy+mp4eQUSa4h8MZ/2kDmVy2vsj2yC6lPVcLROLcLvUIM6EzrIF&#10;iD1CphXIspD/fyh/AQAA//8DAFBLAQItABQABgAIAAAAIQC2gziS/gAAAOEBAAATAAAAAAAAAAAA&#10;AAAAAAAAAABbQ29udGVudF9UeXBlc10ueG1sUEsBAi0AFAAGAAgAAAAhADj9If/WAAAAlAEAAAsA&#10;AAAAAAAAAAAAAAAALwEAAF9yZWxzLy5yZWxzUEsBAi0AFAAGAAgAAAAhAGYYB/J4AgAAYgUAAA4A&#10;AAAAAAAAAAAAAAAALgIAAGRycy9lMm9Eb2MueG1sUEsBAi0AFAAGAAgAAAAhADrcE7zeAAAACwEA&#10;AA8AAAAAAAAAAAAAAAAA0gQAAGRycy9kb3ducmV2LnhtbFBLBQYAAAAABAAEAPMAAADdBQAAAAA=&#10;" filled="f" stroked="f">
                <v:textbox>
                  <w:txbxContent>
                    <w:p w14:paraId="21610C22"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10A3877B" wp14:editId="3450BB00">
                <wp:simplePos x="0" y="0"/>
                <wp:positionH relativeFrom="column">
                  <wp:posOffset>4746625</wp:posOffset>
                </wp:positionH>
                <wp:positionV relativeFrom="paragraph">
                  <wp:posOffset>240828</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2" name="Rectangle 62"/>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2" style="position:absolute;margin-left:373.75pt;margin-top:18.95pt;width:42.35pt;height:1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251AEA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C+lgIAAIUFAAAOAAAAZHJzL2Uyb0RvYy54bWysVEtv2zAMvg/YfxB0X+14SR9BnSJI0WFA&#10;0RZth54VWYoNSKImKXGyXz9KfiToih2G5eCIIvmR/ETy+mavFdkJ5xswJZ2c5ZQIw6FqzKakP17v&#10;vlxS4gMzFVNgREkPwtObxedP162diwJqUJVwBEGMn7e2pHUIdp5lntdCM38GVhhUSnCaBRTdJqsc&#10;axFdq6zI8/OsBVdZB1x4j7e3nZIuEr6UgodHKb0IRJUUcwvp69J3Hb/Z4prNN47ZuuF9GuwfstCs&#10;MRh0hLplgZGta/6A0g134EGGMw46AykbLlINWM0kf1fNS82sSLUgOd6ONPn/B8sfdk+ONFVJzwtK&#10;DNP4Rs/IGjMbJQjeIUGt9XO0e7FPrpc8HmO1e+l0/Mc6yD6RehhJFftAOF7Ovl5cTmeUcFQVxeV5&#10;nkjPjs7W+fBNgCbxUFKH0ROVbHfvAwZE08EkxjJw1yiV3k2ZeOFBNVW8S0JsHLFSjuwYPnnYT2IF&#10;CHFihVL0zGJdXSXpFA5KRAhlnoVESjD3IiWSmvGIyTgXJkw6Vc0q0YWa5fgbgg1ZpNAJMCJLTHLE&#10;7gEGyw5kwO5y7u2jq0i9PDrnf0uscx49UmQwYXTWjQH3EYDCqvrInf1AUkdNZGkN1QEbxkE3Sd7y&#10;uwaf7Z758MQcjg4OGa6D8IgfqaAtKfQnSmpwvz66j/bY0ailpMVRLKn/uWVOUKK+G+z1q8l0Gmc3&#10;CdPZRYGCO9WsTzVmq1eATz/BxWN5Okb7oIajdKDfcGssY1RUMcMxdkl5cIOwCt2KwL3DxXKZzHBe&#10;LQv35sXyCB5ZjW35un9jzva9G7DpH2AYWzZ/18KdbfQ0sNwGkE3q7yOvPd8466lx+r0Ul8mpnKyO&#10;23PxGwAA//8DAFBLAwQUAAYACAAAACEAX857IOYAAAAOAQAADwAAAGRycy9kb3ducmV2LnhtbExP&#10;XUvDMBR9F/wP4Qq+jC21Vbt1TcdQ5obgwKkPvmVN1hSbm9BkW/33Xp/05cDlnHs+ysVgO3bSfWgd&#10;CriZJMA01k612Ah4f1uNp8BClKhk51AL+NYBFtXlRSkL5c74qk+72DAywVBIASZGX3AeaqOtDBPn&#10;NRJ3cL2Vkc6+4aqXZzK3HU+T5J5b2SIlGOn1g9H11+5oBazWZrTkzy8ffhO2B5tu/NN69CnE9dXw&#10;OCdYzoFFPcS/D/jdQP2homJ7d0QVWCcgv83vSCogy2fASDDN0hTYnphsBrwq+f8Z1Q8AAAD//wMA&#10;UEsBAi0AFAAGAAgAAAAhALaDOJL+AAAA4QEAABMAAAAAAAAAAAAAAAAAAAAAAFtDb250ZW50X1R5&#10;cGVzXS54bWxQSwECLQAUAAYACAAAACEAOP0h/9YAAACUAQAACwAAAAAAAAAAAAAAAAAvAQAAX3Jl&#10;bHMvLnJlbHNQSwECLQAUAAYACAAAACEAZ6DAvpYCAACFBQAADgAAAAAAAAAAAAAAAAAuAgAAZHJz&#10;L2Uyb0RvYy54bWxQSwECLQAUAAYACAAAACEAX857IOYAAAAOAQAADwAAAAAAAAAAAAAAAADwBAAA&#10;ZHJzL2Rvd25yZXYueG1sUEsFBgAAAAAEAAQA8wAAAAMGAAAAAA==&#10;">
                <w10:wrap type="through"/>
              </v:rect>
            </w:pict>
          </mc:Fallback>
        </mc:AlternateContent>
      </w:r>
      <w:r>
        <w:rPr>
          <w:noProof/>
        </w:rPr>
        <mc:AlternateContent>
          <mc:Choice Requires="wps">
            <w:drawing>
              <wp:anchor distT="0" distB="0" distL="114300" distR="114300" simplePos="0" relativeHeight="251686912" behindDoc="0" locked="0" layoutInCell="1" allowOverlap="1" wp14:anchorId="25A96A31" wp14:editId="26D6419F">
                <wp:simplePos x="0" y="0"/>
                <wp:positionH relativeFrom="column">
                  <wp:posOffset>4733290</wp:posOffset>
                </wp:positionH>
                <wp:positionV relativeFrom="paragraph">
                  <wp:posOffset>227493</wp:posOffset>
                </wp:positionV>
                <wp:extent cx="566420" cy="3429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809DEA"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6A31" id="Text Box 35" o:spid="_x0000_s1037" type="#_x0000_t202" style="position:absolute;margin-left:372.7pt;margin-top:17.9pt;width:44.6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egIAAGIFAAAOAAAAZHJzL2Uyb0RvYy54bWysVMFu2zAMvQ/YPwi6r07StFuDOkXWosOA&#10;Yi3WDj0rstQYk0VNUmJnX78n2UmzbpcOu8g0+UiRj6TOL7rGsI3yoSZb8vHRiDNlJVW1fSr5t4fr&#10;dx84C1HYShiyquRbFfjF/O2b89bN1IRWZCrlGYLYMGtdyVcxullRBLlSjQhH5JSFUZNvRMSvfyoq&#10;L1pEb0wxGY1Oi5Z85TxJFQK0V72Rz3N8rZWMt1oHFZkpOXKL+fT5XKazmJ+L2ZMXblXLIQ3xD1k0&#10;ora4dB/qSkTB1r7+I1RTS0+BdDyS1BSkdS1VrgHVjEcvqrlfCadyLSAnuD1N4f+FlV82d57VVcmP&#10;TzizokGPHlQX2UfqGFTgp3VhBti9AzB20KPPO32AMpXdad+kLwpisIPp7Z7dFE1CeXJ6Op3AImE6&#10;nk7ORpn94tnZ+RA/KWpYEkru0bzMqdjchIhEAN1B0l2WrmtjcgON/U0BYK9ReQIG71RHn2+W4tao&#10;5GXsV6XBQE47KfLsqUvj2UZgaoSUysZccY4LdEJp3P0axwGfXPusXuO898g3k41756a25DNLL9Ku&#10;vu9S1j0e/B3UncTYLbvc+vG+n0uqtmizp35RgpPXNZpxI0K8Ex6bgf5h2+MtDm2oLTkNEmcr8j//&#10;pk94DCysnLXYtJKHH2vhFWfms8Uon42n07Sa+Wd68j7NiD+0LA8tdt1cEtoyxrviZBYTPpqdqD01&#10;j3gUFulWmISVuLvkcSdexn7/8ahItVhkEJbRiXhj751MoRPNadQeukfh3TCPEYP8hXY7KWYvxrLH&#10;Jk9Li3UkXeeZTUT3rA4NwCLnUR4enfRSHP5n1PPTOP8FAAD//wMAUEsDBBQABgAIAAAAIQAp2/Hh&#10;3gAAAAkBAAAPAAAAZHJzL2Rvd25yZXYueG1sTI9NT8MwDIbvSPsPkZG4sQTWjq40nRCIK2jjQ+KW&#10;NV5brXGqJlvLv593gpstP3r9vMV6cp044RBaTxru5goEUuVtS7WGz4/X2wxEiIas6Tyhhl8MsC5n&#10;V4XJrR9pg6dtrAWHUMiNhibGPpcyVA06E+a+R+Lb3g/ORF6HWtrBjBzuOnmv1FI60xJ/aEyPzw1W&#10;h+3Rafh62/98J+q9fnFpP/pJSXIrqfXN9fT0CCLiFP9guOizOpTstPNHskF0Gh6SNGFUwyLlCgxk&#10;i2QJYsfDKgNZFvJ/g/IMAAD//wMAUEsBAi0AFAAGAAgAAAAhALaDOJL+AAAA4QEAABMAAAAAAAAA&#10;AAAAAAAAAAAAAFtDb250ZW50X1R5cGVzXS54bWxQSwECLQAUAAYACAAAACEAOP0h/9YAAACUAQAA&#10;CwAAAAAAAAAAAAAAAAAvAQAAX3JlbHMvLnJlbHNQSwECLQAUAAYACAAAACEAUJADvnoCAABiBQAA&#10;DgAAAAAAAAAAAAAAAAAuAgAAZHJzL2Uyb0RvYy54bWxQSwECLQAUAAYACAAAACEAKdvx4d4AAAAJ&#10;AQAADwAAAAAAAAAAAAAAAADUBAAAZHJzL2Rvd25yZXYueG1sUEsFBgAAAAAEAAQA8wAAAN8FAAAA&#10;AA==&#10;" filled="f" stroked="f">
                <v:textbox>
                  <w:txbxContent>
                    <w:p w14:paraId="3A809DEA"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AA01C6B" wp14:editId="38084105">
                <wp:simplePos x="0" y="0"/>
                <wp:positionH relativeFrom="column">
                  <wp:posOffset>1735455</wp:posOffset>
                </wp:positionH>
                <wp:positionV relativeFrom="paragraph">
                  <wp:posOffset>223683</wp:posOffset>
                </wp:positionV>
                <wp:extent cx="566420" cy="28321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6642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E89BC"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01C6B" id="Text Box 34" o:spid="_x0000_s1038" type="#_x0000_t202" style="position:absolute;margin-left:136.65pt;margin-top:17.6pt;width:44.6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hmewIAAGIFAAAOAAAAZHJzL2Uyb0RvYy54bWysVFFPGzEMfp+0/xDlfVxbCmMVV9SBmCYh&#10;QCsTz2kuoaclcZa4vet+PU7urnRsL0x7yfnsz4792c75RWsN26oQa3AlHx+NOFNOQlW7p5J/f7j+&#10;cMZZROEqYcCpku9U5Bfz9+/OGz9TE1iDqVRgFMTFWeNLvkb0s6KIcq2siEfglSOjhmAF0m94Kqog&#10;GopuTTEZjU6LBkLlA0gVI2mvOiOf5/haK4l3WkeFzJSccsN8hnyu0lnMz8XsKQi/rmWfhviHLKyo&#10;HV26D3UlULBNqP8IZWsZIILGIwm2AK1rqXINVM149Kqa5Vp4lWshcqLf0xT/X1h5u70PrK5Kfjzl&#10;zAlLPXpQLbLP0DJSET+NjzOCLT0BsSU99XnQR1KmslsdbPpSQYzsxPRuz26KJkl5cno6nZBFkmly&#10;djwZZ/aLF2cfIn5RYFkSSh6oeZlTsb2JSIkQdICkuxxc18bkBhr3m4KAnUblCei9Ux1dvlnCnVHJ&#10;y7hvShMDOe2kyLOnLk1gW0FTI6RUDnPFOS6hE0rT3W9x7PHJtcvqLc57j3wzONw729pByCy9Srv6&#10;MaSsOzzxd1B3ErFdtbn148nQzxVUO2pzgG5RopfXNTXjRkS8F4E2g/pH2453dGgDTcmhlzhbQ/j1&#10;N33C08CSlbOGNq3k8edGBMWZ+epolD+Np9O0mvlnevIxzUg4tKwOLW5jL4HaMqZ3xcssJjyaQdQB&#10;7CM9Cot0K5mEk3R3yXEQL7Hbf3pUpFosMoiW0Qu8cUsvU+hEcxq1h/ZRBN/PI9Ig38Kwk2L2aiw7&#10;bPJ0sNgg6DrPbCK6Y7VvAC1yHuX+0UkvxeF/Rr08jfNnAAAA//8DAFBLAwQUAAYACAAAACEAIjG6&#10;7N8AAAAJAQAADwAAAGRycy9kb3ducmV2LnhtbEyPy07DMBBF90j9B2uQ2FGbhPQRMqkQiC2I8pDY&#10;ufE0iRqPo9htwt/XXcFydI/uPVNsJtuJEw2+dYxwN1cgiCtnWq4RPj9eblcgfNBsdOeYEH7Jw6ac&#10;XRU6N27kdzptQy1iCftcIzQh9LmUvmrIaj93PXHM9m6wOsRzqKUZ9BjLbScTpRbS6pbjQqN7emqo&#10;OmyPFuHrdf/zfa/e6meb9aOblGS7log319PjA4hAU/iD4aIf1aGMTjt3ZONFh5As0zSiCGmWgIhA&#10;ukgyEDuE5XoFsizk/w/KMwAAAP//AwBQSwECLQAUAAYACAAAACEAtoM4kv4AAADhAQAAEwAAAAAA&#10;AAAAAAAAAAAAAAAAW0NvbnRlbnRfVHlwZXNdLnhtbFBLAQItABQABgAIAAAAIQA4/SH/1gAAAJQB&#10;AAALAAAAAAAAAAAAAAAAAC8BAABfcmVscy8ucmVsc1BLAQItABQABgAIAAAAIQBtlphmewIAAGIF&#10;AAAOAAAAAAAAAAAAAAAAAC4CAABkcnMvZTJvRG9jLnhtbFBLAQItABQABgAIAAAAIQAiMbrs3wAA&#10;AAkBAAAPAAAAAAAAAAAAAAAAANUEAABkcnMvZG93bnJldi54bWxQSwUGAAAAAAQABADzAAAA4QUA&#10;AAAA&#10;" filled="f" stroked="f">
                <v:textbox>
                  <w:txbxContent>
                    <w:p w14:paraId="1A5E89BC" w14:textId="77777777" w:rsidR="00A924F9" w:rsidRDefault="00A924F9" w:rsidP="00A924F9">
                      <w:r>
                        <w:sym w:font="Wingdings" w:char="F04A"/>
                      </w:r>
                      <w:r>
                        <w:t xml:space="preserve">   </w:t>
                      </w:r>
                      <w:r>
                        <w:sym w:font="Wingdings" w:char="F04C"/>
                      </w:r>
                    </w:p>
                  </w:txbxContent>
                </v:textbox>
                <w10:wrap type="square"/>
              </v:shape>
            </w:pict>
          </mc:Fallback>
        </mc:AlternateContent>
      </w:r>
    </w:p>
    <w:p w14:paraId="73E74AAD" w14:textId="369710BC" w:rsidR="00B36A4B" w:rsidRDefault="00B36A4B" w:rsidP="00A924F9"/>
    <w:p w14:paraId="0B28C28A" w14:textId="7CC3CCEA" w:rsidR="00B36A4B" w:rsidRDefault="00B36A4B" w:rsidP="00A924F9"/>
    <w:p w14:paraId="35BBECFE" w14:textId="3AECFBE6" w:rsidR="00B36A4B" w:rsidRDefault="00B36A4B" w:rsidP="00A924F9"/>
    <w:p w14:paraId="057FA358" w14:textId="52F113AA" w:rsidR="00B36A4B" w:rsidRDefault="00B36A4B" w:rsidP="00A924F9"/>
    <w:p w14:paraId="0CAA1CFF" w14:textId="4BD08B68" w:rsidR="00B36A4B" w:rsidRDefault="00B36A4B" w:rsidP="00A924F9"/>
    <w:p w14:paraId="752714B0" w14:textId="5EFA9CC2" w:rsidR="00B36A4B" w:rsidRDefault="00B36A4B" w:rsidP="00A924F9"/>
    <w:p w14:paraId="1CB4EC89" w14:textId="77777777" w:rsidR="00B36A4B" w:rsidRDefault="00B36A4B" w:rsidP="00A924F9"/>
    <w:p w14:paraId="63E30F38" w14:textId="473B9DF8" w:rsidR="00B36A4B" w:rsidRDefault="00B36A4B" w:rsidP="00A924F9">
      <w:r>
        <w:rPr>
          <w:noProof/>
        </w:rPr>
        <mc:AlternateContent>
          <mc:Choice Requires="wps">
            <w:drawing>
              <wp:anchor distT="0" distB="0" distL="114300" distR="114300" simplePos="0" relativeHeight="251687936" behindDoc="0" locked="0" layoutInCell="1" allowOverlap="1" wp14:anchorId="7E33F945" wp14:editId="2C8AE4C3">
                <wp:simplePos x="0" y="0"/>
                <wp:positionH relativeFrom="column">
                  <wp:posOffset>7670310</wp:posOffset>
                </wp:positionH>
                <wp:positionV relativeFrom="paragraph">
                  <wp:posOffset>310804</wp:posOffset>
                </wp:positionV>
                <wp:extent cx="56642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54F05B"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3F945" id="Text Box 36" o:spid="_x0000_s1039" type="#_x0000_t202" style="position:absolute;margin-left:603.95pt;margin-top:24.45pt;width:44.6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w1ewIAAGIFAAAOAAAAZHJzL2Uyb0RvYy54bWysVFFPGzEMfp+0/xDlfVxbSjcqrqgDMU1C&#10;gAYTz2kuoaclcZa4vet+PU7urnRsL0x7yfnsz4792c7ZeWsN26oQa3AlHx+NOFNOQlW7p5J/f7j6&#10;8ImziMJVwoBTJd+pyM8X79+dNX6uJrAGU6nAKIiL88aXfI3o50UR5VpZEY/AK0dGDcEKpN/wVFRB&#10;NBTdmmIyGs2KBkLlA0gVI2kvOyNf5PhaK4m3WkeFzJSccsN8hnyu0lkszsT8KQi/rmWfhviHLKyo&#10;HV26D3UpULBNqP8IZWsZIILGIwm2AK1rqXINVM149Kqa+7XwKtdC5ES/pyn+v7DyZnsXWF2V/HjG&#10;mROWevSgWmSfoWWkIn4aH+cEu/cExJb01OdBH0mZym51sOlLBTGyE9O7PbspmiTlyWw2nZBFkul4&#10;OjkdZfaLF2cfIn5RYFkSSh6oeZlTsb2OSIkQdICkuxxc1cbkBhr3m4KAnUblCei9Ux1dvlnCnVHJ&#10;y7hvShMDOe2kyLOnLkxgW0FTI6RUDnPFOS6hE0rT3W9x7PHJtcvqLc57j3wzONw729pByCy9Srv6&#10;MaSsOzzxd1B3ErFdtbn14+OhnyuodtTmAN2iRC+vamrGtYh4JwJtBvWPth1v6dAGmpJDL3G2hvDr&#10;b/qEp4ElK2cNbVrJ48+NCIoz89XRKJ+Op9O0mvlnevIxzUg4tKwOLW5jL4DaMqZ3xcssJjyaQdQB&#10;7CM9Cst0K5mEk3R3yXEQL7Dbf3pUpFouM4iW0Qu8dvdeptCJ5jRqD+2jCL6fR6RBvoFhJ8X81Vh2&#10;2OTpYLlB0HWe2UR0x2rfAFrkPMr9o5NeisP/jHp5GhfPAAAA//8DAFBLAwQUAAYACAAAACEANtde&#10;798AAAAMAQAADwAAAGRycy9kb3ducmV2LnhtbEyPQW/CMAyF75P2HyJP4jYSKjZoaYqmTVw3Ddgk&#10;bqExbbXGqZpAu38/cxon++k9PX/O16NrxQX70HjSMJsqEEiltw1VGva7zeMSRIiGrGk9oYZfDLAu&#10;7u9yk1k/0CdetrESXEIhMxrqGLtMylDW6EyY+g6JvZPvnYks+0ra3gxc7lqZKPUsnWmIL9Smw9ca&#10;y5/t2Wn4ej8dvufqo3pzT93gRyXJpVLrycP4sgIRcYz/YbjiMzoUzHT0Z7JBtKwTtUg5q2G+5HlN&#10;JOliBuLIm0pSkEUub58o/gAAAP//AwBQSwECLQAUAAYACAAAACEAtoM4kv4AAADhAQAAEwAAAAAA&#10;AAAAAAAAAAAAAAAAW0NvbnRlbnRfVHlwZXNdLnhtbFBLAQItABQABgAIAAAAIQA4/SH/1gAAAJQB&#10;AAALAAAAAAAAAAAAAAAAAC8BAABfcmVscy8ucmVsc1BLAQItABQABgAIAAAAIQAFdJw1ewIAAGIF&#10;AAAOAAAAAAAAAAAAAAAAAC4CAABkcnMvZTJvRG9jLnhtbFBLAQItABQABgAIAAAAIQA2117v3wAA&#10;AAwBAAAPAAAAAAAAAAAAAAAAANUEAABkcnMvZG93bnJldi54bWxQSwUGAAAAAAQABADzAAAA4QUA&#10;AAAA&#10;" filled="f" stroked="f">
                <v:textbox>
                  <w:txbxContent>
                    <w:p w14:paraId="6554F05B" w14:textId="77777777" w:rsidR="00A924F9" w:rsidRDefault="00A924F9" w:rsidP="00A924F9">
                      <w:r>
                        <w:sym w:font="Wingdings" w:char="F04A"/>
                      </w:r>
                      <w:r>
                        <w:t xml:space="preserve">   </w:t>
                      </w:r>
                      <w:r>
                        <w:sym w:font="Wingdings" w:char="F04C"/>
                      </w:r>
                    </w:p>
                  </w:txbxContent>
                </v:textbox>
                <w10:wrap type="square"/>
              </v:shape>
            </w:pict>
          </mc:Fallback>
        </mc:AlternateContent>
      </w:r>
    </w:p>
    <w:p w14:paraId="18CBD42D" w14:textId="3C8F0F09" w:rsidR="00B36A4B" w:rsidRDefault="00B36A4B" w:rsidP="00A924F9">
      <w:r>
        <w:rPr>
          <w:noProof/>
        </w:rPr>
        <mc:AlternateContent>
          <mc:Choice Requires="wps">
            <w:drawing>
              <wp:anchor distT="0" distB="0" distL="114300" distR="114300" simplePos="0" relativeHeight="251689984" behindDoc="0" locked="0" layoutInCell="1" allowOverlap="1" wp14:anchorId="5BEDD633" wp14:editId="765A07DD">
                <wp:simplePos x="0" y="0"/>
                <wp:positionH relativeFrom="column">
                  <wp:posOffset>4758055</wp:posOffset>
                </wp:positionH>
                <wp:positionV relativeFrom="paragraph">
                  <wp:posOffset>10795</wp:posOffset>
                </wp:positionV>
                <wp:extent cx="563245" cy="32956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6324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B4C433"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DD633" id="Text Box 38" o:spid="_x0000_s1040" type="#_x0000_t202" style="position:absolute;margin-left:374.65pt;margin-top:.85pt;width:44.35pt;height:2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VYeQIAAGIFAAAOAAAAZHJzL2Uyb0RvYy54bWysVN1P2zAQf5+0/8Hy+0hbWjYqUtSBmCYh&#10;QIOJZ9exaTTb59nXJt1fz9lJSsf2wrSX5Hz3u++Ps/PWGrZVIdbgSj4+GnGmnISqdk8l//5w9eET&#10;ZxGFq4QBp0q+U5GfL96/O2v8XE1gDaZSgZERF+eNL/ka0c+LIsq1siIegVeOhBqCFUjP8FRUQTRk&#10;3ZpiMhqdFA2EygeQKkbiXnZCvsj2tVYSb7WOCpkpOcWG+Rvyd5W+xeJMzJ+C8Ota9mGIf4jCitqR&#10;072pS4GCbUL9hylbywARNB5JsAVoXUuVc6BsxqNX2dyvhVc5FypO9Psyxf9nVt5s7wKrq5IfU6ec&#10;sNSjB9Ui+wwtIxbVp/FxTrB7T0BsiU99HviRmCntVgeb/pQQIzlVerevbrImiTk7OZ5MZ5xJEh1P&#10;Tmcns2SleFH2IeIXBZYlouSBmpdrKrbXETvoAEm+HFzVxuQGGvcbg2x2HJUnoNdOeXTxZgp3RiUt&#10;474pTRXIYSdGnj11YQLbCpoaIaVymDPOdgmdUJp8v0WxxyfVLqq3KO81smdwuFe2tYOQq/Qq7OrH&#10;ELLu8FTqg7wTie2qza0fT4d+rqDaUZsDdIsSvbyqqRnXIuKdCLQZ1FnadryljzbQlBx6irM1hF9/&#10;4yc8DSxJOWto00oef25EUJyZr45G+XQ8nabVzI/p7OOEHuFQsjqUuI29AGrLmO6Kl5lMeDQDqQPY&#10;RzoKy+SVRMJJ8l1yHMgL7PafjopUy2UG0TJ6gdfu3stkOpU5jdpD+yiC7+cRaZBvYNhJMX81lh02&#10;aTpYbhB0nWc2Fbqrat8AWuQ89f3RSZfi8J1RL6dx8QwAAP//AwBQSwMEFAAGAAgAAAAhADsR+5vc&#10;AAAACAEAAA8AAABkcnMvZG93bnJldi54bWxMj8tOwzAQRfdI/IM1SOyoDekjDXEqBGILoi+JnRtP&#10;k4h4HMVuE/6+0xUsR+fqzrn5anStOGMfGk8aHicKBFLpbUOVhu3m/SEFEaIha1pPqOEXA6yK25vc&#10;ZNYP9IXndawEl1DIjIY6xi6TMpQ1OhMmvkNidvS9M5HPvpK2NwOXu1Y+KTWXzjTEH2rT4WuN5c/6&#10;5DTsPo7f+6n6rN7crBv8qCS5pdT6/m58eQYRcYx/YbjqszoU7HTwJ7JBtBoW02XCUQYLEMzTJOVt&#10;Bw2zZA6yyOX/AcUFAAD//wMAUEsBAi0AFAAGAAgAAAAhALaDOJL+AAAA4QEAABMAAAAAAAAAAAAA&#10;AAAAAAAAAFtDb250ZW50X1R5cGVzXS54bWxQSwECLQAUAAYACAAAACEAOP0h/9YAAACUAQAACwAA&#10;AAAAAAAAAAAAAAAvAQAAX3JlbHMvLnJlbHNQSwECLQAUAAYACAAAACEAPKYlWHkCAABiBQAADgAA&#10;AAAAAAAAAAAAAAAuAgAAZHJzL2Uyb0RvYy54bWxQSwECLQAUAAYACAAAACEAOxH7m9wAAAAIAQAA&#10;DwAAAAAAAAAAAAAAAADTBAAAZHJzL2Rvd25yZXYueG1sUEsFBgAAAAAEAAQA8wAAANwFAAAAAA==&#10;" filled="f" stroked="f">
                <v:textbox>
                  <w:txbxContent>
                    <w:p w14:paraId="36B4C433"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5231AD65" wp14:editId="797342DF">
                <wp:simplePos x="0" y="0"/>
                <wp:positionH relativeFrom="column">
                  <wp:posOffset>4754880</wp:posOffset>
                </wp:positionH>
                <wp:positionV relativeFrom="paragraph">
                  <wp:posOffset>17617</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5" name="Rectangle 65"/>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5" style="position:absolute;margin-left:374.4pt;margin-top:1.4pt;width:42.35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5D7CBD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x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fE&#10;MoNv9ISsMbvWguAdEtS6sEC7Z/foeyngMVW7k96kf6yD7DKp+5FUsYuE4+X869n5DLE5qqbT89My&#10;k14cnJ0P8ZsAQ9Khoh6jZyrZ9i5EDIimg0mKZeFWaZ3fTdt0EUCrOt1lITWOuNaebBk+edxNUgUI&#10;cWSFUvIsUl1dJfkU91okCG2fhERKMPdpTiQ34wGTcS5snHSqhtWiCzUv8TcEG7LIoTNgQpaY5Ijd&#10;AwyWHciA3eXc2ydXkXt5dC7/lljnPHrkyGDj6GyUBf8RgMaq+sid/UBSR01i6Q3qPTaMh26SguO3&#10;Cp/tjoX4yDyODg4ZroP4gB+poa0o9CdKGvC/PrpP9tjRqKWkxVGsaPi5YV5Qor9b7PWLyWyWZjcL&#10;s/nZFAV/rHk71tiNuQZ8+gkuHsfzMdlHPRylB/OKW2OVoqKKWY6xK8qjH4Tr2K0I3DtcrFbZDOfV&#10;sXhnnx1P4InV1JYvu1fmXd+7EZv+HoaxZYt3LdzZJk8Lq00EqXJ/H3jt+cZZz43T76W0TI7lbHXY&#10;nsvfAAAA//8DAFBLAwQUAAYACAAAACEAhMBEteUAAAANAQAADwAAAGRycy9kb3ducmV2LnhtbEyP&#10;T0/DMAzF70h8h8hIXCaW0vKn6ppOE2hsQgKJAQduWes1FY0TNdlWvv3MCS627Cc//145H20vDjiE&#10;zpGC62kCAql2TUetgo/35VUOIkRNje4doYIfDDCvzs9KXTTuSG942MRWsAmFQiswMfpCylAbtDpM&#10;nUdibecGqyOPQyubQR/Z3PYyTZI7aXVH/MFojw8G6+/N3ipYrsxkIZ9fPv06vO5suvZPq8mXUpcX&#10;4+OMy2IGIuIY/y7gNwPzQ8VgW7enJohewf1NzvxRQcqN9TzLbkFsFWS8l1Up/6eoTgAAAP//AwBQ&#10;SwECLQAUAAYACAAAACEAtoM4kv4AAADhAQAAEwAAAAAAAAAAAAAAAAAAAAAAW0NvbnRlbnRfVHlw&#10;ZXNdLnhtbFBLAQItABQABgAIAAAAIQA4/SH/1gAAAJQBAAALAAAAAAAAAAAAAAAAAC8BAABfcmVs&#10;cy8ucmVsc1BLAQItABQABgAIAAAAIQAgrwxWlgIAAIUFAAAOAAAAAAAAAAAAAAAAAC4CAABkcnMv&#10;ZTJvRG9jLnhtbFBLAQItABQABgAIAAAAIQCEwES15QAAAA0BAAAPAAAAAAAAAAAAAAAAAPAEAABk&#10;cnMvZG93bnJldi54bWxQSwUGAAAAAAQABADzAAAAAgYAAAAA&#10;">
                <w10:wrap type="through"/>
              </v:rect>
            </w:pict>
          </mc:Fallback>
        </mc:AlternateContent>
      </w:r>
      <w:r>
        <w:rPr>
          <w:noProof/>
        </w:rPr>
        <mc:AlternateContent>
          <mc:Choice Requires="wps">
            <w:drawing>
              <wp:anchor distT="0" distB="0" distL="114300" distR="114300" simplePos="0" relativeHeight="251688960" behindDoc="0" locked="0" layoutInCell="1" allowOverlap="1" wp14:anchorId="5E14FD54" wp14:editId="1814A65E">
                <wp:simplePos x="0" y="0"/>
                <wp:positionH relativeFrom="column">
                  <wp:posOffset>1762144</wp:posOffset>
                </wp:positionH>
                <wp:positionV relativeFrom="paragraph">
                  <wp:posOffset>21659</wp:posOffset>
                </wp:positionV>
                <wp:extent cx="563245" cy="21971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63245" cy="219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8637"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FD54" id="Text Box 37" o:spid="_x0000_s1041" type="#_x0000_t202" style="position:absolute;margin-left:138.75pt;margin-top:1.7pt;width:44.35pt;height:17.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4ufAIAAGIFAAAOAAAAZHJzL2Uyb0RvYy54bWysVMFu2zAMvQ/YPwi6L47TpFmDOkWWosOA&#10;oC3WDD0rspQYk0RNUmJnXz9KttOs26XDLjZFPlLkI6nrm0YrchDOV2AKmg+GlAjDoazMtqDf1ncf&#10;PlLiAzMlU2BEQY/C05v5+3fXtZ2JEexAlcIRDGL8rLYF3YVgZ1nm+U5o5gdghUGjBKdZwKPbZqVj&#10;NUbXKhsNh5dZDa60DrjwHrW3rZHOU3wpBQ8PUnoRiCoo5hbS16XvJn6z+TWbbR2zu4p3abB/yEKz&#10;yuClp1C3LDCyd9UfoXTFHXiQYcBBZyBlxUWqAavJh6+qedoxK1ItSI63J5r8/wvL7w+PjlRlQS+m&#10;lBimsUdr0QTyCRqCKuSntn6GsCeLwNCgHvvc6z0qY9mNdDr+sSCCdmT6eGI3RuOonFxejMYTSjia&#10;RvnVNE/sZy/O1vnwWYAmUSiow+YlTtlh5QMmgtAeEu8ycFcplRqozG8KBLYakSag8451tPkmKRyV&#10;iF7KfBUSGUhpR0WaPbFUjhwYTg3jXJiQKk5xER1REu9+i2OHj65tVm9xPnmkm8GEk7OuDLjE0qu0&#10;y+99yrLFI39ndUcxNJsmtT6f9P3cQHnENjtoF8VbfldhM1bMh0fmcDOws7jt4QE/UkFdUOgkSnbg&#10;fv5NH/E4sGilpMZNK6j/sWdOUKK+GBzlq3w8jquZDuPJdIQHd27ZnFvMXi8B25Lju2J5EiM+qF6U&#10;DvQzPgqLeCuamOF4d0FDLy5Du//4qHCxWCQQLqNlYWWeLI+hI81x1NbNM3O2m8eAg3wP/U6y2aux&#10;bLHR08BiH0BWaWYj0S2rXQNwkdMod49OfCnOzwn18jTOfwEAAP//AwBQSwMEFAAGAAgAAAAhAJJu&#10;ILrdAAAACAEAAA8AAABkcnMvZG93bnJldi54bWxMj81OwzAQhO9IvIO1SNyoTdqmJcSpEIgriP5J&#10;3Nx4m0TE6yh2m/D23Z7gNqsZzXybr0bXijP2ofGk4XGiQCCV3jZUadhu3h+WIEI0ZE3rCTX8YoBV&#10;cXuTm8z6gb7wvI6V4BIKmdFQx9hlUoayRmfCxHdI7B1970zks6+k7c3A5a6ViVKpdKYhXqhNh681&#10;lj/rk9Ow+zh+72fqs3pz827wo5LknqTW93fjyzOIiGP8C8MVn9GhYKaDP5ENotWQLBZzjmqYzkCw&#10;P03TBMSBxVKBLHL5/4HiAgAA//8DAFBLAQItABQABgAIAAAAIQC2gziS/gAAAOEBAAATAAAAAAAA&#10;AAAAAAAAAAAAAABbQ29udGVudF9UeXBlc10ueG1sUEsBAi0AFAAGAAgAAAAhADj9If/WAAAAlAEA&#10;AAsAAAAAAAAAAAAAAAAALwEAAF9yZWxzLy5yZWxzUEsBAi0AFAAGAAgAAAAhAC1hPi58AgAAYgUA&#10;AA4AAAAAAAAAAAAAAAAALgIAAGRycy9lMm9Eb2MueG1sUEsBAi0AFAAGAAgAAAAhAJJuILrdAAAA&#10;CAEAAA8AAAAAAAAAAAAAAAAA1gQAAGRycy9kb3ducmV2LnhtbFBLBQYAAAAABAAEAPMAAADgBQAA&#10;AAA=&#10;" filled="f" stroked="f">
                <v:textbox>
                  <w:txbxContent>
                    <w:p w14:paraId="65048637" w14:textId="77777777" w:rsidR="00A924F9" w:rsidRDefault="00A924F9" w:rsidP="00A924F9">
                      <w:r>
                        <w:sym w:font="Wingdings" w:char="F04A"/>
                      </w:r>
                      <w:r>
                        <w:t xml:space="preserve">   </w:t>
                      </w:r>
                      <w:r>
                        <w:sym w:font="Wingdings" w:char="F04C"/>
                      </w:r>
                    </w:p>
                  </w:txbxContent>
                </v:textbox>
                <w10:wrap type="square"/>
              </v:shape>
            </w:pict>
          </mc:Fallback>
        </mc:AlternateContent>
      </w:r>
    </w:p>
    <w:p w14:paraId="5E978D59" w14:textId="7D071B7B" w:rsidR="00B36A4B" w:rsidRDefault="00B36A4B" w:rsidP="00A924F9"/>
    <w:p w14:paraId="5527FC4C" w14:textId="77777777" w:rsidR="00B36A4B" w:rsidRDefault="00B36A4B" w:rsidP="00A924F9"/>
    <w:p w14:paraId="012322DA" w14:textId="77777777" w:rsidR="00B36A4B" w:rsidRDefault="00B36A4B" w:rsidP="00A924F9"/>
    <w:p w14:paraId="3F67150F" w14:textId="2E9A1F63" w:rsidR="00B36A4B" w:rsidRPr="00096889" w:rsidRDefault="00B36A4B" w:rsidP="00B36A4B">
      <w:pPr>
        <w:rPr>
          <w:rFonts w:ascii="Verdana" w:hAnsi="Verdana"/>
          <w:sz w:val="24"/>
          <w:szCs w:val="24"/>
        </w:rPr>
      </w:pPr>
      <w:r>
        <w:rPr>
          <w:noProof/>
        </w:rPr>
        <mc:AlternateContent>
          <mc:Choice Requires="wps">
            <w:drawing>
              <wp:anchor distT="0" distB="0" distL="114300" distR="114300" simplePos="0" relativeHeight="251800576" behindDoc="0" locked="0" layoutInCell="1" allowOverlap="1" wp14:anchorId="1BB4927D" wp14:editId="11F55793">
                <wp:simplePos x="0" y="0"/>
                <wp:positionH relativeFrom="column">
                  <wp:posOffset>7058025</wp:posOffset>
                </wp:positionH>
                <wp:positionV relativeFrom="paragraph">
                  <wp:posOffset>4327525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2" name="Down Arrow 42"/>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2" style="position:absolute;margin-left:555.75pt;margin-top:340.75pt;width:18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WX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MefM&#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BJuJsL4gAAABIBAAAPAAAAZHJzL2Rvd25yZXYueG1sTE/LTsNADLwj&#10;8Q8rI3Gp6CaItlGaTYVa8QH0IXF0sm6Skt0N2U0b+HqcE/hgzcjj8TjbjKYVV+p946yCeB6BIFs6&#10;3dhKwfHw9pSA8AGtxtZZUvBNHjb5/V2GqXY3+07XfagEm1ifooI6hC6V0pc1GfRz15Hl2dn1BgPT&#10;vpK6xxubm1Y+R9FSGmwsX6ixo21N5ed+MAr0Ao+JuZzan4/tada5w2xXfA1KPT6MuzW31zWIQGP4&#10;24DpB84POQcr3GC1Fy1zrgVrFSyTCUyS+GXFqFCwihnIPJP/X8l/AQAA//8DAFBLAQItABQABgAI&#10;AAAAIQC2gziS/gAAAOEBAAATAAAAAAAAAAAAAAAAAAAAAABbQ29udGVudF9UeXBlc10ueG1sUEsB&#10;Ai0AFAAGAAgAAAAhADj9If/WAAAAlAEAAAsAAAAAAAAAAAAAAAAALwEAAF9yZWxzLy5yZWxzUEsB&#10;Ai0AFAAGAAgAAAAhADgR9ZePAgAAswUAAA4AAAAAAAAAAAAAAAAALgIAAGRycy9lMm9Eb2MueG1s&#10;UEsBAi0AFAAGAAgAAAAhAEm4mwviAAAAEgEAAA8AAAAAAAAAAAAAAAAA6QQAAGRycy9kb3ducmV2&#10;LnhtbFBLBQYAAAAABAAEAPMAAAD4BQAAAAA=&#10;" w14:anchorId="5D6CC9ED">
                <w10:wrap type="through"/>
              </v:shape>
            </w:pict>
          </mc:Fallback>
        </mc:AlternateContent>
      </w:r>
      <w:r>
        <w:rPr>
          <w:noProof/>
        </w:rPr>
        <mc:AlternateContent>
          <mc:Choice Requires="wps">
            <w:drawing>
              <wp:anchor distT="0" distB="0" distL="114300" distR="114300" simplePos="0" relativeHeight="251798528" behindDoc="0" locked="0" layoutInCell="1" allowOverlap="1" wp14:anchorId="14579CA7" wp14:editId="39BD1AD6">
                <wp:simplePos x="0" y="0"/>
                <wp:positionH relativeFrom="column">
                  <wp:posOffset>843280</wp:posOffset>
                </wp:positionH>
                <wp:positionV relativeFrom="paragraph">
                  <wp:posOffset>4309745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1" name="Down Arrow 41"/>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1" style="position:absolute;margin-left:66.4pt;margin-top:339.35pt;width:18pt;height: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TjwIAALMFAAAOAAAAZHJzL2Uyb0RvYy54bWysVFFPGzEMfp+0/xDlfdy1KoxVXFEFYpqE&#10;AA0mnkMu4U7KxZmT9tr9+jnJ3ZUxtAe0PqRxbH+2v7N9dr7rDNsq9C3Yis+OSs6UlVC39rniPx6u&#10;Pp1y5oOwtTBgVcX3yvPz1ccPZ71bqjk0YGqFjECsX/au4k0IblkUXjaqE/4InLKk1ICdCCTic1Gj&#10;6Am9M8W8LE+KHrB2CFJ5T6+XWclXCV9rJcOt1l4FZipOuYV0Yjqf4lmszsTyGYVrWjmkId6RRSda&#10;S0EnqEsRBNtg+xdU10oEDzocSegK0LqVKtVA1czKV9XcN8KpVAuR491Ek/9/sPJme4esrSu+mHFm&#10;RUff6BJ6y9aI0DN6JIZ655dkeO/ucJA8XWO5O41d/KdC2C6xup9YVbvAJD3O56cnJXEvSTXcCaU4&#10;ODv04auCjsVLxWsKn6InQsX22odsP9rFgB5MW1+1xiQhdou6MMi2gr5z2KWsKcIfVsa+y5FgomcR&#10;Schlp1vYGxXxjP2uNBEYC00Jp9Y9JCOkVDbMsqoRtco5Hpf0i9zGLMf0k5QAI7Km6ibsAWC0zCAj&#10;doYZ7KOrSp0/OZf/Siw7Tx4pMtgwOXetBXwLwFBVQ+RsP5KUqYksPUG9p/ZCyHPnnbxq6RtfCx/u&#10;BNKgUVvQ8gi3dGgDfcVhuHHWAP566z3aU/+TlrOeBrfi/udGoOLMfLM0GV9mi0Wc9CQsjj/PScCX&#10;mqeXGrvpLoB6hpqfskvXaB/MeNUI3SPtmHWMSiphJcWuuAw4ChchLxTaUlKt18mMptuJcG3vnYzg&#10;kdXYvg+7R4FuaPRAE3ID45CL5atWz7bR08J6E0C3aQ4OvA5802ZIjTNssbh6XsrJ6rBrV78BAAD/&#10;/wMAUEsDBBQABgAIAAAAIQD5zeyw5AAAABABAAAPAAAAZHJzL2Rvd25yZXYueG1sTI/LTsMwEEX3&#10;SPyDNUhsKuq0QBKlcSrUig+gD4nlJB6SQGyH2GkDX890VTYj3XncOTdfT6YTJxp866yCxTwCQbZy&#10;urW1gsP+9SEF4QNajZ2zpOCHPKyL25scM+3O9o1Ou1ALNrE+QwVNCH0mpa8aMujnrifLsw83GAws&#10;h1rqAc9sbjq5jKJYGmwtf2iwp01D1dduNAr0Mx5S83nsft83x1nv9rNt+T0qdX83bVdcXlYgAk3h&#10;egGXDMwPBYOVbrTai47145L5g4I4SRMQl4045U6pIFk8JSCLXP4PUvwBAAD//wMAUEsBAi0AFAAG&#10;AAgAAAAhALaDOJL+AAAA4QEAABMAAAAAAAAAAAAAAAAAAAAAAFtDb250ZW50X1R5cGVzXS54bWxQ&#10;SwECLQAUAAYACAAAACEAOP0h/9YAAACUAQAACwAAAAAAAAAAAAAAAAAvAQAAX3JlbHMvLnJlbHNQ&#10;SwECLQAUAAYACAAAACEAPslYk48CAACzBQAADgAAAAAAAAAAAAAAAAAuAgAAZHJzL2Uyb0RvYy54&#10;bWxQSwECLQAUAAYACAAAACEA+c3ssOQAAAAQAQAADwAAAAAAAAAAAAAAAADpBAAAZHJzL2Rvd25y&#10;ZXYueG1sUEsFBgAAAAAEAAQA8wAAAPoFAAAAAA==&#10;" w14:anchorId="4DA335A9">
                <w10:wrap type="through"/>
              </v:shape>
            </w:pict>
          </mc:Fallback>
        </mc:AlternateContent>
      </w:r>
      <w:r>
        <w:rPr>
          <w:noProof/>
        </w:rPr>
        <mc:AlternateContent>
          <mc:Choice Requires="wps">
            <w:drawing>
              <wp:anchor distT="0" distB="0" distL="114300" distR="114300" simplePos="0" relativeHeight="251759616" behindDoc="0" locked="0" layoutInCell="1" allowOverlap="1" wp14:anchorId="5D65A2CF" wp14:editId="45CF38A6">
                <wp:simplePos x="0" y="0"/>
                <wp:positionH relativeFrom="column">
                  <wp:posOffset>5858510</wp:posOffset>
                </wp:positionH>
                <wp:positionV relativeFrom="paragraph">
                  <wp:posOffset>2042160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33" name="Rectangle 33"/>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3" style="position:absolute;margin-left:461.3pt;margin-top:160.8pt;width:180pt;height:18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919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PBkwIAAIcFAAAOAAAAZHJzL2Uyb0RvYy54bWysVE1v2zAMvQ/YfxB0X+2kH2uNOkXQosOA&#10;oi3aDj2rshQbkERNUuJkv36UZDtBV+ww7CKLIvlIPpO8vNpqRTbC+Q5MTWdHJSXCcGg6s6rpj5fb&#10;L+eU+MBMwxQYUdOd8PRq8fnTZW8rMYcWVCMcQRDjq97WtA3BVkXheSs080dghUGlBKdZQNGtisax&#10;HtG1KuZleVb04BrrgAvv8fUmK+ki4UspeHiQ0otAVE0xt5BOl863eBaLS1atHLNtx4c02D9koVln&#10;MOgEdcMCI2vX/QGlO+7AgwxHHHQBUnZcpBqwmln5rprnllmRakFyvJ1o8v8Plt9vHh3pmpoeH1Ni&#10;mMZ/9ISsMbNSguAbEtRbX6Hds310g+TxGqvdSqfjF+sg20TqbiJVbAPh+Difn5+VJXLPUTcKiFPs&#10;3a3z4ZsATeKlpg7jJzLZ5s6HbDqaxGgGbjul8J1VysTTg+qa+JaE2DriWjmyYfjTw3YWa8BoB1Yo&#10;Rc8iVpZrSbewUyKjPgmJpMTsUyKpHfeYjHNhwiyrWtaIHOoUy0wdFYONWaTQyiBgRJaY5IQ9AIyW&#10;GWTEzjkP9tFVpG6enMu/JZadJ48UGUyYnHVnwH0EoLCqIXK2H0nK1ESW3qDZYcs4yLPkLb/t8Lfd&#10;MR8emcPhwV+NCyE84CEV9DWF4UZJC+7XR+/RHnsatZT0OIw19T/XzAlK1HeD3X4xOzmJ05uEk9Ov&#10;cxTcoebtUGPW+hrw189w9ViertE+qPEqHehX3BvLGBVVzHCMXVMe3Chch7wkcPNwsVwmM5xYy8Kd&#10;ebY8gkdWY1u+bF+Zs0PvBmz7exgHl1XvWjjbRk8Dy3UA2aX+3vM68I3Tnhpn2ExxnRzKyWq/Pxe/&#10;AQAA//8DAFBLAwQUAAYACAAAACEA99bj/+UAAAARAQAADwAAAGRycy9kb3ducmV2LnhtbExPTUvD&#10;QBC9C/6HZQQvpd10hRDTbEpRaotQwVYP3rbZaRLMfpDdtvHfOznpZZh58+bNe8VyMB27YB9aZyXM&#10;ZwkwtJXTra0lfBzW0wxYiMpq1TmLEn4wwLK8vSlUrt3VvuNlH2tGIjbkSkITo885D1WDRoWZ82hp&#10;d3K9UZHGvua6V1cSNx0XSZJyo1pLHxrl8anB6nt/NhLWm2ay4q+7T78Nbycjtv5lM/mS8v5ueF5Q&#10;WS2ARRzi3wWMGcg/lGTs6M5WB9ZJeBQiJaqEBzGnZmSIbISOEtKMIF4W/H+S8hcAAP//AwBQSwEC&#10;LQAUAAYACAAAACEAtoM4kv4AAADhAQAAEwAAAAAAAAAAAAAAAAAAAAAAW0NvbnRlbnRfVHlwZXNd&#10;LnhtbFBLAQItABQABgAIAAAAIQA4/SH/1gAAAJQBAAALAAAAAAAAAAAAAAAAAC8BAABfcmVscy8u&#10;cmVsc1BLAQItABQABgAIAAAAIQCyZbPBkwIAAIcFAAAOAAAAAAAAAAAAAAAAAC4CAABkcnMvZTJv&#10;RG9jLnhtbFBLAQItABQABgAIAAAAIQD31uP/5QAAABEBAAAPAAAAAAAAAAAAAAAAAO0EAABkcnMv&#10;ZG93bnJldi54bWxQSwUGAAAAAAQABADzAAAA/wUAAAAA&#10;">
                <w10:wrap type="through"/>
              </v:rect>
            </w:pict>
          </mc:Fallback>
        </mc:AlternateContent>
      </w:r>
      <w:r>
        <w:rPr>
          <w:noProof/>
        </w:rPr>
        <mc:AlternateContent>
          <mc:Choice Requires="wps">
            <w:drawing>
              <wp:anchor distT="0" distB="0" distL="114300" distR="114300" simplePos="0" relativeHeight="251761664" behindDoc="0" locked="0" layoutInCell="1" allowOverlap="1" wp14:anchorId="6ABBD853" wp14:editId="6D7F4036">
                <wp:simplePos x="0" y="0"/>
                <wp:positionH relativeFrom="column">
                  <wp:posOffset>2924810</wp:posOffset>
                </wp:positionH>
                <wp:positionV relativeFrom="paragraph">
                  <wp:posOffset>2037715</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32" name="Rectangle 32"/>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2" style="position:absolute;margin-left:230.3pt;margin-top:160.45pt;width:180pt;height:18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44C3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8BkwIAAIcFAAAOAAAAZHJzL2Uyb0RvYy54bWysVMFu2zAMvQ/YPwi6r3aytuuMOkXQosOA&#10;og3aDj2rshQLkEVNUuJkXz9Ksp2gK3YYdpFFkXwkn0leXu06TbbCeQWmprOTkhJhODTKrGv64/n2&#10;0wUlPjDTMA1G1HQvPL1afPxw2dtKzKEF3QhHEMT4qrc1bUOwVVF43oqO+ROwwqBSgutYQNGti8ax&#10;HtE7XczL8rzowTXWARfe4+tNVtJFwpdS8PAgpReB6JpibiGdLp2v8SwWl6xaO2ZbxYc02D9k0TFl&#10;MOgEdcMCIxun/oDqFHfgQYYTDl0BUiouUg1Yzax8U81Ty6xItSA53k40+f8Hy++3K0dUU9PPc0oM&#10;6/AfPSJrzKy1IPiGBPXWV2j3ZFdukDxeY7U76br4xTrILpG6n0gVu0A4Ps7nF+dlidxz1I0C4hQH&#10;d+t8+CagI/FSU4fxE5lse+dDNh1NYjQDt0prfGeVNvH0oFUT35IQW0dca0e2DH962M1iDRjtyAql&#10;6FnEynIt6Rb2WmTURyGRlJh9SiS14wGTcS5MmGVVyxqRQ51hmamjYrAxixRaGwSMyBKTnLAHgNEy&#10;g4zYOefBPrqK1M2Tc/m3xLLz5JEigwmTc6cMuPcANFY1RM72I0mZmsjSKzR7bBkHeZa85bcKf9sd&#10;82HFHA4P/mpcCOEBD6mhrykMN0pacL/ee4/22NOopaTHYayp/7lhTlCivxvs9q+z09M4vUk4Pfsy&#10;R8Eda16PNWbTXQP++hmuHsvTNdoHPV6lg+4F98YyRkUVMxxj15QHNwrXIS8J3DxcLJfJDCfWsnBn&#10;niyP4JHV2JbPuxfm7NC7Adv+HsbBZdWbFs620dPAchNAqtTfB14HvnHaU+MMmymuk2M5WR325+I3&#10;AAAA//8DAFBLAwQUAAYACAAAACEA58LEmuUAAAAQAQAADwAAAGRycy9kb3ducmV2LnhtbExPTUvD&#10;QBC9C/6HZQQvxe4aJcQ0k1KU2lJQsOrB2za7zQazH2S3bfz3Tk96GZg3b95HNR9tz456iJ13CLdT&#10;AUy7xqvOtQgf78ubAlhM0inZe6cRfnSEeX15UclS+ZN708dtahmJuFhKBJNSKDmPjdFWxqkP2tFt&#10;7wcrE61Dy9UgTyRue54JkXMrO0cORgb9aHTzvT1YhOXKTBZ88/IZ1vF1b7N1eF5NvhCvr8anGY3F&#10;DFjSY/r7gHMHyg81Bdv5g1OR9Qj3uciJinCXiQdgxCiyM7JDyAtCeF3x/0XqXwAAAP//AwBQSwEC&#10;LQAUAAYACAAAACEAtoM4kv4AAADhAQAAEwAAAAAAAAAAAAAAAAAAAAAAW0NvbnRlbnRfVHlwZXNd&#10;LnhtbFBLAQItABQABgAIAAAAIQA4/SH/1gAAAJQBAAALAAAAAAAAAAAAAAAAAC8BAABfcmVscy8u&#10;cmVsc1BLAQItABQABgAIAAAAIQB2aW8BkwIAAIcFAAAOAAAAAAAAAAAAAAAAAC4CAABkcnMvZTJv&#10;RG9jLnhtbFBLAQItABQABgAIAAAAIQDnwsSa5QAAABABAAAPAAAAAAAAAAAAAAAAAO0EAABkcnMv&#10;ZG93bnJldi54bWxQSwUGAAAAAAQABADzAAAA/wUAAAAA&#10;">
                <w10:wrap type="through"/>
              </v:rect>
            </w:pict>
          </mc:Fallback>
        </mc:AlternateContent>
      </w:r>
      <w:r>
        <w:rPr>
          <w:noProof/>
        </w:rPr>
        <mc:AlternateContent>
          <mc:Choice Requires="wps">
            <w:drawing>
              <wp:anchor distT="0" distB="0" distL="114300" distR="114300" simplePos="0" relativeHeight="251763712" behindDoc="0" locked="0" layoutInCell="1" allowOverlap="1" wp14:anchorId="3AA947B5" wp14:editId="18F0EB4A">
                <wp:simplePos x="0" y="0"/>
                <wp:positionH relativeFrom="column">
                  <wp:posOffset>-75565</wp:posOffset>
                </wp:positionH>
                <wp:positionV relativeFrom="paragraph">
                  <wp:posOffset>2016760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31" name="Rectangle 31"/>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1" style="position:absolute;margin-left:-5.95pt;margin-top:158.8pt;width:180pt;height:18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5CDC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qbkQIAAIcFAAAOAAAAZHJzL2Uyb0RvYy54bWysVMFu2zAMvQ/YPwi6r3aytuuMOkXQosOA&#10;og3aDj2rshQLkEVNUuJkXz9Ksp2gK3YYdpFFkXwkn0leXu06TbbCeQWmprOTkhJhODTKrGv64/n2&#10;0wUlPjDTMA1G1HQvPL1afPxw2dtKzKEF3QhHEMT4qrc1bUOwVVF43oqO+ROwwqBSgutYQNGti8ax&#10;HtE7XczL8rzowTXWARfe4+tNVtJFwpdS8PAgpReB6JpibiGdLp2v8SwWl6xaO2ZbxYc02D9k0TFl&#10;MOgEdcMCIxun/oDqFHfgQYYTDl0BUiouUg1Yzax8U81Ty6xItSA53k40+f8Hy++3K0dUU9PPM0oM&#10;6/AfPSJrzKy1IPiGBPXWV2j3ZFdukDxeY7U76br4xTrILpG6n0gVu0A4Ps7nF+dlidxz1I0C4hQH&#10;d+t8+CagI/FSU4fxE5lse+dDNh1NYjQDt0prfGeVNvH0oFUT35IQW0dca0e2DH962KUaMNqRFUrR&#10;s4iV5VrSLey1yKiPQiIpMfuUSGrHAybjXJgwy6qWNSKHOsMyU0fFYGMWqVBtEDAiS0xywh4ARssM&#10;MmLnsgf76CpSN0/O5d8Sy86TR4oMJkzOnTLg3gPQWNUQOduPJGVqIkuv0OyxZRzkWfKW3yr8bXfM&#10;hxVzODz4q3EhhAc8pIa+pjDcKGnB/XrvPdpjT6OWkh6Hsab+54Y5QYn+brDbv85OT+P0JuH07Msc&#10;BXeseT3WmE13DfjrsaExu3SN9kGPV+mge8G9sYxRUcUMx9g15cGNwnXISwI3DxfLZTLDibUs3Jkn&#10;yyN4ZDW25fPuhTk79G7Atr+HcXBZ9aaFs230NLDcBJAq9feB14FvnPbUOMNmiuvkWE5Wh/25+A0A&#10;AP//AwBQSwMEFAAGAAgAAAAhAHtcEp3nAAAAEAEAAA8AAABkcnMvZG93bnJldi54bWxMT01PAjEQ&#10;vZv4H5ox8UKgu2AWXLZLiAYhJpKAevBWtmW7cTtttgXWf8940sskM+/N+ygWvW3ZWXehcSggHSXA&#10;NFZONVgL+HhfDWfAQpSoZOtQC/jRARbl7U0hc+UuuNPnfawZiWDIpQATo885D5XRVoaR8xoJO7rO&#10;ykhrV3PVyQuJ25aPkyTjVjZIDkZ6/WR09b0/WQGrtRks+evbp9+E7dGON/5lPfgS4v6uf57TWM6B&#10;Rd3Hvw/47UD5oaRgB3dCFVgrYJimj0QVMEmnGTBiTB5mKbCDgGxKF14W/H+R8goAAP//AwBQSwEC&#10;LQAUAAYACAAAACEAtoM4kv4AAADhAQAAEwAAAAAAAAAAAAAAAAAAAAAAW0NvbnRlbnRfVHlwZXNd&#10;LnhtbFBLAQItABQABgAIAAAAIQA4/SH/1gAAAJQBAAALAAAAAAAAAAAAAAAAAC8BAABfcmVscy8u&#10;cmVsc1BLAQItABQABgAIAAAAIQB7enqbkQIAAIcFAAAOAAAAAAAAAAAAAAAAAC4CAABkcnMvZTJv&#10;RG9jLnhtbFBLAQItABQABgAIAAAAIQB7XBKd5wAAABABAAAPAAAAAAAAAAAAAAAAAOsEAABkcnMv&#10;ZG93bnJldi54bWxQSwUGAAAAAAQABADzAAAA/wUAAAAA&#10;">
                <w10:wrap type="through"/>
              </v:rect>
            </w:pict>
          </mc:Fallback>
        </mc:AlternateContent>
      </w:r>
      <w:r>
        <w:rPr>
          <w:noProof/>
        </w:rPr>
        <mc:AlternateContent>
          <mc:Choice Requires="wps">
            <w:drawing>
              <wp:anchor distT="0" distB="0" distL="114300" distR="114300" simplePos="0" relativeHeight="251766784" behindDoc="0" locked="0" layoutInCell="1" allowOverlap="1" wp14:anchorId="75324BD4" wp14:editId="0759BE94">
                <wp:simplePos x="0" y="0"/>
                <wp:positionH relativeFrom="column">
                  <wp:posOffset>687705</wp:posOffset>
                </wp:positionH>
                <wp:positionV relativeFrom="paragraph">
                  <wp:posOffset>2026920</wp:posOffset>
                </wp:positionV>
                <wp:extent cx="683260" cy="34544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32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60203"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24BD4" id="Text Box 30" o:spid="_x0000_s1042" type="#_x0000_t202" style="position:absolute;margin-left:54.15pt;margin-top:159.6pt;width:53.8pt;height:2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CeAIAAGIFAAAOAAAAZHJzL2Uyb0RvYy54bWysVN1P2zAQf5+0/8Hy+0hbSscqUtSBmCYh&#10;QIOJZ9exaTTb59nXJt1fz9lJSsf2wrSX5Hz3u++Ps/PWGrZVIdbgSj4+GnGmnISqdk8l//5w9eGU&#10;s4jCVcKAUyXfqcjPF+/fnTV+riawBlOpwMiIi/PGl3yN6OdFEeVaWRGPwCtHQg3BCqRneCqqIBqy&#10;bk0xGY1mRQOh8gGkipG4l52QL7J9rZXEW62jQmZKTrFh/ob8XaVvsTgT86cg/LqWfRjiH6Kwonbk&#10;dG/qUqBgm1D/YcrWMkAEjUcSbAFa11LlHCib8ehVNvdr4VXOhYoT/b5M8f+ZlTfbu8DqquTHVB4n&#10;LPXoQbXIPkPLiEX1aXycE+zeExBb4lOfB34kZkq71cGmPyXESE6mdvvqJmuSmLPT48mMJJJEx9OT&#10;6TRbL16UfYj4RYFliSh5oOblmortdUQKhKADJPlycFUbkxto3G8MAnYclSeg1055dPFmCndGJS3j&#10;vilNFchhJ0aePXVhAtsKmhohpXKYM852CZ1Qmny/RbHHJ9Uuqrco7zWyZ3C4V7a1g5Cr9Crs6scQ&#10;su7wVL+DvBOJ7arNrR/Phn6uoNpRmwN0ixK9vKqpGdci4p0ItBnUP9p2vKWPNtCUHHqKszWEX3/j&#10;JzwNLEk5a2jTSh5/bkRQnJmvjkb50ziNAsP8mJ58nNAjHEpWhxK3sRdAbRnTXfEykwmPZiB1APtI&#10;R2GZvJJIOEm+S44DeYHd/tNRkWq5zCBaRi/w2t17mUynMqdRe2gfRfD9PCIN8g0MOynmr8aywyZN&#10;B8sNgq7zzKZCd1XtG0CLnEe5PzrpUhy+M+rlNC6eAQAA//8DAFBLAwQUAAYACAAAACEAD64C8N4A&#10;AAALAQAADwAAAGRycy9kb3ducmV2LnhtbEyPTU/DMAyG70j8h8hI3FjSln20NJ0QiCuIwZC4ZY3X&#10;VjRO1WRr+feYExxf+9Hrx+V2dr044xg6TxqShQKBVHvbUaPh/e3pZgMiREPW9J5QwzcG2FaXF6Up&#10;rJ/oFc+72AguoVAYDW2MQyFlqFt0Jiz8gMS7ox+diRzHRtrRTFzuepkqtZLOdMQXWjPgQ4v11+7k&#10;NOyfj58ft+qleXTLYfKzkuRyqfX11Xx/ByLiHP9g+NVndajY6eBPZIPoOatNxqiGLMlTEEykyTIH&#10;ceDJOluBrEr5/4fqBwAA//8DAFBLAQItABQABgAIAAAAIQC2gziS/gAAAOEBAAATAAAAAAAAAAAA&#10;AAAAAAAAAABbQ29udGVudF9UeXBlc10ueG1sUEsBAi0AFAAGAAgAAAAhADj9If/WAAAAlAEAAAsA&#10;AAAAAAAAAAAAAAAALwEAAF9yZWxzLy5yZWxzUEsBAi0AFAAGAAgAAAAhAIQWBEJ4AgAAYgUAAA4A&#10;AAAAAAAAAAAAAAAALgIAAGRycy9lMm9Eb2MueG1sUEsBAi0AFAAGAAgAAAAhAA+uAvDeAAAACwEA&#10;AA8AAAAAAAAAAAAAAAAA0gQAAGRycy9kb3ducmV2LnhtbFBLBQYAAAAABAAEAPMAAADdBQAAAAA=&#10;" filled="f" stroked="f">
                <v:textbox>
                  <w:txbxContent>
                    <w:p w14:paraId="1E760203"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r>
        <w:rPr>
          <w:noProof/>
        </w:rPr>
        <mc:AlternateContent>
          <mc:Choice Requires="wps">
            <w:drawing>
              <wp:anchor distT="0" distB="0" distL="114300" distR="114300" simplePos="0" relativeHeight="251767808" behindDoc="0" locked="0" layoutInCell="1" allowOverlap="1" wp14:anchorId="2AE5442A" wp14:editId="67FD9C15">
                <wp:simplePos x="0" y="0"/>
                <wp:positionH relativeFrom="column">
                  <wp:posOffset>3766185</wp:posOffset>
                </wp:positionH>
                <wp:positionV relativeFrom="paragraph">
                  <wp:posOffset>2017395</wp:posOffset>
                </wp:positionV>
                <wp:extent cx="683260" cy="3454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832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3E8120"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442A" id="Text Box 29" o:spid="_x0000_s1043" type="#_x0000_t202" style="position:absolute;margin-left:296.55pt;margin-top:158.85pt;width:53.8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8i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oq+eSM&#10;Mycs9ehRtcg+Q8tIRfw0Ps4I9uAJiC3pqc+DPpIyld3qYNOfCmJkJ6a3O3ZTNEnK49PDyTFZJJkO&#10;p0fTaWa/eHX2IeIXBZYloeSBmpc5FZubiJQIQQdIusvBdW1MbqBxvykI2GlUnoDeO9XR5Zsl3BqV&#10;vIz7pjQxkNNOijx76tIEthE0NUJK5TBXnOMSOqE03f0exx6fXLus3uO888g3g8Ods60dhMzSm7Sr&#10;H0PKusMTf3t1JxHbZZtbPz4Z+rmEakttDtAtSvTyuqZm3IiI9yLQZlD/aNvxjj7aQFNy6CXOVhB+&#10;/U2f8DSwZOWsoU0refy5FkFxZr46GuWzcRoFhvkwPTqZ0CHsW5b7Fre2l0BtGdO74mUWEx7NIOoA&#10;9okehUW6lUzCSbq75DiIl9jtPz0qUi0WGUTL6AXeuAcvU+hEcxq1x/ZJBN/PI9Ig38Kwk2L2Ziw7&#10;bPJ0sFgj6DrPbCK6Y7VvAC1yHuX+0Ukvxf45o16fxvkLAAAA//8DAFBLAwQUAAYACAAAACEA5Rel&#10;yt8AAAALAQAADwAAAGRycy9kb3ducmV2LnhtbEyPTU/CQBCG7yb8h82YeJPdglCp3RKj8aoBhcTb&#10;0h3ahu5s011o/feOJ7nNx5N3nsnXo2vFBfvQeNKQTBUIpNLbhioNX59v948gQjRkTesJNfxggHUx&#10;uclNZv1AG7xsYyU4hEJmNNQxdpmUoazRmTD1HRLvjr53JnLbV9L2ZuBw18qZUkvpTEN8oTYdvtRY&#10;nrZnp2H3fvzeP6iP6tUtusGPSpJbSa3vbsfnJxARx/gPw58+q0PBTgd/JhtEq2GxmieMapgnaQqC&#10;iVQpLg48SWcJyCKX1z8UvwAAAP//AwBQSwECLQAUAAYACAAAACEAtoM4kv4AAADhAQAAEwAAAAAA&#10;AAAAAAAAAAAAAAAAW0NvbnRlbnRfVHlwZXNdLnhtbFBLAQItABQABgAIAAAAIQA4/SH/1gAAAJQB&#10;AAALAAAAAAAAAAAAAAAAAC8BAABfcmVscy8ucmVsc1BLAQItABQABgAIAAAAIQAOF28iewIAAGIF&#10;AAAOAAAAAAAAAAAAAAAAAC4CAABkcnMvZTJvRG9jLnhtbFBLAQItABQABgAIAAAAIQDlF6XK3wAA&#10;AAsBAAAPAAAAAAAAAAAAAAAAANUEAABkcnMvZG93bnJldi54bWxQSwUGAAAAAAQABADzAAAA4QUA&#10;AAAA&#10;" filled="f" stroked="f">
                <v:textbox>
                  <w:txbxContent>
                    <w:p w14:paraId="153E8120"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r w:rsidRPr="00B36A4B">
        <w:rPr>
          <w:rFonts w:ascii="Verdana" w:hAnsi="Verdana"/>
          <w:noProof/>
          <w:sz w:val="24"/>
          <w:szCs w:val="24"/>
        </w:rPr>
        <mc:AlternateContent>
          <mc:Choice Requires="wps">
            <w:drawing>
              <wp:anchor distT="0" distB="0" distL="114300" distR="114300" simplePos="0" relativeHeight="251764736" behindDoc="0" locked="0" layoutInCell="1" allowOverlap="1" wp14:anchorId="22340E6F" wp14:editId="1A767280">
                <wp:simplePos x="0" y="0"/>
                <wp:positionH relativeFrom="column">
                  <wp:posOffset>-67945</wp:posOffset>
                </wp:positionH>
                <wp:positionV relativeFrom="paragraph">
                  <wp:posOffset>382270</wp:posOffset>
                </wp:positionV>
                <wp:extent cx="8229600" cy="1371600"/>
                <wp:effectExtent l="12700" t="12700" r="12700" b="12700"/>
                <wp:wrapThrough wrapText="bothSides">
                  <wp:wrapPolygon edited="0">
                    <wp:start x="-33" y="-200"/>
                    <wp:lineTo x="-33" y="21600"/>
                    <wp:lineTo x="21600" y="21600"/>
                    <wp:lineTo x="21600" y="-200"/>
                    <wp:lineTo x="-33" y="-200"/>
                  </wp:wrapPolygon>
                </wp:wrapThrough>
                <wp:docPr id="20" name="Rectangle 20"/>
                <wp:cNvGraphicFramePr/>
                <a:graphic xmlns:a="http://schemas.openxmlformats.org/drawingml/2006/main">
                  <a:graphicData uri="http://schemas.microsoft.com/office/word/2010/wordprocessingShape">
                    <wps:wsp>
                      <wps:cNvSpPr/>
                      <wps:spPr>
                        <a:xfrm>
                          <a:off x="0" y="0"/>
                          <a:ext cx="8229600" cy="1371600"/>
                        </a:xfrm>
                        <a:prstGeom prst="rect">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0" style="position:absolute;margin-left:-5.35pt;margin-top:30.1pt;width:9in;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w14:anchorId="627F0F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hNggIAAHwFAAAOAAAAZHJzL2Uyb0RvYy54bWysVFlrGzEQfi/0Pwi9N+t17iXrYBJSCiEx&#10;SUqeFa1kCySNKsleu7++I+1hkwYCpS+7M5pv7uPqems02QgfFNialkcTSoTl0Ci7rOnPl7tvF5SE&#10;yGzDNFhR050I9Hr29ctV6yoxhRXoRniCRmyoWlfTVYyuKorAV8KwcAROWBRK8IZFZP2yaDxr0brR&#10;xXQyOSta8I3zwEUI+HrbCeks25dS8PgoZRCR6JpibDF/ff6+pW8xu2LV0jO3UrwPg/1DFIYpi05H&#10;U7csMrL26i9TRnEPAWQ84mAKkFJxkXPAbMrJu2yeV8yJnAsWJ7ixTOH/meUPm4UnqqnpFMtjmcEe&#10;PWHVmF1qQfANC9S6UCHu2S18zwUkU7Zb6U36Yx5km4u6G4sqtpFwfLyYTi/PJmico6w8Pi8Tg3aK&#10;vbrzIX4XYEgiaurRfy4m29yH2EEHSPJm4U5pje+s0pa0GPrF6flp1gigVZOkSZiHSNxoTzYM2x+3&#10;Ze/3AIVRaJvAIg9L7y9l3OWYqbjTovP2JCQWC7MqO3dpTPceGOfCxsGLtohOahLjGRWPP1fs8fuo&#10;RuXp58pdHoNnsHFUNsqC/8iAHkOWHR6bc5B3It+g2eGceOgWKDh+p7BX9yzEBfO4MdhfvALxET9S&#10;A/YEeoqSFfjfH70nPA4ySilpcQNrGn6tmReU6B8WR/yyPDlJK5uZk9PzNKD+UPJ2KLFrcwPY5RLv&#10;jeOZTPioB1J6MK94LObJK4qY5ei7pjz6gbmJ3WXAc8PFfJ5huKaOxXv77PjQ9TSLL9tX5l0/sBFn&#10;/QGGbWXVu7ntsKmdFubrCFLlod7Xta83rnhei/4cpRtyyGfU/mjO/gAAAP//AwBQSwMEFAAGAAgA&#10;AAAhAG6fU2HlAAAAEAEAAA8AAABkcnMvZG93bnJldi54bWxMT89LwzAUvgv+D+EJXmRLGrGrXdMh&#10;igfxoG5T8JYlz7bYJDVJt+pfb3bSy4OP9/2sVpPpyR596JwVkM0ZELTK6c42Arab+1kBJERpteyd&#10;RQHfGGBVn55UstTuYF9wv44NSSY2lFJAG+NQUhpUi0aGuRvQpt+H80bGBH1DtZeHZG56yhnLqZGd&#10;TQmtHPC2RfW5Ho2A969JPfkL9eaL1/H54ecxZl1zLcT52XS3TOdmCSTiFP8UcNyQ+kOdiu3caHUg&#10;vYBZxhaJKiBnHMiRwIurSyA7AXyRc6B1Rf8PqX8BAAD//wMAUEsBAi0AFAAGAAgAAAAhALaDOJL+&#10;AAAA4QEAABMAAAAAAAAAAAAAAAAAAAAAAFtDb250ZW50X1R5cGVzXS54bWxQSwECLQAUAAYACAAA&#10;ACEAOP0h/9YAAACUAQAACwAAAAAAAAAAAAAAAAAvAQAAX3JlbHMvLnJlbHNQSwECLQAUAAYACAAA&#10;ACEADlPYTYICAAB8BQAADgAAAAAAAAAAAAAAAAAuAgAAZHJzL2Uyb0RvYy54bWxQSwECLQAUAAYA&#10;CAAAACEAbp9TYeUAAAAQAQAADwAAAAAAAAAAAAAAAADcBAAAZHJzL2Rvd25yZXYueG1sUEsFBgAA&#10;AAAEAAQA8wAAAO4FAAAAAA==&#10;">
                <w10:wrap type="through"/>
              </v:rect>
            </w:pict>
          </mc:Fallback>
        </mc:AlternateContent>
      </w:r>
      <w:r w:rsidRPr="00B36A4B">
        <w:rPr>
          <w:noProof/>
          <w:sz w:val="24"/>
          <w:szCs w:val="24"/>
        </w:rPr>
        <mc:AlternateContent>
          <mc:Choice Requires="wps">
            <w:drawing>
              <wp:anchor distT="0" distB="0" distL="114300" distR="114300" simplePos="0" relativeHeight="251765760" behindDoc="0" locked="0" layoutInCell="1" allowOverlap="1" wp14:anchorId="273DB183" wp14:editId="69B2F426">
                <wp:simplePos x="0" y="0"/>
                <wp:positionH relativeFrom="column">
                  <wp:posOffset>3648075</wp:posOffset>
                </wp:positionH>
                <wp:positionV relativeFrom="paragraph">
                  <wp:posOffset>379258</wp:posOffset>
                </wp:positionV>
                <wp:extent cx="1087120" cy="3378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08712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D9363" w14:textId="77777777" w:rsidR="00B36A4B" w:rsidRPr="00205C72" w:rsidRDefault="00B36A4B" w:rsidP="00B36A4B">
                            <w:pPr>
                              <w:jc w:val="center"/>
                              <w:rPr>
                                <w:rFonts w:ascii="Verdana" w:hAnsi="Verdana"/>
                                <w:sz w:val="24"/>
                                <w:szCs w:val="24"/>
                              </w:rPr>
                            </w:pPr>
                            <w:r w:rsidRPr="00205C72">
                              <w:rPr>
                                <w:rFonts w:ascii="Verdana" w:hAnsi="Verdana"/>
                                <w:sz w:val="24"/>
                                <w:szCs w:val="24"/>
                              </w:rP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B183" id="Text Box 3" o:spid="_x0000_s1044" type="#_x0000_t202" style="position:absolute;margin-left:287.25pt;margin-top:29.85pt;width:85.6pt;height:26.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vbhdwIAAGEFAAAOAAAAZHJzL2Uyb0RvYy54bWysVEtvEzEQviPxHyzf6eZRaIi6qUKrIqSq&#10;rWhRz47XblbYHmNPsht+PWPvbhoClyIu3tmZb96P84vWGrZVIdbgSj4+GXGmnISqds8l//Z4/W7G&#10;WUThKmHAqZLvVOQXi7dvzhs/VxNYg6lUYGTExXnjS75G9POiiHKtrIgn4JUjoYZgBdJveC6qIBqy&#10;bk0xGY0+FA2EygeQKkbiXnVCvsj2tVYS77SOCpkpOcWG+Q35XaW3WJyL+XMQfl3LPgzxD1FYUTty&#10;ujd1JVCwTaj/MGVrGSCCxhMJtgCta6lyDpTNeHSUzcNaeJVzoeJEvy9T/H9m5e32PrC6KvmUMycs&#10;tehRtcg+QcumqTqNj3MCPXiCYUts6vLAj8RMSbc62PSldBjJqc67fW2TMZmURrOz8YREkmTT6dmM&#10;aDJfvGj7EPGzAssSUfJAvcslFdubiB10gCRnDq5rY3L/jPuNQTY7jsoD0GunRLqAM4U7o5KWcV+V&#10;pgLkuBMjj566NIFtBQ2NkFI5zClnu4ROKE2+X6PY45NqF9VrlPca2TM43Cvb2kHIVToKu/o+hKw7&#10;PJX6IO9EYrtqc+fHs6GhK6h21OcA3Z5EL69rasaNiHgvAi0G9Y+WHe/o0QaakkNPcbaG8PNv/ISn&#10;eSUpZw0tWsnjj40IijPzxdEkfxyfnqbNzD+n78/SjIRDyepQ4jb2EqgtYzorXmYy4dEMpA5gn+gm&#10;LJNXEgknyXfJcSAvsVt/uilSLZcZRLvoBd64By+T6VTmNGqP7ZMIvp9HpEm+hWElxfxoLDts0nSw&#10;3CDoOs9sKnRX1b4BtMd56vubkw7F4X9GvVzGxS8AAAD//wMAUEsDBBQABgAIAAAAIQDdN2603AAA&#10;AAoBAAAPAAAAZHJzL2Rvd25yZXYueG1sTI/NTsMwEITvSLyDtUjcqN2qoSTEqRCIK4jyI3Hbxtsk&#10;Il5HsduEt2c5wW1G+2l2ptzOvlcnGmMX2MJyYUAR18F13Fh4e328ugEVE7LDPjBZ+KYI2+r8rMTC&#10;hYlf6LRLjZIQjgVaaFMaCq1j3ZLHuAgDsdwOYfSYxI6NdiNOEu57vTLmWnvsWD60ONB9S/XX7ugt&#10;vD8dPj/W5rl58Nkwhdlo9rm29vJivrsFlWhOfzD81pfqUEmnfTiyi6q3kG3WmaAi8g0oAcSL2Au5&#10;XOWgq1L/n1D9AAAA//8DAFBLAQItABQABgAIAAAAIQC2gziS/gAAAOEBAAATAAAAAAAAAAAAAAAA&#10;AAAAAABbQ29udGVudF9UeXBlc10ueG1sUEsBAi0AFAAGAAgAAAAhADj9If/WAAAAlAEAAAsAAAAA&#10;AAAAAAAAAAAALwEAAF9yZWxzLy5yZWxzUEsBAi0AFAAGAAgAAAAhAB/u9uF3AgAAYQUAAA4AAAAA&#10;AAAAAAAAAAAALgIAAGRycy9lMm9Eb2MueG1sUEsBAi0AFAAGAAgAAAAhAN03brTcAAAACgEAAA8A&#10;AAAAAAAAAAAAAAAA0QQAAGRycy9kb3ducmV2LnhtbFBLBQYAAAAABAAEAPMAAADaBQAAAAA=&#10;" filled="f" stroked="f">
                <v:textbox>
                  <w:txbxContent>
                    <w:p w14:paraId="68FD9363" w14:textId="77777777" w:rsidR="00B36A4B" w:rsidRPr="00205C72" w:rsidRDefault="00B36A4B" w:rsidP="00B36A4B">
                      <w:pPr>
                        <w:jc w:val="center"/>
                        <w:rPr>
                          <w:rFonts w:ascii="Verdana" w:hAnsi="Verdana"/>
                          <w:sz w:val="24"/>
                          <w:szCs w:val="24"/>
                        </w:rPr>
                      </w:pPr>
                      <w:r w:rsidRPr="00205C72">
                        <w:rPr>
                          <w:rFonts w:ascii="Verdana" w:hAnsi="Verdana"/>
                          <w:sz w:val="24"/>
                          <w:szCs w:val="24"/>
                        </w:rPr>
                        <w:t>Thesis</w:t>
                      </w:r>
                    </w:p>
                  </w:txbxContent>
                </v:textbox>
                <w10:wrap type="square"/>
              </v:shape>
            </w:pict>
          </mc:Fallback>
        </mc:AlternateContent>
      </w:r>
      <w:r w:rsidRPr="00B36A4B">
        <w:rPr>
          <w:rFonts w:ascii="Verdana" w:hAnsi="Verdana"/>
          <w:sz w:val="24"/>
          <w:szCs w:val="24"/>
        </w:rPr>
        <w:t>T</w:t>
      </w:r>
      <w:r>
        <w:rPr>
          <w:rFonts w:ascii="Verdana" w:hAnsi="Verdana"/>
          <w:sz w:val="24"/>
          <w:szCs w:val="24"/>
        </w:rPr>
        <w:t>ext 2</w:t>
      </w:r>
      <w:r w:rsidRPr="00B36A4B">
        <w:rPr>
          <w:rFonts w:ascii="Verdana" w:hAnsi="Verdana"/>
          <w:sz w:val="24"/>
          <w:szCs w:val="24"/>
        </w:rPr>
        <w:t xml:space="preserve"> Title</w:t>
      </w:r>
      <w:r w:rsidRPr="00096889">
        <w:rPr>
          <w:rFonts w:ascii="Verdana" w:hAnsi="Verdana"/>
          <w:sz w:val="24"/>
          <w:szCs w:val="24"/>
        </w:rPr>
        <w:t>:</w:t>
      </w:r>
      <w:r>
        <w:rPr>
          <w:rFonts w:ascii="Verdana" w:hAnsi="Verdana"/>
          <w:sz w:val="24"/>
          <w:szCs w:val="24"/>
        </w:rPr>
        <w:t xml:space="preserve"> __________________________________________________________________________</w:t>
      </w:r>
    </w:p>
    <w:p w14:paraId="709FB62A" w14:textId="0572A6D2" w:rsidR="00B36A4B" w:rsidRDefault="00B36A4B" w:rsidP="00B36A4B">
      <w:r w:rsidRPr="00B36A4B">
        <w:rPr>
          <w:rFonts w:ascii="Verdana" w:hAnsi="Verdana"/>
          <w:noProof/>
          <w:sz w:val="24"/>
          <w:szCs w:val="24"/>
        </w:rPr>
        <mc:AlternateContent>
          <mc:Choice Requires="wps">
            <w:drawing>
              <wp:anchor distT="0" distB="0" distL="114300" distR="114300" simplePos="0" relativeHeight="251789312" behindDoc="0" locked="0" layoutInCell="1" allowOverlap="1" wp14:anchorId="0BBD3C9A" wp14:editId="76F22567">
                <wp:simplePos x="0" y="0"/>
                <wp:positionH relativeFrom="column">
                  <wp:posOffset>6932295</wp:posOffset>
                </wp:positionH>
                <wp:positionV relativeFrom="paragraph">
                  <wp:posOffset>1430183</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24" name="Down Arrow 24"/>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24" style="position:absolute;margin-left:545.85pt;margin-top:112.6pt;width:18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GX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vuDM&#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CfNd+E5AAAABIBAAAPAAAAZHJzL2Rvd25yZXYueG1sTE/LTsMwELwj&#10;8Q/WInGpqBNLfZDGqVArPoA+JI5O7CYp9jrEThv4erancllpZmdnZ/L16Cy7mD60HiWk0wSYwcrr&#10;FmsJh/37yxJYiAq1sh6NhB8TYF08PuQq0/6KH+ayizUjEwyZktDE2GWch6oxToWp7wzS7uR7pyLB&#10;vua6V1cyd5aLJJlzp1qkD43qzKYx1dducBL0TB2W7ny0v5+b46Tz+8m2/B6kfH4atysabytg0Yzx&#10;fgG3DpQfCgpW+gF1YJZw8pouSCtBiJkAdpOkYkFUSdQ8FcCLnP+vUvwBAAD//wMAUEsBAi0AFAAG&#10;AAgAAAAhALaDOJL+AAAA4QEAABMAAAAAAAAAAAAAAAAAAAAAAFtDb250ZW50X1R5cGVzXS54bWxQ&#10;SwECLQAUAAYACAAAACEAOP0h/9YAAACUAQAACwAAAAAAAAAAAAAAAAAvAQAAX3JlbHMvLnJlbHNQ&#10;SwECLQAUAAYACAAAACEAr7YRl48CAACzBQAADgAAAAAAAAAAAAAAAAAuAgAAZHJzL2Uyb0RvYy54&#10;bWxQSwECLQAUAAYACAAAACEAnzXfhOQAAAASAQAADwAAAAAAAAAAAAAAAADpBAAAZHJzL2Rvd25y&#10;ZXYueG1sUEsFBgAAAAAEAAQA8wAAAPoFAAAAAA==&#10;" w14:anchorId="5225A647">
                <w10:wrap type="through"/>
              </v:shape>
            </w:pict>
          </mc:Fallback>
        </mc:AlternateContent>
      </w:r>
      <w:r w:rsidRPr="00B36A4B">
        <w:rPr>
          <w:rFonts w:ascii="Verdana" w:hAnsi="Verdana"/>
          <w:noProof/>
          <w:sz w:val="24"/>
          <w:szCs w:val="24"/>
        </w:rPr>
        <mc:AlternateContent>
          <mc:Choice Requires="wps">
            <w:drawing>
              <wp:anchor distT="0" distB="0" distL="114300" distR="114300" simplePos="0" relativeHeight="251788288" behindDoc="0" locked="0" layoutInCell="1" allowOverlap="1" wp14:anchorId="7ACAE245" wp14:editId="34DCAF08">
                <wp:simplePos x="0" y="0"/>
                <wp:positionH relativeFrom="column">
                  <wp:posOffset>3985260</wp:posOffset>
                </wp:positionH>
                <wp:positionV relativeFrom="paragraph">
                  <wp:posOffset>1430183</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25" name="Down Arrow 2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25" style="position:absolute;margin-left:313.8pt;margin-top:112.6pt;width:18pt;height:1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UjwIAALMFAAAOAAAAZHJzL2Uyb0RvYy54bWysVFFPGzEMfp+0/xDlfdy1AsYqrqgCMU1C&#10;gFYmnkMu4U7KxZmT9tr9+jnJ3ZUxtAe0PqRObH+2v7N9frHrDNsq9C3Yis+OSs6UlVC39rniPx6u&#10;P51x5oOwtTBgVcX3yvOL5ccP571bqDk0YGqFjECsX/Su4k0IblEUXjaqE/4InLKk1ICdCHTF56JG&#10;0RN6Z4p5WZ4WPWDtEKTynl6vspIvE77WSoY7rb0KzFSccgvpxHQ+xbNYnovFMwrXtHJIQ7wji060&#10;loJOUFciCLbB9i+orpUIHnQ4ktAVoHUrVaqBqpmVr6pZN8KpVAuR491Ek/9/sPJ2e4+srSs+P+HM&#10;io6+0RX0lq0QoWf0SAz1zi/IcO3ucbh5EmO5O41d/KdC2C6xup9YVbvAJD3O52enJXEvSTXIhFIc&#10;nB368FVBx6JQ8ZrCp+iJULG98SHbj3YxoAfT1tetMekSu0VdGmRbQd857GYxa4rwh5Wx73IkmOhZ&#10;RBJy2UkKe6MinrHflSYCY6Ep4dS6h2SElMqGWVY1olY5x5OSfmOWY/op5wQYkTVVN2EPAKNlBhmx&#10;c7GDfXRVqfMn5/JfiWXnySNFBhsm5661gG8BGKpqiJztR5IyNZGlJ6j31F4Iee68k9ctfeMb4cO9&#10;QBo0agtaHuGODm2grzgMEmcN4K+33qM99T9pOetpcCvuf24EKs7MN0uT8WV2fBwnPV2OTz7P6YIv&#10;NU8vNXbTXQL1zIzWlJNJjPbBjKJG6B5px6xiVFIJKyl2xWXA8XIZ8kKhLSXVapXMaLqdCDd27WQE&#10;j6zG9n3YPQp0Q6MHmpBbGIdcLF61eraNnhZWmwC6TXNw4HXgmzZDapxhi8XV8/KerA67dvkbAAD/&#10;/wMAUEsDBBQABgAIAAAAIQAxagj/4gAAABABAAAPAAAAZHJzL2Rvd25yZXYueG1sTE/LTsMwELwj&#10;8Q/WInGpqFOjmiqNU6FWfAB9SByd2CQBex1ipw18PcupXFba2dl5FJvJO3a2Q+wCKljMM2AW62A6&#10;bBQcDy8PK2AxaTTaBbQKvm2ETXl7U+jchAu+2vM+NYxEMOZaQZtSn3Me69Z6Heeht0i39zB4nWgd&#10;Gm4GfSFx77jIMsm97pAcWt3bbWvrz/3oFZilPq78x8n9vG1Psz4cZrvqa1Tq/m7arWk8r4ElO6Xr&#10;B/x1oPxQUrAqjGgicwqkeJJEVSDEUgAjhpSPhFSEyIUAXhb8f5HyFwAA//8DAFBLAQItABQABgAI&#10;AAAAIQC2gziS/gAAAOEBAAATAAAAAAAAAAAAAAAAAAAAAABbQ29udGVudF9UeXBlc10ueG1sUEsB&#10;Ai0AFAAGAAgAAAAhADj9If/WAAAAlAEAAAsAAAAAAAAAAAAAAAAALwEAAF9yZWxzLy5yZWxzUEsB&#10;Ai0AFAAGAAgAAAAhAK3+ipSPAgAAswUAAA4AAAAAAAAAAAAAAAAALgIAAGRycy9lMm9Eb2MueG1s&#10;UEsBAi0AFAAGAAgAAAAhADFqCP/iAAAAEAEAAA8AAAAAAAAAAAAAAAAA6QQAAGRycy9kb3ducmV2&#10;LnhtbFBLBQYAAAAABAAEAPMAAAD4BQAAAAA=&#10;" w14:anchorId="123A1A0B">
                <w10:wrap type="through"/>
              </v:shape>
            </w:pict>
          </mc:Fallback>
        </mc:AlternateContent>
      </w:r>
      <w:r w:rsidRPr="00B36A4B">
        <w:rPr>
          <w:rFonts w:ascii="Verdana" w:hAnsi="Verdana"/>
          <w:noProof/>
          <w:sz w:val="24"/>
          <w:szCs w:val="24"/>
        </w:rPr>
        <mc:AlternateContent>
          <mc:Choice Requires="wps">
            <w:drawing>
              <wp:anchor distT="0" distB="0" distL="114300" distR="114300" simplePos="0" relativeHeight="251787264" behindDoc="0" locked="0" layoutInCell="1" allowOverlap="1" wp14:anchorId="381487A9" wp14:editId="40DAB6D0">
                <wp:simplePos x="0" y="0"/>
                <wp:positionH relativeFrom="column">
                  <wp:posOffset>850265</wp:posOffset>
                </wp:positionH>
                <wp:positionV relativeFrom="paragraph">
                  <wp:posOffset>1424468</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26" name="Down Arrow 26"/>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26" style="position:absolute;margin-left:66.95pt;margin-top:112.15pt;width:18pt;height:1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eQjwIAALMFAAAOAAAAZHJzL2Uyb0RvYy54bWysVFFPGzEMfp+0/xDlfdy1AsYqrqgCMU1C&#10;gFYmnkMu4U7KxZmT9tr9+jnJ3ZUxtAe0PqRObH+2v7N9frHrDNsq9C3Yis+OSs6UlVC39rniPx6u&#10;P51x5oOwtTBgVcX3yvOL5ccP571bqDk0YGqFjECsX/Su4k0IblEUXjaqE/4InLKk1ICdCHTF56JG&#10;0RN6Z4p5WZ4WPWDtEKTynl6vspIvE77WSoY7rb0KzFSccgvpxHQ+xbNYnovFMwrXtHJIQ7wji060&#10;loJOUFciCLbB9i+orpUIHnQ4ktAVoHUrVaqBqpmVr6pZN8KpVAuR491Ek/9/sPJ2e4+srSs+P+XM&#10;io6+0RX0lq0QoWf0SAz1zi/IcO3ucbh5EmO5O41d/KdC2C6xup9YVbvAJD3O52enJXEvSTXIhFIc&#10;nB368FVBx6JQ8ZrCp+iJULG98SHbj3YxoAfT1tetMekSu0VdGmRbQd857GYxa4rwh5Wx73IkmOhZ&#10;RBJy2UkKe6MinrHflSYCY6Ep4dS6h2SElMqGWVY1olY5x5OSfmOWY/op5wQYkTVVN2EPAKNlBhmx&#10;c7GDfXRVqfMn5/JfiWXnySNFBhsm5661gG8BGKpqiJztR5IyNZGlJ6j31F4Iee68k9ctfeMb4cO9&#10;QBo0agtaHuGODm2grzgMEmcN4K+33qM99T9pOetpcCvuf24EKs7MN0uT8WV2fBwnPV2OTz7P6YIv&#10;NU8vNXbTXQL1zIzWlJNJjPbBjKJG6B5px6xiVFIJKyl2xWXA8XIZ8kKhLSXVapXMaLqdCDd27WQE&#10;j6zG9n3YPQp0Q6MHmpBbGIdcLF61eraNnhZWmwC6TXNw4HXgmzZDapxhi8XV8/KerA67dvkbAAD/&#10;/wMAUEsDBBQABgAIAAAAIQDk39q84wAAABABAAAPAAAAZHJzL2Rvd25yZXYueG1sTE/LTsMwELwj&#10;8Q/WInGpqEMCUZvGqVArPoA+JI6beEkCsR1ipw18PdtTuaw0s7OzM/l6Mp040eBbZxU8ziMQZCun&#10;W1srOOxfHxYgfECrsXOWFPyQh3Vxe5Njpt3ZvtFpF2rBJtZnqKAJoc+k9FVDBv3c9WR59+EGg4Hh&#10;UEs94JnNTSfjKEqlwdbyhwZ72jRUfe1Go0A/42FhPo/d7/vmOOvdfrYtv0el7u+m7YrHywpEoClc&#10;L+DSgfNDwcFKN1rtRcc4SZYsVRDHTwmIiyJdMlMyk0YJyCKX/4sUfwAAAP//AwBQSwECLQAUAAYA&#10;CAAAACEAtoM4kv4AAADhAQAAEwAAAAAAAAAAAAAAAAAAAAAAW0NvbnRlbnRfVHlwZXNdLnhtbFBL&#10;AQItABQABgAIAAAAIQA4/SH/1gAAAJQBAAALAAAAAAAAAAAAAAAAAC8BAABfcmVscy8ucmVsc1BL&#10;AQItABQABgAIAAAAIQCrJieQjwIAALMFAAAOAAAAAAAAAAAAAAAAAC4CAABkcnMvZTJvRG9jLnht&#10;bFBLAQItABQABgAIAAAAIQDk39q84wAAABABAAAPAAAAAAAAAAAAAAAAAOkEAABkcnMvZG93bnJl&#10;di54bWxQSwUGAAAAAAQABADzAAAA+QUAAAAA&#10;" w14:anchorId="757C7EB6">
                <w10:wrap type="through"/>
              </v:shape>
            </w:pict>
          </mc:Fallback>
        </mc:AlternateContent>
      </w:r>
      <w:r>
        <w:rPr>
          <w:noProof/>
        </w:rPr>
        <mc:AlternateContent>
          <mc:Choice Requires="wps">
            <w:drawing>
              <wp:anchor distT="0" distB="0" distL="114300" distR="114300" simplePos="0" relativeHeight="251768832" behindDoc="0" locked="0" layoutInCell="1" allowOverlap="1" wp14:anchorId="0B6287DC" wp14:editId="7B934FA0">
                <wp:simplePos x="0" y="0"/>
                <wp:positionH relativeFrom="column">
                  <wp:posOffset>6762750</wp:posOffset>
                </wp:positionH>
                <wp:positionV relativeFrom="paragraph">
                  <wp:posOffset>1696248</wp:posOffset>
                </wp:positionV>
                <wp:extent cx="683308" cy="3454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3308"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8A29B"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87DC" id="Text Box 27" o:spid="_x0000_s1045" type="#_x0000_t202" style="position:absolute;margin-left:532.5pt;margin-top:133.55pt;width:53.8pt;height:27.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XPewIAAGIFAAAOAAAAZHJzL2Uyb0RvYy54bWysVEtv2zAMvg/YfxB0X52k6SuoU2QtOgwo&#10;2mLt0LMiS40xSdQkJnb260vJdpp1u3TYxabIjxQfH3V+0VrDNirEGlzJxwcjzpSTUNXuueTfH68/&#10;nXIWUbhKGHCq5FsV+cX844fzxs/UBFZgKhUYBXFx1viSrxD9rCiiXCkr4gF45cioIViBdAzPRRVE&#10;Q9GtKSaj0XHRQKh8AKliJO1VZ+TzHF9rJfFO66iQmZJTbpi/IX+X6VvMz8XsOQi/qmWfhviHLKyo&#10;HV26C3UlULB1qP8IZWsZIILGAwm2AK1rqXINVM149Kaah5XwKtdCzYl+16b4/8LK2819YHVV8skJ&#10;Z05YmtGjapF9hpaRivrT+Dgj2IMnILakpzkP+kjKVHarg01/KoiRnTq93XU3RZOkPD49PBwRHSSZ&#10;DqdH02nufvHq7EPELwosS0LJAw0v91RsbiJSIgQdIOkuB9e1MXmAxv2mIGCnUZkBvXeqo8s3S7g1&#10;KnkZ901p6kBOOyky99SlCWwjiDVCSuUwV5zjEjqhNN39Hscen1y7rN7jvPPIN4PDnbOtHYTcpTdp&#10;Vz+GlHWHp/7t1Z1EbJdtHv34bJjnEqotjTlAtyjRy+uahnEjIt6LQJtBk6Vtxzv6aANNyaGXOFtB&#10;+PU3fcITYcnKWUObVvL4cy2C4sx8dUTls3GiAsN8mB6dTOgQ9i3LfYtb20ugsYzpXfEyiwmPZhB1&#10;APtEj8Ii3Uom4STdXXIcxEvs9p8eFakWiwyiZfQCb9yDlyl0anOi2mP7JILv+YhE5FsYdlLM3tCy&#10;wyZPB4s1gq4zZ1Oju672A6BFzlTuH530UuyfM+r1aZy/AAAA//8DAFBLAwQUAAYACAAAACEARqkJ&#10;2OAAAAANAQAADwAAAGRycy9kb3ducmV2LnhtbEyPwU7DMBBE70j8g7VI3KidQNIS4lQIxBXUApW4&#10;ufE2iYjXUew24e/ZnuA4mtHMm3I9u16ccAydJw3JQoFAqr3tqNHw8f5yswIRoiFrek+o4QcDrKvL&#10;i9IU1k+0wdM2NoJLKBRGQxvjUEgZ6hadCQs/ILF38KMzkeXYSDuaictdL1OlculMR7zQmgGfWqy/&#10;t0en4fP18LW7U2/Ns8uGyc9KkruXWl9fzY8PICLO8S8MZ3xGh4qZ9v5INoietcozPhM1pPkyAXGO&#10;JMs0B7HXcJsmGciqlP9fVL8AAAD//wMAUEsBAi0AFAAGAAgAAAAhALaDOJL+AAAA4QEAABMAAAAA&#10;AAAAAAAAAAAAAAAAAFtDb250ZW50X1R5cGVzXS54bWxQSwECLQAUAAYACAAAACEAOP0h/9YAAACU&#10;AQAACwAAAAAAAAAAAAAAAAAvAQAAX3JlbHMvLnJlbHNQSwECLQAUAAYACAAAACEANyIVz3sCAABi&#10;BQAADgAAAAAAAAAAAAAAAAAuAgAAZHJzL2Uyb0RvYy54bWxQSwECLQAUAAYACAAAACEARqkJ2OAA&#10;AAANAQAADwAAAAAAAAAAAAAAAADVBAAAZHJzL2Rvd25yZXYueG1sUEsFBgAAAAAEAAQA8wAAAOIF&#10;AAAAAA==&#10;" filled="f" stroked="f">
                <v:textbox>
                  <w:txbxContent>
                    <w:p w14:paraId="1578A29B" w14:textId="77777777" w:rsidR="00B36A4B" w:rsidRPr="00205C72" w:rsidRDefault="00B36A4B" w:rsidP="00B36A4B">
                      <w:pPr>
                        <w:jc w:val="center"/>
                        <w:rPr>
                          <w:rFonts w:ascii="Verdana" w:hAnsi="Verdana"/>
                          <w:sz w:val="24"/>
                          <w:szCs w:val="24"/>
                        </w:rPr>
                      </w:pPr>
                      <w:r w:rsidRPr="00205C72">
                        <w:rPr>
                          <w:rFonts w:ascii="Verdana" w:hAnsi="Verdana"/>
                          <w:sz w:val="24"/>
                          <w:szCs w:val="24"/>
                        </w:rPr>
                        <w:t>Claim</w:t>
                      </w:r>
                    </w:p>
                  </w:txbxContent>
                </v:textbox>
                <w10:wrap type="square"/>
              </v:shape>
            </w:pict>
          </mc:Fallback>
        </mc:AlternateContent>
      </w:r>
    </w:p>
    <w:p w14:paraId="3A1C61AB" w14:textId="77777777" w:rsidR="00B36A4B" w:rsidRDefault="00B36A4B" w:rsidP="00B36A4B"/>
    <w:p w14:paraId="6DDBB310" w14:textId="77777777" w:rsidR="00B36A4B" w:rsidRDefault="00B36A4B" w:rsidP="00B36A4B"/>
    <w:p w14:paraId="207153C4" w14:textId="77777777" w:rsidR="00B36A4B" w:rsidRDefault="00B36A4B" w:rsidP="00B36A4B"/>
    <w:p w14:paraId="36A74FDC" w14:textId="77777777" w:rsidR="00B36A4B" w:rsidRDefault="00B36A4B" w:rsidP="00B36A4B"/>
    <w:p w14:paraId="4BAF739A" w14:textId="77777777" w:rsidR="00B36A4B" w:rsidRDefault="00B36A4B" w:rsidP="00B36A4B"/>
    <w:p w14:paraId="24F2BC21" w14:textId="77777777" w:rsidR="00B36A4B" w:rsidRDefault="00B36A4B" w:rsidP="00B36A4B"/>
    <w:p w14:paraId="0F280805" w14:textId="77777777" w:rsidR="00B36A4B" w:rsidRDefault="00B36A4B" w:rsidP="00B36A4B"/>
    <w:p w14:paraId="0DC86CFB" w14:textId="59FE75AD" w:rsidR="00B36A4B" w:rsidRDefault="00B36A4B" w:rsidP="00B36A4B">
      <w:r>
        <w:rPr>
          <w:noProof/>
        </w:rPr>
        <mc:AlternateContent>
          <mc:Choice Requires="wps">
            <w:drawing>
              <wp:anchor distT="0" distB="0" distL="114300" distR="114300" simplePos="0" relativeHeight="251799552" behindDoc="0" locked="0" layoutInCell="1" allowOverlap="1" wp14:anchorId="38B523D9" wp14:editId="7C63FB1B">
                <wp:simplePos x="0" y="0"/>
                <wp:positionH relativeFrom="column">
                  <wp:posOffset>3984625</wp:posOffset>
                </wp:positionH>
                <wp:positionV relativeFrom="paragraph">
                  <wp:posOffset>120813</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40" name="Down Arrow 40"/>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40" style="position:absolute;margin-left:313.75pt;margin-top:9.5pt;width:18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OQjgIAALMFAAAOAAAAZHJzL2Uyb0RvYy54bWysVFFPGzEMfp+0/xDlfdy1AsYqrqgCMU1C&#10;gFYmnkMu4U7KxZmT9tr9+jnJ3ZUxtAe0PqRObH+2v7N9frHrDNsq9C3Yis+OSs6UlVC39rniPx6u&#10;P51x5oOwtTBgVcX3yvOL5ccP571bqDk0YGqFjECsX/Su4k0IblEUXjaqE/4InLKk1ICdCHTF56JG&#10;0RN6Z4p5WZ4WPWDtEKTynl6vspIvE77WSoY7rb0KzFSccgvpxHQ+xbNYnovFMwrXtHJIQ7wji060&#10;loJOUFciCLbB9i+orpUIHnQ4ktAVoHUrVaqBqpmVr6pZN8KpVAuR491Ek/9/sPJ2e4+srSt+TPRY&#10;0dE3uoLeshUi9IweiaHe+QUZrt09DjdPYix3p7GL/1QI2yVW9xOraheYpMf5/Oy0JHBJqkEmlOLg&#10;7NCHrwo6FoWK1xQ+RU+Eiu2ND9l+tIsBPZi2vm6NSZfYLerSINsK+s5hN4tZU4Q/rIx9lyPBRM8i&#10;kpDLTlLYGxXxjP2uNBEYC00Jp9Y9JCOkVDbMsqoRtco5npT0G7Mc0085J8CIrKm6CXsAGC0zyIid&#10;ix3so6tKnT85l/9KLDtPHiky2DA5d60FfAvAUFVD5Gw/kpSpiSw9Qb2n9kLIc+edvG7pG98IH+4F&#10;0qBRW9DyCHd0aAN9xWGQOGsAf731Hu2p/0nLWU+DW3H/cyNQcWa+WZqML7Pj2MohXY5PPs/pgi81&#10;Ty81dtNdAvXMjNaUk0mM9sGMokboHmnHrGJUUgkrKXbFZcDxchnyQqEtJdVqlcxoup0IN3btZASP&#10;rMb2fdg9CnRDoweakFsYh1wsXrV6to2eFlabALpNc3DgdeCbNkNqnGGLxdXz8p6sDrt2+RsAAP//&#10;AwBQSwMEFAAGAAgAAAAhAJC9WdvhAAAADgEAAA8AAABkcnMvZG93bnJldi54bWxMT8tOwzAQvCPx&#10;D9YicamoQ1FCSeNUqBUfQB8Sx01skoC9DrHTBr6e5VQuK+3O7DyK9eSsOJkhdJ4U3M8TEIZqrztq&#10;FBz2L3dLECEiabSejIJvE2BdXl8VmGt/pldz2sVGsAiFHBW0Mfa5lKFujcMw970hxt794DDyOjRS&#10;D3hmcWflIkky6bAjdmixN5vW1J+70SnQKR6W7uNof942x1nv97Nt9TUqdXszbVc8nlcgopni5QP+&#10;OnB+KDlY5UfSQVgF2eIxZSoDT1yMCVn2wIdKQZomIMtC/q9R/gIAAP//AwBQSwECLQAUAAYACAAA&#10;ACEAtoM4kv4AAADhAQAAEwAAAAAAAAAAAAAAAAAAAAAAW0NvbnRlbnRfVHlwZXNdLnhtbFBLAQIt&#10;ABQABgAIAAAAIQA4/SH/1gAAAJQBAAALAAAAAAAAAAAAAAAAAC8BAABfcmVscy8ucmVsc1BLAQIt&#10;ABQABgAIAAAAIQA8gcOQjgIAALMFAAAOAAAAAAAAAAAAAAAAAC4CAABkcnMvZTJvRG9jLnhtbFBL&#10;AQItABQABgAIAAAAIQCQvVnb4QAAAA4BAAAPAAAAAAAAAAAAAAAAAOgEAABkcnMvZG93bnJldi54&#10;bWxQSwUGAAAAAAQABADzAAAA9gUAAAAA&#10;" w14:anchorId="0816E9A0">
                <w10:wrap type="through"/>
              </v:shape>
            </w:pict>
          </mc:Fallback>
        </mc:AlternateContent>
      </w:r>
    </w:p>
    <w:p w14:paraId="5D097F65" w14:textId="77777777" w:rsidR="00B36A4B" w:rsidRDefault="00B36A4B" w:rsidP="00B36A4B"/>
    <w:p w14:paraId="506937F5" w14:textId="77777777" w:rsidR="00B36A4B" w:rsidRDefault="00B36A4B" w:rsidP="00B36A4B">
      <w:r>
        <w:rPr>
          <w:noProof/>
        </w:rPr>
        <w:lastRenderedPageBreak/>
        <mc:AlternateContent>
          <mc:Choice Requires="wps">
            <w:drawing>
              <wp:anchor distT="0" distB="0" distL="114300" distR="114300" simplePos="0" relativeHeight="251774976" behindDoc="0" locked="0" layoutInCell="1" allowOverlap="1" wp14:anchorId="1F225527" wp14:editId="0329891F">
                <wp:simplePos x="0" y="0"/>
                <wp:positionH relativeFrom="column">
                  <wp:posOffset>706120</wp:posOffset>
                </wp:positionH>
                <wp:positionV relativeFrom="paragraph">
                  <wp:posOffset>2587625</wp:posOffset>
                </wp:positionV>
                <wp:extent cx="959485" cy="34544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9594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7D8C04"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25527" id="Text Box 43" o:spid="_x0000_s1046" type="#_x0000_t202" style="position:absolute;margin-left:55.6pt;margin-top:203.75pt;width:75.55pt;height:2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LeAIAAGIFAAAOAAAAZHJzL2Uyb0RvYy54bWysVEtPGzEQvlfqf7B8L5tA0pKIDUpBVJUQ&#10;oELF2fHaZFXb49qT7Ka/nrF382jaC1Uv3tmZb96Pi8vWGrZWIdbgSj48GXCmnISqdi8l//508+Gc&#10;s4jCVcKAUyXfqMgvZ+/fXTR+qk5hCaZSgZERF6eNL/kS0U+LIsqlsiKegFeOhBqCFUi/4aWogmjI&#10;ujXF6WDwsWggVD6AVDES97oT8lm2r7WSeK91VMhMySk2zG/I7yK9xexCTF+C8Mta9mGIf4jCitqR&#10;052pa4GCrUL9hylbywARNJ5IsAVoXUuVc6BshoOjbB6XwqucCxUn+l2Z4v8zK+/WD4HVVclHZ5w5&#10;YalHT6pF9hlaRiyqT+PjlGCPnoDYEp/6vOVHYqa0Wx1s+lJCjORU6c2uusmaJOZkPBmdjzmTJDob&#10;jUejXP1ir+xDxC8KLEtEyQM1L9dUrG8jUiAE3UKSLwc3tTG5gcb9xiBgx1F5AnrtlEcXb6ZwY1TS&#10;Mu6b0lSBHHZi5NlTVyawtaCpEVIqhznjbJfQCaXJ91sUe3xS7aJ6i/JOI3sGhztlWzsIuUpHYVc/&#10;tiHrDk/1O8g7kdgu2tz609yJxFpAtaE2B+gWJXp5U1MzbkXEBxFoM6iztO14T4820JQceoqzJYRf&#10;f+MnPA0sSTlraNNKHn+uRFCcma+ORnkyTKPAMP+Mxp8oGhYOJYtDiVvZK6C2DOmueJnJhEezJXUA&#10;+0xHYZ68kkg4Sb5LjlvyCrv9p6Mi1XyeQbSMXuCte/QymU5lTqP21D6L4Pt5RBrkO9jupJgejWWH&#10;TZoO5isEXeeZ3Ve1bwAtch7l/uikS3H4n1H70zh7BQAA//8DAFBLAwQUAAYACAAAACEAPQHMsN4A&#10;AAALAQAADwAAAGRycy9kb3ducmV2LnhtbEyPwU7DMAyG70i8Q2Qkbixp2QorTScE4graBkjcssZr&#10;KxqnarK1vP28Ezv+9qffn4vV5DpxxCG0njQkMwUCqfK2pVrD5/bt7hFEiIas6Tyhhj8MsCqvrwqT&#10;Wz/SGo+bWAsuoZAbDU2MfS5lqBp0Jsx8j8S7vR+ciRyHWtrBjFzuOpkqlUlnWuILjenxpcHqd3Nw&#10;Gr7e9z/fc/VRv7pFP/pJSXJLqfXtzfT8BCLiFP9hOOuzOpTstPMHskF0nJMkZVTDXD0sQDCRZuk9&#10;iB1PsmQJsizk5Q/lCQAA//8DAFBLAQItABQABgAIAAAAIQC2gziS/gAAAOEBAAATAAAAAAAAAAAA&#10;AAAAAAAAAABbQ29udGVudF9UeXBlc10ueG1sUEsBAi0AFAAGAAgAAAAhADj9If/WAAAAlAEAAAsA&#10;AAAAAAAAAAAAAAAALwEAAF9yZWxzLy5yZWxzUEsBAi0AFAAGAAgAAAAhALKshMt4AgAAYgUAAA4A&#10;AAAAAAAAAAAAAAAALgIAAGRycy9lMm9Eb2MueG1sUEsBAi0AFAAGAAgAAAAhAD0BzLDeAAAACwEA&#10;AA8AAAAAAAAAAAAAAAAA0gQAAGRycy9kb3ducmV2LnhtbFBLBQYAAAAABAAEAPMAAADdBQAAAAA=&#10;" filled="f" stroked="f">
                <v:textbox>
                  <w:txbxContent>
                    <w:p w14:paraId="6D7D8C04"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776000" behindDoc="0" locked="0" layoutInCell="1" allowOverlap="1" wp14:anchorId="6B7E1678" wp14:editId="5F30D9E1">
                <wp:simplePos x="0" y="0"/>
                <wp:positionH relativeFrom="column">
                  <wp:posOffset>3639185</wp:posOffset>
                </wp:positionH>
                <wp:positionV relativeFrom="paragraph">
                  <wp:posOffset>2577465</wp:posOffset>
                </wp:positionV>
                <wp:extent cx="953135" cy="34544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953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F3934"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1678" id="Text Box 50" o:spid="_x0000_s1047" type="#_x0000_t202" style="position:absolute;margin-left:286.55pt;margin-top:202.95pt;width:75.05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8YJdwIAAGIFAAAOAAAAZHJzL2Uyb0RvYy54bWysVEtvEzEQviPxHyzf6eYJNOqmCq2KkKq2&#10;IkU9O147WWF7jD3Jbvj1jL2bNBQuRVx2xzPfvB8Xl601bKdCrMGVfHg24Ew5CVXt1iX/9njz7iNn&#10;EYWrhAGnSr5XkV/O3765aPxMjWADplKBkREXZ40v+QbRz4oiyo2yIp6BV46EGoIVSM+wLqogGrJu&#10;TTEaDN4XDYTKB5AqRuJed0I+z/a1VhLvtY4KmSk5xYb5G/J3lb7F/ELM1kH4TS37MMQ/RGFF7cjp&#10;0dS1QMG2of7DlK1lgAgazyTYArSupco5UDbDwYtslhvhVc6FihP9sUzx/5mVd7uHwOqq5FMqjxOW&#10;evSoWmSfoGXEovo0Ps4ItvQExJb41OcDPxIzpd3qYNOfEmIkJ1P7Y3WTNUnM8+l4OJ5yJkk0nkwn&#10;k2y9eFb2IeJnBZYlouSBmpdrKna3ESkQgh4gyZeDm9qY3EDjfmMQsOOoPAG9dsqjizdTuDcqaRn3&#10;VWmqQA47MfLsqSsT2E7Q1AgplcOccbZL6ITS5Ps1ij0+qXZRvUb5qJE9g8Ojsq0dhFylF2FX3w8h&#10;6w5P9TvJO5HYrtrc+tGxnyuo9tTmAN2iRC9vamrGrYj4IAJtBnWWth3v6aMNNCWHnuJsA+Hn3/gJ&#10;TwNLUs4a2rSSxx9bERRn5oujUT4fplFgmB+T6YcRPcKpZHUqcVt7BdSWId0VLzOZ8GgOpA5gn+go&#10;LJJXEgknyXfJ8UBeYbf/dFSkWiwyiJbRC7x1Sy+T6VTmNGqP7ZMIvp9HpEG+g8NOitmLseywSdPB&#10;Youg6zyzqdBdVfsG0CLnUe6PTroUp++Mej6N818AAAD//wMAUEsDBBQABgAIAAAAIQD/op3z3wAA&#10;AAsBAAAPAAAAZHJzL2Rvd25yZXYueG1sTI9NT8MwDIbvSPyHyEjcWLJ23UdpOiEQV9AGTOKWNV5b&#10;0ThVk63l32NOcLT96PXzFtvJdeKCQ2g9aZjPFAikytuWag3vb893axAhGrKm84QavjHAtry+Kkxu&#10;/Ug7vOxjLTiEQm40NDH2uZShatCZMPM9Et9OfnAm8jjU0g5m5HDXyUSppXSmJf7QmB4fG6y+9men&#10;4ePl9HlYqNf6yWX96CclyW2k1rc308M9iIhT/IPhV5/VoWSnoz+TDaLTkK3SOaMaFirbgGBilaQJ&#10;iCNvlioFWRbyf4fyBwAA//8DAFBLAQItABQABgAIAAAAIQC2gziS/gAAAOEBAAATAAAAAAAAAAAA&#10;AAAAAAAAAABbQ29udGVudF9UeXBlc10ueG1sUEsBAi0AFAAGAAgAAAAhADj9If/WAAAAlAEAAAsA&#10;AAAAAAAAAAAAAAAALwEAAF9yZWxzLy5yZWxzUEsBAi0AFAAGAAgAAAAhALDLxgl3AgAAYgUAAA4A&#10;AAAAAAAAAAAAAAAALgIAAGRycy9lMm9Eb2MueG1sUEsBAi0AFAAGAAgAAAAhAP+infPfAAAACwEA&#10;AA8AAAAAAAAAAAAAAAAA0QQAAGRycy9kb3ducmV2LnhtbFBLBQYAAAAABAAEAPMAAADdBQAAAAA=&#10;" filled="f" stroked="f">
                <v:textbox>
                  <w:txbxContent>
                    <w:p w14:paraId="0ABF3934"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702366E0" wp14:editId="192E8CEC">
                <wp:simplePos x="0" y="0"/>
                <wp:positionH relativeFrom="column">
                  <wp:posOffset>6723380</wp:posOffset>
                </wp:positionH>
                <wp:positionV relativeFrom="paragraph">
                  <wp:posOffset>2596515</wp:posOffset>
                </wp:positionV>
                <wp:extent cx="959485" cy="34544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9594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B317BF"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66E0" id="Text Box 53" o:spid="_x0000_s1048" type="#_x0000_t202" style="position:absolute;margin-left:529.4pt;margin-top:204.45pt;width:75.5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mFewIAAGIFAAAOAAAAZHJzL2Uyb0RvYy54bWysVFFPGzEMfp+0/xDlfVxb2g0qrqgDMU1C&#10;gAYTz2kuoaclcZa4vet+PU7urnRsL0x7uXPsz4792c7ZeWsN26oQa3AlHx+NOFNOQlW7p5J/f7j6&#10;cMJZROEqYcCpku9U5OeL9+/OGj9XE1iDqVRgFMTFeeNLvkb086KIcq2siEfglSOjhmAF0jE8FVUQ&#10;DUW3ppiMRh+LBkLlA0gVI2kvOyNf5PhaK4m3WkeFzJSccsP8Dfm7St9icSbmT0H4dS37NMQ/ZGFF&#10;7ejSfahLgYJtQv1HKFvLABE0HkmwBWhdS5VroGrGo1fV3K+FV7kWIif6PU3x/4WVN9u7wOqq5LNj&#10;zpyw1KMH1SL7DC0jFfHT+Dgn2L0nILakpz4P+kjKVHarg01/KoiRnZje7dlN0SQpT2en05MZZ5JM&#10;x9PZdJrZL16cfYj4RYFlSSh5oOZlTsX2OiIlQtABku5ycFUbkxto3G8KAnYalSeg9051dPlmCXdG&#10;JS/jvilNDOS0kyLPnrowgW0FTY2QUjnMFee4hE4oTXe/xbHHJ9cuq7c47z3yzeBw72xrByGz9Crt&#10;6seQsu7wxN9B3UnEdtXm1k8mQz9XUO2ozQG6RYleXtXUjGsR8U4E2gzqLG073tJHG2hKDr3E2RrC&#10;r7/pE54GlqycNbRpJY8/NyIozsxXR6N8Ok6jwDAfprNPEzqEQ8vq0OI29gKoLWN6V7zMYsKjGUQd&#10;wD7So7BMt5JJOEl3lxwH8QK7/adHRarlMoNoGb3Aa3fvZQqdaE6j9tA+iuD7eUQa5BsYdlLMX41l&#10;h02eDpYbBF3nmU1Ed6z2DaBFzqPcPzrppTg8Z9TL07h4BgAA//8DAFBLAwQUAAYACAAAACEA2UWX&#10;wt8AAAANAQAADwAAAGRycy9kb3ducmV2LnhtbEyPzU7DMBCE70i8g7WVuFG7v0pCnAqBuIIobaXe&#10;3HibRMTrKHab8PZsT3Db2R3NfpNvRteKK/ah8aRhNlUgkEpvG6o07L7eHhMQIRqypvWEGn4wwKa4&#10;v8tNZv1An3jdxkpwCIXMaKhj7DIpQ1mjM2HqOyS+nX3vTGTZV9L2ZuBw18q5UmvpTEP8oTYdvtRY&#10;fm8vTsP+/Xw8LNVH9epW3eBHJcmlUuuHyfj8BCLiGP/McMNndCiY6eQvZINoWatVwuxRw1IlKYib&#10;Za5Snk68Wi8WIItc/m9R/AIAAP//AwBQSwECLQAUAAYACAAAACEAtoM4kv4AAADhAQAAEwAAAAAA&#10;AAAAAAAAAAAAAAAAW0NvbnRlbnRfVHlwZXNdLnhtbFBLAQItABQABgAIAAAAIQA4/SH/1gAAAJQB&#10;AAALAAAAAAAAAAAAAAAAAC8BAABfcmVscy8ucmVsc1BLAQItABQABgAIAAAAIQCt54mFewIAAGIF&#10;AAAOAAAAAAAAAAAAAAAAAC4CAABkcnMvZTJvRG9jLnhtbFBLAQItABQABgAIAAAAIQDZRZfC3wAA&#10;AA0BAAAPAAAAAAAAAAAAAAAAANUEAABkcnMvZG93bnJldi54bWxQSwUGAAAAAAQABADzAAAA4QUA&#10;AAAA&#10;" filled="f" stroked="f">
                <v:textbox>
                  <w:txbxContent>
                    <w:p w14:paraId="1FB317BF" w14:textId="77777777" w:rsidR="00B36A4B" w:rsidRPr="00205C72" w:rsidRDefault="00B36A4B" w:rsidP="00B36A4B">
                      <w:pPr>
                        <w:jc w:val="center"/>
                        <w:rPr>
                          <w:rFonts w:ascii="Verdana" w:hAnsi="Verdana"/>
                          <w:sz w:val="24"/>
                          <w:szCs w:val="24"/>
                        </w:rPr>
                      </w:pPr>
                      <w:r w:rsidRPr="00205C72">
                        <w:rPr>
                          <w:rFonts w:ascii="Verdana" w:hAnsi="Verdana"/>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797504" behindDoc="0" locked="0" layoutInCell="1" allowOverlap="1" wp14:anchorId="29E102CB" wp14:editId="3834DD0B">
                <wp:simplePos x="0" y="0"/>
                <wp:positionH relativeFrom="column">
                  <wp:posOffset>7686040</wp:posOffset>
                </wp:positionH>
                <wp:positionV relativeFrom="paragraph">
                  <wp:posOffset>4627880</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54" name="Rectangle 54"/>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4" style="position:absolute;margin-left:605.2pt;margin-top:364.4pt;width:42.35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8F2B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6a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n1Fi&#10;mcE3ekLWmF1rQfAOCWpdWKDds3v0vRTwmKrdSW/SP9ZBdpnU/Uiq2EXC8XL+9ex8NqeEo2o6PT8t&#10;M+nFwdn5EL8JMCQdKuoxeqaSbe9CxIBoOpikWBZuldb53bRNFwG0qtNdFlLjiGvtyZbhk8fdJFWA&#10;EEdWKCXPItXVVZJPca9FgtD2SUikBHOf5kRyMx4wGefCxkmnalgtulDzEn9DsCGLHDoDJmSJSY7Y&#10;PcBg2YEM2F3OvX1yFbmXR+fyb4l1zqNHjgw2js5GWfAfAWisqo/c2Q8kddQklt6g3mPDeOgmKTh+&#10;q/DZ7liIj8zj6OCQ4TqID/iRGtqKQn+ipAH/66P7ZI8djVpKWhzFioafG+YFJfq7xV6/mMxmaXaz&#10;MJufTVHwx5q3Y43dmGvAp5/g4nE8H5N91MNRejCvuDVWKSqqmOUYu6I8+kG4jt2KwL3DxWqVzXBe&#10;HYt39tnxBJ5YTW35sntl3vW9G7Hp72EYW7Z418KdbfK0sNpEkCr394HXnm+c9dw4/V5Ky+RYzlaH&#10;7bn8DQAA//8DAFBLAwQUAAYACAAAACEAC0zduOcAAAASAQAADwAAAGRycy9kb3ducmV2LnhtbExP&#10;TU/DMAy9I/EfIiNxmba00dhK13SaQGMTEkgMOHDLmqypaJyqybby7/FOcLH07Of3USwH17KT6UPj&#10;UUI6SYAZrLxusJbw8b4eZ8BCVKhV69FI+DEBluX1VaFy7c/4Zk67WDMSwZArCTbGLuc8VNY4FSa+&#10;M0i3g++digT7mutenUnctVwkyYw71SA5WNWZB2uq793RSVhv7GjFn18+u214PTix7Z42oy8pb2+G&#10;xwWN1QJYNEP8+4BLB8oPJQXb+yPqwFrCIk2mxJUwFxk1uVDE/V0KbE+r2TQDXhb8f5XyFwAA//8D&#10;AFBLAQItABQABgAIAAAAIQC2gziS/gAAAOEBAAATAAAAAAAAAAAAAAAAAAAAAABbQ29udGVudF9U&#10;eXBlc10ueG1sUEsBAi0AFAAGAAgAAAAhADj9If/WAAAAlAEAAAsAAAAAAAAAAAAAAAAALwEAAF9y&#10;ZWxzLy5yZWxzUEsBAi0AFAAGAAgAAAAhAHuh/pqWAgAAhQUAAA4AAAAAAAAAAAAAAAAALgIAAGRy&#10;cy9lMm9Eb2MueG1sUEsBAi0AFAAGAAgAAAAhAAtM3bjnAAAAEgEAAA8AAAAAAAAAAAAAAAAA8AQA&#10;AGRycy9kb3ducmV2LnhtbFBLBQYAAAAABAAEAPMAAAAEBgAAAAA=&#10;">
                <w10:wrap type="through"/>
              </v:rect>
            </w:pict>
          </mc:Fallback>
        </mc:AlternateContent>
      </w:r>
      <w:r>
        <w:rPr>
          <w:noProof/>
        </w:rPr>
        <mc:AlternateContent>
          <mc:Choice Requires="wps">
            <w:drawing>
              <wp:anchor distT="0" distB="0" distL="114300" distR="114300" simplePos="0" relativeHeight="251794432" behindDoc="0" locked="0" layoutInCell="1" allowOverlap="1" wp14:anchorId="5F10CAC8" wp14:editId="2240480E">
                <wp:simplePos x="0" y="0"/>
                <wp:positionH relativeFrom="column">
                  <wp:posOffset>1751330</wp:posOffset>
                </wp:positionH>
                <wp:positionV relativeFrom="paragraph">
                  <wp:posOffset>4628515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55" name="Rectangle 55"/>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5" style="position:absolute;margin-left:137.9pt;margin-top:364.45pt;width:42.35pt;height: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4A5AC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z8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n1Ni&#10;mcE3ekLWmF1rQfAOCWpdWKDds3v0vRTwmKrdSW/SP9ZBdpnU/Uiq2EXC8XL+9ex8htgcVdPp+WmZ&#10;SS8Ozs6H+E2AIelQUY/RM5VsexciBkTTwSTFsnCrtM7vpm26CKBVne6ykBpHXGtPtgyfPO4mqQKE&#10;OLJCKXkWqa6uknyKey0ShLZPQiIlmPs0J5Kb8YDJOBc2TjpVw2rRhZqX+BuCDVnk0BkwIUtMcsTu&#10;AQbLDmTA7nLu7ZOryL08Opd/S6xzHj1yZLBxdDbKgv8IQGNVfeTOfiCpoyax9Ab1HhvGQzdJwfFb&#10;hc92x0J8ZB5HB4cM10F8wI/U0FYU+hMlDfhfH90ne+xo1FLS4ihWNPzcMC8o0d8t9vrFZDZLs5uF&#10;2fxsioI/1rwda+zGXAM+/QQXj+P5mOyjHo7Sg3nFrbFKUVHFLMfYFeXRD8J17FYE7h0uVqtshvPq&#10;WLyzz44n8MRqasuX3Svzru/diE1/D8PYssW7Fu5sk6eF1SaCVLm/D7z2fOOs58bp91JaJsdytjps&#10;z+VvAAAA//8DAFBLAwQUAAYACAAAACEAzqFhzOgAAAAQAQAADwAAAGRycy9kb3ducmV2LnhtbEyP&#10;S0/CQBSF9yb+h8k1cUNgapUCpVNCNAgxkUTUhbuhc+k0dh7pDFD+vdeVbm5yX+d8p1j0pmUn7ELj&#10;rIC7UQIMbeVUY2sBH++r4RRYiNIq2TqLAi4YYFFeXxUyV+5s3/C0izUjERtyKUDH6HPOQ6XRyDBy&#10;Hi3tDq4zMlLb1Vx18kzipuVpkmTcyMaSg5YeHzVW37ujEbBa68GSv7x++k3YHky68c/rwZcQtzf9&#10;05zKcg4sYh//PuA3A/FDSWB7d7QqsFZAOhkTfxQwSaczYHRxnyVjYHuaZA8z4GXB/wcpfwAAAP//&#10;AwBQSwECLQAUAAYACAAAACEAtoM4kv4AAADhAQAAEwAAAAAAAAAAAAAAAAAAAAAAW0NvbnRlbnRf&#10;VHlwZXNdLnhtbFBLAQItABQABgAIAAAAIQA4/SH/1gAAAJQBAAALAAAAAAAAAAAAAAAAAC8BAABf&#10;cmVscy8ucmVsc1BLAQItABQABgAIAAAAIQChFKz8lgIAAIUFAAAOAAAAAAAAAAAAAAAAAC4CAABk&#10;cnMvZTJvRG9jLnhtbFBLAQItABQABgAIAAAAIQDOoWHM6AAAABABAAAPAAAAAAAAAAAAAAAAAPAE&#10;AABkcnMvZG93bnJldi54bWxQSwUGAAAAAAQABADzAAAABQYAAAAA&#10;">
                <w10:wrap type="through"/>
              </v:rect>
            </w:pict>
          </mc:Fallback>
        </mc:AlternateContent>
      </w:r>
      <w:r>
        <w:rPr>
          <w:noProof/>
        </w:rPr>
        <mc:AlternateContent>
          <mc:Choice Requires="wps">
            <w:drawing>
              <wp:anchor distT="0" distB="0" distL="114300" distR="114300" simplePos="0" relativeHeight="251793408" behindDoc="0" locked="0" layoutInCell="1" allowOverlap="1" wp14:anchorId="1718FC0F" wp14:editId="348A7D0E">
                <wp:simplePos x="0" y="0"/>
                <wp:positionH relativeFrom="column">
                  <wp:posOffset>7686040</wp:posOffset>
                </wp:positionH>
                <wp:positionV relativeFrom="paragraph">
                  <wp:posOffset>2078990</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56" name="Rectangle 56"/>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6" style="position:absolute;margin-left:605.2pt;margin-top:163.7pt;width:42.35pt;height:18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0A9F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t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P6X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sUOJNOgAAAASAQAADwAAAGRycy9kb3ducmV2LnhtbExP&#10;wU7DMAy9I/EPkZG4TFvabAzomk4TaGxCGhIDDtyyJmsqGqdqsq37e7wTXCw/+/n5vXzeu4YdTRdq&#10;jxLSUQLMYOl1jZWEz4/l8AFYiAq1ajwaCWcTYF5cX+Uq0/6E7+a4jRUjEQyZkmBjbDPOQ2mNU2Hk&#10;W4O02/vOqUiwq7ju1InEXcNFkky5UzXSB6ta82RN+bM9OAnLlR0s+Ovmq12Ht70T6/ZlNfiW8vam&#10;f55RWcyARdPHvwu4ZCD/UJCxnT+gDqwhLNJkQlwJY3FPzYUiHu9SYDsaTccT4EXO/0cpfgEAAP//&#10;AwBQSwECLQAUAAYACAAAACEAtoM4kv4AAADhAQAAEwAAAAAAAAAAAAAAAAAAAAAAW0NvbnRlbnRf&#10;VHlwZXNdLnhtbFBLAQItABQABgAIAAAAIQA4/SH/1gAAAJQBAAALAAAAAAAAAAAAAAAAAC8BAABf&#10;cmVscy8ucmVsc1BLAQItABQABgAIAAAAIQDPyltWlgIAAIUFAAAOAAAAAAAAAAAAAAAAAC4CAABk&#10;cnMvZTJvRG9jLnhtbFBLAQItABQABgAIAAAAIQCxQ4k06AAAABIBAAAPAAAAAAAAAAAAAAAAAPAE&#10;AABkcnMvZG93bnJldi54bWxQSwUGAAAAAAQABADzAAAABQYAAAAA&#10;">
                <w10:wrap type="through"/>
              </v:rect>
            </w:pict>
          </mc:Fallback>
        </mc:AlternateContent>
      </w:r>
      <w:r>
        <w:rPr>
          <w:noProof/>
        </w:rPr>
        <mc:AlternateContent>
          <mc:Choice Requires="wps">
            <w:drawing>
              <wp:anchor distT="0" distB="0" distL="114300" distR="114300" simplePos="0" relativeHeight="251791360" behindDoc="0" locked="0" layoutInCell="1" allowOverlap="1" wp14:anchorId="3FEC3F01" wp14:editId="6539D6B0">
                <wp:simplePos x="0" y="0"/>
                <wp:positionH relativeFrom="column">
                  <wp:posOffset>1759585</wp:posOffset>
                </wp:positionH>
                <wp:positionV relativeFrom="paragraph">
                  <wp:posOffset>2078355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57" name="Rectangle 57"/>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7" style="position:absolute;margin-left:138.55pt;margin-top:163.65pt;width:42.35pt;height:18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58B7D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k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P6P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qytB9+cAAAAQAQAADwAAAGRycy9kb3ducmV2LnhtbEyP&#10;T2vDMAzF74V9B6PBLmV1/kAz0jilbHQthQ3WbYfd3NiNw2LZxG6bffupp+0iJPT09H7VcrQ9O+sh&#10;dA4FpLMEmMbGqQ5bAR/v6/sHYCFKVLJ3qAX86ADL+mZSyVK5C77p8z62jEwwlFKAidGXnIfGaCvD&#10;zHmNtDu6wcpI49ByNcgLmdueZ0ky51Z2SB+M9PrR6OZ7f7IC1hszXfHdy6ffhtejzbb+eTP9EuLu&#10;dnxaUFktgEU9xr8LuDJQfqgp2MGdUAXWC8iKIiWpgDwrcmCkyOcpER2uTZ4Dryv+H6T+BQAA//8D&#10;AFBLAQItABQABgAIAAAAIQC2gziS/gAAAOEBAAATAAAAAAAAAAAAAAAAAAAAAABbQ29udGVudF9U&#10;eXBlc10ueG1sUEsBAi0AFAAGAAgAAAAhADj9If/WAAAAlAEAAAsAAAAAAAAAAAAAAAAALwEAAF9y&#10;ZWxzLy5yZWxzUEsBAi0AFAAGAAgAAAAhABV/CTCWAgAAhQUAAA4AAAAAAAAAAAAAAAAALgIAAGRy&#10;cy9lMm9Eb2MueG1sUEsBAi0AFAAGAAgAAAAhAKsrQffnAAAAEAEAAA8AAAAAAAAAAAAAAAAA8AQA&#10;AGRycy9kb3ducmV2LnhtbFBLBQYAAAAABAAEAPMAAAAEBgAAAAA=&#10;">
                <w10:wrap type="through"/>
              </v:rect>
            </w:pict>
          </mc:Fallback>
        </mc:AlternateContent>
      </w:r>
      <w:r>
        <w:rPr>
          <w:noProof/>
        </w:rPr>
        <mc:AlternateContent>
          <mc:Choice Requires="wps">
            <w:drawing>
              <wp:anchor distT="0" distB="0" distL="114300" distR="114300" simplePos="0" relativeHeight="251786240" behindDoc="0" locked="0" layoutInCell="1" allowOverlap="1" wp14:anchorId="76EE0928" wp14:editId="24E240F7">
                <wp:simplePos x="0" y="0"/>
                <wp:positionH relativeFrom="column">
                  <wp:posOffset>7078980</wp:posOffset>
                </wp:positionH>
                <wp:positionV relativeFrom="paragraph">
                  <wp:posOffset>2306955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58" name="Down Arrow 58"/>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58" style="position:absolute;margin-left:557.4pt;margin-top:181.65pt;width:18pt;height:1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RijwIAALMFAAAOAAAAZHJzL2Uyb0RvYy54bWysVFFPGzEMfp+0/xDlfdy1AsYqrqgCMU1C&#10;gFYmnkMu4U7KxZmT9tr9+jnJ3ZUxtAe0PqRObH+2v7N9frHrDNsq9C3Yis+OSs6UlVC39rniPx6u&#10;P51x5oOwtTBgVcX3yvOL5ccP571bqDk0YGqFjECsX/Su4k0IblEUXjaqE/4InLKk1ICdCHTF56JG&#10;0RN6Z4p5WZ4WPWDtEKTynl6vspIvE77WSoY7rb0KzFSccgvpxHQ+xbNYnovFMwrXtHJIQ7wji060&#10;loJOUFciCLbB9i+orpUIHnQ4ktAVoHUrVaqBqpmVr6pZN8KpVAuR491Ek/9/sPJ2e4+srSt+Ql/K&#10;io6+0RX0lq0QoWf0SAz1zi/IcO3ucbh5EmO5O41d/KdC2C6xup9YVbvAJD3O52enJXEvSTXIhFIc&#10;nB368FVBx6JQ8ZrCp+iJULG98SHbj3YxoAfT1tetMekSu0VdGmRbQd857GYxa4rwh5Wx73IkmOhZ&#10;RBJy2UkKe6MinrHflSYCY6Ep4dS6h2SElMqGWVY1olY5x5OSfmOWY/op5wQYkTVVN2EPAKNlBhmx&#10;c7GDfXRVqfMn5/JfiWXnySNFBhsm5661gG8BGKpqiJztR5IyNZGlJ6j31F4Iee68k9ctfeMb4cO9&#10;QBo0agtaHuGODm2grzgMEmcN4K+33qM99T9pOetpcCvuf24EKs7MN0uT8WV2fBwnPV2OTz7P6YIv&#10;NU8vNXbTXQL1zIzWlJNJjPbBjKJG6B5px6xiVFIJKyl2xWXA8XIZ8kKhLSXVapXMaLqdCDd27WQE&#10;j6zG9n3YPQp0Q6MHmpBbGIdcLF61eraNnhZWmwC6TXNw4HXgmzZDapxhi8XV8/KerA67dvkbAAD/&#10;/wMAUEsDBBQABgAIAAAAIQAdaPTE5AAAABIBAAAPAAAAZHJzL2Rvd25yZXYueG1sTE/LTsMwELwj&#10;8Q/WInGpqBNCqzaNU6FWfAB9SBw38TZJie0QO23g69me4LLSzO7OI1uPphUX6n3jrIJ4GoEgWzrd&#10;2ErBYf/2tADhA1qNrbOk4Js8rPP7uwxT7a72nS67UAkWsT5FBXUIXSqlL2sy6KeuI8u7k+sNBoZ9&#10;JXWPVxY3rXyOork02Fh2qLGjTU3l524wCvQMDwtzPrY/H5vjpHP7ybb4GpR6fBi3Kx6vKxCBxvD3&#10;AbcOnB9yDla4wWovWsZx/MIFgoJkniQgbifxLGKqYGq5TEDmmfxfJf8FAAD//wMAUEsBAi0AFAAG&#10;AAgAAAAhALaDOJL+AAAA4QEAABMAAAAAAAAAAAAAAAAAAAAAAFtDb250ZW50X1R5cGVzXS54bWxQ&#10;SwECLQAUAAYACAAAACEAOP0h/9YAAACUAQAACwAAAAAAAAAAAAAAAAAvAQAAX3JlbHMvLnJlbHNQ&#10;SwECLQAUAAYACAAAACEASDsUYo8CAACzBQAADgAAAAAAAAAAAAAAAAAuAgAAZHJzL2Uyb0RvYy54&#10;bWxQSwECLQAUAAYACAAAACEAHWj0xOQAAAASAQAADwAAAAAAAAAAAAAAAADpBAAAZHJzL2Rvd25y&#10;ZXYueG1sUEsFBgAAAAAEAAQA8wAAAPoFAAAAAA==&#10;" w14:anchorId="06BDD983">
                <w10:wrap type="through"/>
              </v:shape>
            </w:pict>
          </mc:Fallback>
        </mc:AlternateContent>
      </w:r>
      <w:r>
        <w:rPr>
          <w:noProof/>
        </w:rPr>
        <mc:AlternateContent>
          <mc:Choice Requires="wps">
            <w:drawing>
              <wp:anchor distT="0" distB="0" distL="114300" distR="114300" simplePos="0" relativeHeight="251770880" behindDoc="0" locked="0" layoutInCell="1" allowOverlap="1" wp14:anchorId="16E2F9E8" wp14:editId="1C99F946">
                <wp:simplePos x="0" y="0"/>
                <wp:positionH relativeFrom="column">
                  <wp:posOffset>5935980</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59" name="Rectangle 59"/>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9" style="position:absolute;margin-left:467.4pt;margin-top:1.7pt;width:180pt;height:18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0BFA0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nXkgIAAIcFAAAOAAAAZHJzL2Uyb0RvYy54bWysVMFu2zAMvQ/YPwi6r3aCtmuNOkXQosOA&#10;oi2aDj2rshQLkEVNUuJkXz9Ksp2gK3YYdpFFkXwkn0leXe86TbbCeQWmprOTkhJhODTKrGv64+Xu&#10;ywUlPjDTMA1G1HQvPL1efP501dtKzKEF3QhHEMT4qrc1bUOwVVF43oqO+ROwwqBSgutYQNGti8ax&#10;HtE7XczL8rzowTXWARfe4+ttVtJFwpdS8PAopReB6JpibiGdLp1v8SwWV6xaO2ZbxYc02D9k0TFl&#10;MOgEdcsCIxun/oDqFHfgQYYTDl0BUiouUg1Yzax8V82qZVakWpAcbyea/P+D5Q/bJ0dUU9OzS0oM&#10;6/AfPSNrzKy1IPiGBPXWV2i3sk9ukDxeY7U76br4xTrILpG6n0gVu0A4Ps7nF+dlidxz1I0C4hQH&#10;d+t8+CagI/FSU4fxE5lse+9DNh1NYjQDd0prfGeVNvH0oFUT35IQW0fcaEe2DH962M1iDRjtyAql&#10;6FnEynIt6Rb2WmTUZyGRlJh9SiS14wGTcS5MmGVVyxqRQ51hmamjYrAxixRaGwSMyBKTnLAHgNEy&#10;g4zYOefBPrqK1M2Tc/m3xLLz5JEigwmTc6cMuI8ANFY1RM72I0mZmsjSGzR7bBkHeZa85XcKf9s9&#10;8+GJORwe/NW4EMIjHlJDX1MYbpS04H599B7tsadRS0mPw1hT/3PDnKBEfzfY7Zez09M4vUk4Pfs6&#10;R8Eda96ONWbT3QD++hmuHsvTNdoHPV6lg+4V98YyRkUVMxxj15QHNwo3IS8J3DxcLJfJDCfWsnBv&#10;VpZH8MhqbMuX3StzdujdgG3/AOPgsupdC2fb6GlguQkgVervA68D3zjtqXGGzRTXybGcrA77c/Eb&#10;AAD//wMAUEsDBBQABgAIAAAAIQBd4D5b5QAAAA8BAAAPAAAAZHJzL2Rvd25yZXYueG1sTI9BS8NA&#10;EIXvgv9hGcFLsRvTUmyaTSlKbSkoWPXgbZudZoPZ2ZDdtvHfOznpZWDeY958L1/2rhFn7ELtScH9&#10;OAGBVHpTU6Xg43199wAiRE1GN55QwQ8GWBbXV7nOjL/QG573sRIcQiHTCmyMbSZlKC06Hca+RWLv&#10;6DunI69dJU2nLxzuGpkmyUw6XRN/sLrFR4vl9/7kFKw3drSSu5fPdhtejy7dts+b0ZdStzf904LH&#10;agEiYh//LmDowPxQMNjBn8gE0SiYT6bMHxVMpiAGP50PwoGFGUuyyOX/HsUvAAAA//8DAFBLAQIt&#10;ABQABgAIAAAAIQC2gziS/gAAAOEBAAATAAAAAAAAAAAAAAAAAAAAAABbQ29udGVudF9UeXBlc10u&#10;eG1sUEsBAi0AFAAGAAgAAAAhADj9If/WAAAAlAEAAAsAAAAAAAAAAAAAAAAALwEAAF9yZWxzLy5y&#10;ZWxzUEsBAi0AFAAGAAgAAAAhAELQedeSAgAAhwUAAA4AAAAAAAAAAAAAAAAALgIAAGRycy9lMm9E&#10;b2MueG1sUEsBAi0AFAAGAAgAAAAhAF3gPlvlAAAADwEAAA8AAAAAAAAAAAAAAAAA7AQAAGRycy9k&#10;b3ducmV2LnhtbFBLBQYAAAAABAAEAPMAAAD+BQAAAAA=&#10;">
                <w10:wrap type="through"/>
              </v:rect>
            </w:pict>
          </mc:Fallback>
        </mc:AlternateContent>
      </w:r>
      <w:r>
        <w:rPr>
          <w:noProof/>
        </w:rPr>
        <mc:AlternateContent>
          <mc:Choice Requires="wps">
            <w:drawing>
              <wp:anchor distT="0" distB="0" distL="114300" distR="114300" simplePos="0" relativeHeight="251760640" behindDoc="0" locked="0" layoutInCell="1" allowOverlap="1" wp14:anchorId="59FCAA8D" wp14:editId="4D27BEEF">
                <wp:simplePos x="0" y="0"/>
                <wp:positionH relativeFrom="column">
                  <wp:posOffset>5940425</wp:posOffset>
                </wp:positionH>
                <wp:positionV relativeFrom="paragraph">
                  <wp:posOffset>2569210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60" name="Rectangle 60"/>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0" style="position:absolute;margin-left:467.75pt;margin-top:202.3pt;width:180pt;height:18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0050D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vZkQIAAIcFAAAOAAAAZHJzL2Uyb0RvYy54bWysVMFu2zAMvQ/YPwi6r3aCtmuNOkXQosOA&#10;oi2aDj2rshQLkEVNUuJkXz9Ksp2gK3YYdpFFkXwkn0leXe86TbbCeQWmprOTkhJhODTKrGv64+Xu&#10;ywUlPjDTMA1G1HQvPL1efP501dtKzKEF3QhHEMT4qrc1bUOwVVF43oqO+ROwwqBSgutYQNGti8ax&#10;HtE7XczL8rzowTXWARfe4+ttVtJFwpdS8PAopReB6JpibiGdLp1v8SwWV6xaO2ZbxYc02D9k0TFl&#10;MOgEdcsCIxun/oDqFHfgQYYTDl0BUiouUg1Yzax8V82qZVakWpAcbyea/P+D5Q/bJ0dUU9NzpMew&#10;Dv/RM7LGzFoLgm9IUG99hXYr++QGyeM1VruTrotfrIPsEqn7iVSxC4Tj43x+cV6WCM5RNwqIUxzc&#10;rfPhm4COxEtNHcZPZLLtvQ/ZdDSJ0QzcKa3xnVXaxNODVk18S0JsHXGjHdky/OlhN4s1YLQjK5Si&#10;ZxEry7WkW9hrkVGfhURSYvYpkdSOB0zGuTBhllUta0QOdYZlJsJisDGLFFobBIzIEpOcsAeA0TKD&#10;jNg558E+uorUzZNz+bfEsvPkkSKDCZNzpwy4jwA0VjVEzvYjSZmayNIbNHtsGQd5lrzldwp/2z3z&#10;4Yk5HB781bgQwiMeUkNfUxhulLTgfn30Hu2xp1FLSY/DWFP/c8OcoER/N9jtl7PT0zi9STg9+zpH&#10;wR1r3o41ZtPdAP76Ga4ey9M12gc9XqWD7hX3xjJGRRUzHGPXlAc3CjchLwncPFwsl8kMJ9aycG9W&#10;lkfwyGpsy5fdK3N26N2Abf8A4+Cy6l0LZ9voaWC5CSBV6u8DrwPfOO2pcYbNFNfJsZysDvtz8RsA&#10;AP//AwBQSwMEFAAGAAgAAAAhAIXPQYfmAAAAEQEAAA8AAABkcnMvZG93bnJldi54bWxMT01PwkAQ&#10;vZv4HzZj4oXI1gpVSqeEaBBioomoB29Ld+g2dj/SXaD8e7cnvUwyb968j2LR65YdqfONNQi34wQY&#10;mcrKxtQInx+rmwdgPggjRWsNIZzJw6K8vChELu3JvNNxG2oWRYzPBYIKweWc+0qRFn5sHZl429tO&#10;ixDXruayE6corlueJknGtWhMdFDC0aOi6md70AirtRot+cvrl9v4t71ON+55PfpGvL7qn+ZxLOfA&#10;AvXh7wOGDjE/lDHYzh6M9KxFmN1Np5GKMEkmGbCBkc4GaIdwn0WIlwX/36T8BQAA//8DAFBLAQIt&#10;ABQABgAIAAAAIQC2gziS/gAAAOEBAAATAAAAAAAAAAAAAAAAAAAAAABbQ29udGVudF9UeXBlc10u&#10;eG1sUEsBAi0AFAAGAAgAAAAhADj9If/WAAAAlAEAAAsAAAAAAAAAAAAAAAAALwEAAF9yZWxzLy5y&#10;ZWxzUEsBAi0AFAAGAAgAAAAhAE3M29mRAgAAhwUAAA4AAAAAAAAAAAAAAAAALgIAAGRycy9lMm9E&#10;b2MueG1sUEsBAi0AFAAGAAgAAAAhAIXPQYfmAAAAEQEAAA8AAAAAAAAAAAAAAAAA6wQAAGRycy9k&#10;b3ducmV2LnhtbFBLBQYAAAAABAAEAPMAAAD+BQAAAAA=&#10;">
                <w10:wrap type="through"/>
              </v:rect>
            </w:pict>
          </mc:Fallback>
        </mc:AlternateContent>
      </w:r>
      <w:r>
        <w:rPr>
          <w:noProof/>
        </w:rPr>
        <mc:AlternateContent>
          <mc:Choice Requires="wps">
            <w:drawing>
              <wp:anchor distT="0" distB="0" distL="114300" distR="114300" simplePos="0" relativeHeight="251785216" behindDoc="0" locked="0" layoutInCell="1" allowOverlap="1" wp14:anchorId="08D4BD41" wp14:editId="646D25B3">
                <wp:simplePos x="0" y="0"/>
                <wp:positionH relativeFrom="column">
                  <wp:posOffset>4010025</wp:posOffset>
                </wp:positionH>
                <wp:positionV relativeFrom="paragraph">
                  <wp:posOffset>2313940</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68" name="Down Arrow 68"/>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68" style="position:absolute;margin-left:315.75pt;margin-top:182.2pt;width:18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OLjwIAALMFAAAOAAAAZHJzL2Uyb0RvYy54bWysVFFPGzEMfp+0/xDlfdy1AsYqrqgCMU1C&#10;gFYmnkMu4U7KxZmT9tr9+jnJ3ZUxtAe0PqRObH+2v7N9frHrDNsq9C3Yis+OSs6UlVC39rniPx6u&#10;P51x5oOwtTBgVcX3yvOL5ccP571bqDk0YGqFjECsX/Su4k0IblEUXjaqE/4InLKk1ICdCHTF56JG&#10;0RN6Z4p5WZ4WPWDtEKTynl6vspIvE77WSoY7rb0KzFSccgvpxHQ+xbNYnovFMwrXtHJIQ7wji060&#10;loJOUFciCLbB9i+orpUIHnQ4ktAVoHUrVaqBqpmVr6pZN8KpVAuR491Ek/9/sPJ2e4+srSt+Sl/K&#10;io6+0RX0lq0QoWf0SAz1zi/IcO3ucbh5EmO5O41d/KdC2C6xup9YVbvAJD3O52enJXEvSTXIhFIc&#10;nB368FVBx6JQ8ZrCp+iJULG98SHbj3YxoAfT1tetMekSu0VdGmRbQd857GYxa4rwh5Wx73IkmOhZ&#10;RBJy2UkKe6MinrHflSYCY6Ep4dS6h2SElMqGWVY1olY5x5OSfmOWY/op5wQYkTVVN2EPAKNlBhmx&#10;c7GDfXRVqfMn5/JfiWXnySNFBhsm5661gG8BGKpqiJztR5IyNZGlJ6j31F4Iee68k9ctfeMb4cO9&#10;QBo0agtaHuGODm2grzgMEmcN4K+33qM99T9pOetpcCvuf24EKs7MN0uT8WV2fBwnPV2OTz7P6YIv&#10;NU8vNXbTXQL1zIzWlJNJjPbBjKJG6B5px6xiVFIJKyl2xWXA8XIZ8kKhLSXVapXMaLqdCDd27WQE&#10;j6zG9n3YPQp0Q6MHmpBbGIdcLF61eraNnhZWmwC6TXNw4HXgmzZDapxhi8XV8/KerA67dvkbAAD/&#10;/wMAUEsDBBQABgAIAAAAIQAiJBiw5AAAABABAAAPAAAAZHJzL2Rvd25yZXYueG1sTE/LTsMwELwj&#10;8Q/WInGpqF2amiqNU6FWfAB9SBydeJukxHaInTbw9Syncllpd2bnka1H27IL9qHxTsFsKoChK71p&#10;XKXgsH97WgILUTujW+9QwTcGWOf3d5lOjb+6d7zsYsVIxIVUK6hj7FLOQ1mj1WHqO3SEnXxvdaS1&#10;r7jp9ZXEbcufhZDc6saRQ6073NRYfu4Gq8As9GFpz8f252NznHR+P9kWX4NSjw/jdkXjdQUs4hhv&#10;H/DXgfJDTsEKPzgTWKtAzmcLoiqYyyQBRgwpX+hSKEiESIDnGf9fJP8FAAD//wMAUEsBAi0AFAAG&#10;AAgAAAAhALaDOJL+AAAA4QEAABMAAAAAAAAAAAAAAAAAAAAAAFtDb250ZW50X1R5cGVzXS54bWxQ&#10;SwECLQAUAAYACAAAACEAOP0h/9YAAACUAQAACwAAAAAAAAAAAAAAAAAvAQAAX3JlbHMvLnJlbHNQ&#10;SwECLQAUAAYACAAAACEApTNzi48CAACzBQAADgAAAAAAAAAAAAAAAAAuAgAAZHJzL2Uyb0RvYy54&#10;bWxQSwECLQAUAAYACAAAACEAIiQYsOQAAAAQAQAADwAAAAAAAAAAAAAAAADpBAAAZHJzL2Rvd25y&#10;ZXYueG1sUEsFBgAAAAAEAAQA8wAAAPoFAAAAAA==&#10;" w14:anchorId="2229226D">
                <w10:wrap type="through"/>
              </v:shape>
            </w:pict>
          </mc:Fallback>
        </mc:AlternateContent>
      </w:r>
      <w:r>
        <w:rPr>
          <w:noProof/>
        </w:rPr>
        <mc:AlternateContent>
          <mc:Choice Requires="wps">
            <w:drawing>
              <wp:anchor distT="0" distB="0" distL="114300" distR="114300" simplePos="0" relativeHeight="251784192" behindDoc="0" locked="0" layoutInCell="1" allowOverlap="1" wp14:anchorId="4A4C41FB" wp14:editId="6A8C20FC">
                <wp:simplePos x="0" y="0"/>
                <wp:positionH relativeFrom="column">
                  <wp:posOffset>1053465</wp:posOffset>
                </wp:positionH>
                <wp:positionV relativeFrom="paragraph">
                  <wp:posOffset>2309495</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69" name="Down Arrow 6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Down Arrow 69" style="position:absolute;margin-left:82.95pt;margin-top:181.85pt;width:18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IjwIAALMFAAAOAAAAZHJzL2Uyb0RvYy54bWysVFFP3DAMfp+0/xDlfbR3AgYneugEYpqE&#10;AAETzyFNaKU0zpzc9W6/fk7S9hhDe0C7h5wT25/tr7bPzredYRuFvgVb8dlByZmyEurWvlT8x+PV&#10;lxPOfBC2FgasqvhOeX6+/PzprHcLNYcGTK2QEYj1i95VvAnBLYrCy0Z1wh+AU5aUGrATga74UtQo&#10;ekLvTDEvy+OiB6wdglTe0+tlVvJlwtdayXCrtVeBmYpTbiGdmM7neBbLM7F4QeGaVg5piA9k0YnW&#10;UtAJ6lIEwdbY/gXVtRLBgw4HEroCtG6lSjVQNbPyTTUPjXAq1ULkeDfR5P8frLzZ3CFr64ofn3Jm&#10;RUff6BJ6y1aI0DN6JIZ65xdk+ODucLh5EmO5W41d/KdC2DaxuptYVdvAJD3O5yfHJXEvSTXIhFLs&#10;nR368E1Bx6JQ8ZrCp+iJULG59iHbj3YxoAfT1letMekSu0VdGGQbQd85bGcxa4rwh5WxH3IkmOhZ&#10;RBJy2UkKO6MinrH3ShOBsdCUcGrdfTJCSmXDLKsaUauc41FJvzHLMf2UcwKMyJqqm7AHgNEyg4zY&#10;udjBPrqq1PmTc/mvxLLz5JEigw2Tc9dawPcADFU1RM72I0mZmsjSM9Q7ai+EPHfeyauWvvG18OFO&#10;IA0atQUtj3BLhzbQVxwGibMG8Nd779Ge+p+0nPU0uBX3P9cCFWfmu6XJOJ0dHsZJT5fDo69zuuBr&#10;zfNrjV13F0A9M6M15WQSo30wo6gRuifaMasYlVTCSopdcRlwvFyEvFBoS0m1WiUzmm4nwrV9cDKC&#10;R1Zj+z5unwS6odEDTcgNjEMuFm9aPdtGTwurdQDdpjnY8zrwTZshNc6wxeLqeX1PVvtdu/wNAAD/&#10;/wMAUEsDBBQABgAIAAAAIQB/EY6T5AAAABABAAAPAAAAZHJzL2Rvd25yZXYueG1sTE/LTsMwELwj&#10;8Q/WInGpqNNWTZs0ToVa8QH0IXF04iUJxOsQO23g61lO5bLSzM7OzmTb0bbigr1vHCmYTSMQSKUz&#10;DVUKTseXpzUIHzQZ3TpCBd/oYZvf32U6Ne5Kr3g5hEqwCflUK6hD6FIpfVmj1X7qOiTevbve6sCw&#10;r6Tp9ZXNbSvnURRLqxviD7XucFdj+XkYrAKz1Ke1/Ti3P2+786Rzx8m++BqUenwY9xsezxsQAcdw&#10;u4C/Dpwfcg5WuIGMFy3jeJmwVMEiXqxAsGIezZgpmEmSFcg8k/+L5L8AAAD//wMAUEsBAi0AFAAG&#10;AAgAAAAhALaDOJL+AAAA4QEAABMAAAAAAAAAAAAAAAAAAAAAAFtDb250ZW50X1R5cGVzXS54bWxQ&#10;SwECLQAUAAYACAAAACEAOP0h/9YAAACUAQAACwAAAAAAAAAAAAAAAAAvAQAAX3JlbHMvLnJlbHNQ&#10;SwECLQAUAAYACAAAACEAp3voiI8CAACzBQAADgAAAAAAAAAAAAAAAAAuAgAAZHJzL2Uyb0RvYy54&#10;bWxQSwECLQAUAAYACAAAACEAfxGOk+QAAAAQAQAADwAAAAAAAAAAAAAAAADpBAAAZHJzL2Rvd25y&#10;ZXYueG1sUEsFBgAAAAAEAAQA8wAAAPoFAAAAAA==&#10;" w14:anchorId="61526A07">
                <w10:wrap type="through"/>
              </v:shape>
            </w:pict>
          </mc:Fallback>
        </mc:AlternateContent>
      </w:r>
      <w:r>
        <w:rPr>
          <w:noProof/>
        </w:rPr>
        <mc:AlternateContent>
          <mc:Choice Requires="wps">
            <w:drawing>
              <wp:anchor distT="0" distB="0" distL="114300" distR="114300" simplePos="0" relativeHeight="251772928" behindDoc="0" locked="0" layoutInCell="1" allowOverlap="1" wp14:anchorId="1CDA457B" wp14:editId="7CA842AB">
                <wp:simplePos x="0" y="0"/>
                <wp:positionH relativeFrom="column">
                  <wp:posOffset>3011170</wp:posOffset>
                </wp:positionH>
                <wp:positionV relativeFrom="paragraph">
                  <wp:posOffset>2562225</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70" name="Rectangle 70"/>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0" style="position:absolute;margin-left:237.1pt;margin-top:201.75pt;width:180pt;height:180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0C2A0B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JFkQIAAIcFAAAOAAAAZHJzL2Uyb0RvYy54bWysVE1v2zAMvQ/YfxB0X+0E/ZpRpwhadBhQ&#10;tEXToWdVlmIBsqhJSpzs14+SbCfoih2GXWRRJB/JZ5JX17tOk61wXoGp6eykpEQYDo0y65r+eLn7&#10;ckmJD8w0TIMRNd0LT68Xnz9d9bYSc2hBN8IRBDG+6m1N2xBsVRSet6Jj/gSsMKiU4DoWUHTronGs&#10;R/ROF/OyPC96cI11wIX3+HqblXSR8KUUPDxK6UUguqaYW0inS+dbPIvFFavWjtlW8SEN9g9ZdEwZ&#10;DDpB3bLAyMapP6A6xR14kOGEQ1eAlIqLVANWMyvfVbNqmRWpFiTH24km//9g+cP2yRHV1PQC6TGs&#10;w3/0jKwxs9aC4BsS1Ftfod3KPrlB8niN1e6k6+IX6yC7ROp+IlXsAuH4OJ9fnpclgnPUjQLiFAd3&#10;63z4JqAj8VJTh/ETmWx770M2HU1iNAN3Smt8Z5U28fSgVRPfkhBbR9xoR7YMf3rYzWINGO3ICqXo&#10;WcTKci3pFvZaZNRnIZGUmH1KJLXjAZNxLkyYZVXLGpFDnWGZibAYbMwihdYGASOyxCQn7AFgtMwg&#10;I3bOebCPriJ18+Rc/i2x7Dx5pMhgwuTcKQPuIwCNVQ2Rs/1IUqYmsvQGzR5bxkGeJW/5ncLfds98&#10;eGIOhwd/NS6E8IiH1NDXFIYbJS24Xx+9R3vsadRS0uMw1tT/3DAnKNHfDXb719npaZzeJJyeXcxR&#10;cMeat2ON2XQ3gL9+hqvH8nSN9kGPV+mge8W9sYxRUcUMx9g15cGNwk3ISwI3DxfLZTLDibUs3JuV&#10;5RE8shrb8mX3ypwdejdg2z/AOLisetfC2TZ6GlhuAkiV+vvA68A3TntqnGEzxXVyLCerw/5c/AYA&#10;AP//AwBQSwMEFAAGAAgAAAAhADAy24PmAAAAEAEAAA8AAABkcnMvZG93bnJldi54bWxMT8FOwkAQ&#10;vZv4D5sx8UJka0EgpVtCNAgx0UTUg7elO3Qbu7NNd4H69wwnvUxm3rx5816+6F0jjtiF2pOC+2EC&#10;Aqn0pqZKwefH6m4GIkRNRjeeUMEvBlgU11e5zow/0Tset7ESLEIh0wpsjG0mZSgtOh2GvkXi3d53&#10;Tkceu0qaTp9Y3DUyTZKJdLom/mB1i48Wy5/twSlYre1gKV9ev9pNeNu7dNM+rwffSt3e9E9zLss5&#10;iIh9/LuASwb2DwUb2/kDmSAaBePpOGUqN8noAQQzZqMLslMwnTAii1z+D1KcAQAA//8DAFBLAQIt&#10;ABQABgAIAAAAIQC2gziS/gAAAOEBAAATAAAAAAAAAAAAAAAAAAAAAABbQ29udGVudF9UeXBlc10u&#10;eG1sUEsBAi0AFAAGAAgAAAAhADj9If/WAAAAlAEAAAsAAAAAAAAAAAAAAAAALwEAAF9yZWxzLy5y&#10;ZWxzUEsBAi0AFAAGAAgAAAAhAOgWEkWRAgAAhwUAAA4AAAAAAAAAAAAAAAAALgIAAGRycy9lMm9E&#10;b2MueG1sUEsBAi0AFAAGAAgAAAAhADAy24PmAAAAEAEAAA8AAAAAAAAAAAAAAAAA6wQAAGRycy9k&#10;b3ducmV2LnhtbFBLBQYAAAAABAAEAPMAAAD+BQAAAAA=&#10;">
                <w10:wrap type="through"/>
              </v:rect>
            </w:pict>
          </mc:Fallback>
        </mc:AlternateContent>
      </w:r>
      <w:r>
        <w:rPr>
          <w:noProof/>
        </w:rPr>
        <mc:AlternateContent>
          <mc:Choice Requires="wps">
            <w:drawing>
              <wp:anchor distT="0" distB="0" distL="114300" distR="114300" simplePos="0" relativeHeight="251771904" behindDoc="0" locked="0" layoutInCell="1" allowOverlap="1" wp14:anchorId="5E1282CB" wp14:editId="07309C83">
                <wp:simplePos x="0" y="0"/>
                <wp:positionH relativeFrom="column">
                  <wp:posOffset>3175</wp:posOffset>
                </wp:positionH>
                <wp:positionV relativeFrom="paragraph">
                  <wp:posOffset>2570480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71" name="Rectangle 71"/>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1" style="position:absolute;margin-left:.25pt;margin-top:202.4pt;width:180pt;height:18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6B49AA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6FkQIAAIcFAAAOAAAAZHJzL2Uyb0RvYy54bWysVE1v2zAMvQ/YfxB0X+0E/ZpRpwhadBhQ&#10;tEXToWdVlmIDkqhJSpzs14+SbCfoih2GXWRRJB/JZ5JX1zutyFY434Gp6eykpEQYDk1n1jX98XL3&#10;5ZISH5hpmAIjaroXnl4vPn+66m0l5tCCaoQjCGJ81duatiHYqig8b4Vm/gSsMKiU4DQLKLp10TjW&#10;I7pWxbwsz4seXGMdcOE9vt5mJV0kfCkFD49SehGIqinmFtLp0vkWz2Jxxaq1Y7bt+JAG+4csNOsM&#10;Bp2gbllgZOO6P6B0xx14kOGEgy5Ayo6LVANWMyvfVbNqmRWpFiTH24km//9g+cP2yZGuqenFjBLD&#10;NP6jZ2SNmbUSBN+QoN76Cu1W9skNksdrrHYnnY5frIPsEqn7iVSxC4Tj43x+eV6WyD1H3SggTnFw&#10;t86HbwI0iZeaOoyfyGTbex+y6WgSoxm465TCd1YpE08PqmviWxJi64gb5ciW4U8Pu1QDRjuyQil6&#10;FrGyXEu6hb0SGfVZSCQlZp8SSe14wGScCxNmWdWyRuRQZ1hm6qgYbMwiFaoMAkZkiUlO2APAaJlB&#10;Ruxc9mAfXUXq5sm5/Fti2XnySJHBhMlZdwbcRwAKqxoiZ/uRpExNZOkNmj22jIM8S97yuw5/2z3z&#10;4Yk5HB781bgQwiMeUkFfUxhulLTgfn30Hu2xp1FLSY/DWFP/c8OcoER9N9jtX2enp3F6k3B6djFH&#10;wR1r3o41ZqNvAH89NjRml67RPqjxKh3oV9wbyxgVVcxwjF1THtwo3IS8JHDzcLFcJjOcWMvCvVlZ&#10;HsEjq7EtX3avzNmhdwO2/QOMg8uqdy2cbaOngeUmgOxSfx94HfjGaU+NM2ymuE6O5WR12J+L3wAA&#10;AP//AwBQSwMEFAAGAAgAAAAhAP2hgrLjAAAADQEAAA8AAABkcnMvZG93bnJldi54bWxMT01PwzAM&#10;vSPxHyIjcZlYwhgFdU2nCTQ2IYHEgAO3rPGaisapmmwr/37mBBdLfs9+H8V88K04YB+bQBquxwoE&#10;UhVsQ7WGj/fl1T2ImAxZ0wZCDT8YYV6enxUmt+FIb3jYpFqwCMXcaHApdbmUsXLoTRyHDom5Xei9&#10;Sbz2tbS9ObK4b+VEqUx60xA7ONPhg8Pqe7P3GpYrN1rI55fPbh1fd36y7p5Woy+tLy+GxxmPxQxE&#10;wiH9fcBvB84PJQfbhj3ZKFoNt3ynYaqm3ILpm0wxstVwlzEiy0L+b1GeAAAA//8DAFBLAQItABQA&#10;BgAIAAAAIQC2gziS/gAAAOEBAAATAAAAAAAAAAAAAAAAAAAAAABbQ29udGVudF9UeXBlc10ueG1s&#10;UEsBAi0AFAAGAAgAAAAhADj9If/WAAAAlAEAAAsAAAAAAAAAAAAAAAAALwEAAF9yZWxzLy5yZWxz&#10;UEsBAi0AFAAGAAgAAAAhACwazoWRAgAAhwUAAA4AAAAAAAAAAAAAAAAALgIAAGRycy9lMm9Eb2Mu&#10;eG1sUEsBAi0AFAAGAAgAAAAhAP2hgrLjAAAADQEAAA8AAAAAAAAAAAAAAAAA6wQAAGRycy9kb3du&#10;cmV2LnhtbFBLBQYAAAAABAAEAPMAAAD7BQAAAAA=&#10;">
                <w10:wrap type="through"/>
              </v:rect>
            </w:pict>
          </mc:Fallback>
        </mc:AlternateContent>
      </w:r>
      <w:r>
        <w:rPr>
          <w:noProof/>
        </w:rPr>
        <mc:AlternateContent>
          <mc:Choice Requires="wps">
            <w:drawing>
              <wp:anchor distT="0" distB="0" distL="114300" distR="114300" simplePos="0" relativeHeight="251773952" behindDoc="0" locked="0" layoutInCell="1" allowOverlap="1" wp14:anchorId="6EF0FD3E" wp14:editId="2E302172">
                <wp:simplePos x="0" y="0"/>
                <wp:positionH relativeFrom="column">
                  <wp:posOffset>642620</wp:posOffset>
                </wp:positionH>
                <wp:positionV relativeFrom="paragraph">
                  <wp:posOffset>17780</wp:posOffset>
                </wp:positionV>
                <wp:extent cx="967105" cy="34544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420E72"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0FD3E" id="Text Box 72" o:spid="_x0000_s1049" type="#_x0000_t202" style="position:absolute;margin-left:50.6pt;margin-top:1.4pt;width:76.15pt;height:2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fIewIAAGIFAAAOAAAAZHJzL2Uyb0RvYy54bWysVFFPGzEMfp+0/xDlfVxbCoyKK+pATJMQ&#10;oJWJ5zSX0NOSOEvc3nW/fk7urnRsL0x7uXPsz4792c7FZWsN26oQa3AlHx+NOFNOQlW755J/e7z5&#10;8JGziMJVwoBTJd+pyC/n799dNH6mJrAGU6nAKIiLs8aXfI3oZ0UR5VpZEY/AK0dGDcEKpGN4Lqog&#10;GopuTTEZjU6LBkLlA0gVI2mvOyOf5/haK4n3WkeFzJSccsP8Dfm7St9ifiFmz0H4dS37NMQ/ZGFF&#10;7ejSfahrgYJtQv1HKFvLABE0HkmwBWhdS5VroGrGo1fVLNfCq1wLkRP9nqb4/8LKu+1DYHVV8rMJ&#10;Z05Y6tGjapF9gpaRivhpfJwRbOkJiC3pqc+DPpIyld3qYNOfCmJkJ6Z3e3ZTNEnK89Oz8eiEM0mm&#10;4+nJdJrZL16cfYj4WYFlSSh5oOZlTsX2NiIlQtABku5ycFMbkxto3G8KAnYalSeg9051dPlmCXdG&#10;JS/jvipNDOS0kyLPnroygW0FTY2QUjnMFee4hE4oTXe/xbHHJ9cuq7c47z3yzeBw72xrByGz9Crt&#10;6vuQsu7wxN9B3UnEdtXm1k+Oh36uoNpRmwN0ixK9vKmpGbci4oMItBnUWdp2vKePNtCUHHqJszWE&#10;n3/TJzwNLFk5a2jTSh5/bERQnJkvjkb5fJxGgWE+TE/OJnQIh5bVocVt7BVQW8b0rniZxYRHM4g6&#10;gH2iR2GRbiWTcJLuLjkO4hV2+0+PilSLRQbRMnqBt27pZQqdaE6j9tg+ieD7eUQa5DsYdlLMXo1l&#10;h02eDhYbBF3nmU1Ed6z2DaBFzqPcPzrppTg8Z9TL0zj/BQAA//8DAFBLAwQUAAYACAAAACEAlgpJ&#10;btwAAAAIAQAADwAAAGRycy9kb3ducmV2LnhtbEyPwU7DMBBE70j8g7VI3KhdQ4CmcaoKxBVEoZW4&#10;ufE2iRqvo9htwt+znOA4mtHMm2I1+U6ccYhtIAPzmQKBVAXXUm3g8+Pl5hFETJac7QKhgW+MsCov&#10;LwqbuzDSO543qRZcQjG3BpqU+lzKWDXobZyFHom9Qxi8TSyHWrrBjlzuO6mVupfetsQLje3xqcHq&#10;uDl5A9vXw9fuTr3Vzz7rxzApSX4hjbm+mtZLEAmn9BeGX3xGh5KZ9uFELoqOtZprjhrQ/IB9nd1m&#10;IPYGsgcNsizk/wPlDwAAAP//AwBQSwECLQAUAAYACAAAACEAtoM4kv4AAADhAQAAEwAAAAAAAAAA&#10;AAAAAAAAAAAAW0NvbnRlbnRfVHlwZXNdLnhtbFBLAQItABQABgAIAAAAIQA4/SH/1gAAAJQBAAAL&#10;AAAAAAAAAAAAAAAAAC8BAABfcmVscy8ucmVsc1BLAQItABQABgAIAAAAIQA6BFfIewIAAGIFAAAO&#10;AAAAAAAAAAAAAAAAAC4CAABkcnMvZTJvRG9jLnhtbFBLAQItABQABgAIAAAAIQCWCklu3AAAAAgB&#10;AAAPAAAAAAAAAAAAAAAAANUEAABkcnMvZG93bnJldi54bWxQSwUGAAAAAAQABADzAAAA3gUAAAAA&#10;" filled="f" stroked="f">
                <v:textbox>
                  <w:txbxContent>
                    <w:p w14:paraId="62420E72"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p>
                  </w:txbxContent>
                </v:textbox>
                <w10:wrap type="square"/>
              </v:shape>
            </w:pict>
          </mc:Fallback>
        </mc:AlternateContent>
      </w:r>
      <w:r>
        <w:rPr>
          <w:noProof/>
        </w:rPr>
        <mc:AlternateContent>
          <mc:Choice Requires="wps">
            <w:drawing>
              <wp:anchor distT="0" distB="0" distL="114300" distR="114300" simplePos="0" relativeHeight="251796480" behindDoc="0" locked="0" layoutInCell="1" allowOverlap="1" wp14:anchorId="077FD7E0" wp14:editId="4E896E76">
                <wp:simplePos x="0" y="0"/>
                <wp:positionH relativeFrom="column">
                  <wp:posOffset>3620770</wp:posOffset>
                </wp:positionH>
                <wp:positionV relativeFrom="paragraph">
                  <wp:posOffset>17780</wp:posOffset>
                </wp:positionV>
                <wp:extent cx="967105" cy="34544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72827C"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r w:rsidRPr="00205C72">
                              <w:rPr>
                                <w:rFonts w:ascii="Verdana" w:hAnsi="Verdana"/>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D7E0" id="Text Box 73" o:spid="_x0000_s1050" type="#_x0000_t202" style="position:absolute;margin-left:285.1pt;margin-top:1.4pt;width:76.15pt;height:27.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XZewIAAGIFAAAOAAAAZHJzL2Uyb0RvYy54bWysVFFPGzEMfp+0/xDlfVxbCoyKK+pATJMQ&#10;oJWJ5zSX0NOSOEvc3nW/fk7urnRsL0x7uXPsz4792c7FZWsN26oQa3AlHx+NOFNOQlW755J/e7z5&#10;8JGziMJVwoBTJd+pyC/n799dNH6mJrAGU6nAKIiLs8aXfI3oZ0UR5VpZEY/AK0dGDcEKpGN4Lqog&#10;GopuTTEZjU6LBkLlA0gVI2mvOyOf5/haK4n3WkeFzJSccsP8Dfm7St9ifiFmz0H4dS37NMQ/ZGFF&#10;7ejSfahrgYJtQv1HKFvLABE0HkmwBWhdS5VroGrGo1fVLNfCq1wLkRP9nqb4/8LKu+1DYHVV8rNj&#10;zpyw1KNH1SL7BC0jFfHT+Dgj2NITEFvSU58HfSRlKrvVwaY/FcTITkzv9uymaJKU56dn49EJZ5JM&#10;x9OT6TSzX7w4+xDxswLLklDyQM3LnIrtbURKhKADJN3l4KY2JjfQuN8UBOw0Kk9A753q6PLNEu6M&#10;Sl7GfVWaGMhpJ0WePXVlAtsKmhohpXKYK85xCZ1Qmu5+i2OPT65dVm9x3nvkm8Hh3tnWDkJm6VXa&#10;1fchZd3hib+DupOI7arNrZ9Mh36uoNpRmwN0ixK9vKmpGbci4oMItBnUWdp2vKePNtCUHHqJszWE&#10;n3/TJzwNLFk5a2jTSh5/bERQnJkvjkb5fJxGgWE+TE/OJnQIh5bVocVt7BVQW8b0rniZxYRHM4g6&#10;gH2iR2GRbiWTcJLuLjkO4hV2+0+PilSLRQbRMnqBt27pZQqdaE6j9tg+ieD7eUQa5DsYdlLMXo1l&#10;h02eDhYbBF3nmU1Ed6z2DaBFzqPcPzrppTg8Z9TL0zj/BQAA//8DAFBLAwQUAAYACAAAACEAFxQG&#10;gtsAAAAIAQAADwAAAGRycy9kb3ducmV2LnhtbEyPwU7DMBBE70j8g7VI3KiNRWgJcSoE4krV0lbi&#10;5sbbJCJeR7HbhL9ne4Lj6o1m3xTLyXfijENsAxm4nykQSFVwLdUGtp/vdwsQMVlytguEBn4wwrK8&#10;vips7sJIazxvUi24hGJuDTQp9bmUsWrQ2zgLPRKzYxi8TXwOtXSDHbncd1Ir9Si9bYk/NLbH1war&#10;783JG9h9HL/2D2pVv/msH8OkJPknacztzfTyDCLhlP7CcNFndSjZ6RBO5KLoDGRzpTlqQPMC5nOt&#10;MxCHC9Agy0L+H1D+AgAA//8DAFBLAQItABQABgAIAAAAIQC2gziS/gAAAOEBAAATAAAAAAAAAAAA&#10;AAAAAAAAAABbQ29udGVudF9UeXBlc10ueG1sUEsBAi0AFAAGAAgAAAAhADj9If/WAAAAlAEAAAsA&#10;AAAAAAAAAAAAAAAALwEAAF9yZWxzLy5yZWxzUEsBAi0AFAAGAAgAAAAhACJsBdl7AgAAYgUAAA4A&#10;AAAAAAAAAAAAAAAALgIAAGRycy9lMm9Eb2MueG1sUEsBAi0AFAAGAAgAAAAhABcUBoLbAAAACAEA&#10;AA8AAAAAAAAAAAAAAAAA1QQAAGRycy9kb3ducmV2LnhtbFBLBQYAAAAABAAEAPMAAADdBQAAAAA=&#10;" filled="f" stroked="f">
                <v:textbox>
                  <w:txbxContent>
                    <w:p w14:paraId="4272827C"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r w:rsidRPr="00205C72">
                        <w:rPr>
                          <w:rFonts w:ascii="Verdana" w:hAnsi="Verdana"/>
                          <w:sz w:val="24"/>
                          <w:szCs w:val="24"/>
                        </w:rPr>
                        <w:tab/>
                      </w:r>
                    </w:p>
                  </w:txbxContent>
                </v:textbox>
                <w10:wrap type="square"/>
              </v:shape>
            </w:pict>
          </mc:Fallback>
        </mc:AlternateContent>
      </w:r>
      <w:r>
        <w:rPr>
          <w:noProof/>
        </w:rPr>
        <mc:AlternateContent>
          <mc:Choice Requires="wps">
            <w:drawing>
              <wp:anchor distT="0" distB="0" distL="114300" distR="114300" simplePos="0" relativeHeight="251790336" behindDoc="0" locked="0" layoutInCell="1" allowOverlap="1" wp14:anchorId="095F86A7" wp14:editId="30BD69B8">
                <wp:simplePos x="0" y="0"/>
                <wp:positionH relativeFrom="column">
                  <wp:posOffset>6717665</wp:posOffset>
                </wp:positionH>
                <wp:positionV relativeFrom="paragraph">
                  <wp:posOffset>17780</wp:posOffset>
                </wp:positionV>
                <wp:extent cx="967105" cy="34544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9671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BECA6C"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r w:rsidRPr="00205C72">
                              <w:rPr>
                                <w:rFonts w:ascii="Verdana" w:hAnsi="Verdana"/>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86A7" id="Text Box 74" o:spid="_x0000_s1051" type="#_x0000_t202" style="position:absolute;margin-left:528.95pt;margin-top:1.4pt;width:76.15pt;height:27.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d1ewIAAGIFAAAOAAAAZHJzL2Uyb0RvYy54bWysVFFPGzEMfp+0/xDlfVzbtTAqrqgDMU1C&#10;gAYTz2kuoaclcZa4vet+PU7urnRsL0x7uXPsz4792c7ZeWsN26oQa3AlHx+NOFNOQlW7p5J/f7j6&#10;8ImziMJVwoBTJd+pyM8X79+dNX6uJrAGU6nAKIiL88aXfI3o50UR5VpZEY/AK0dGDcEKpGN4Kqog&#10;GopuTTEZjY6LBkLlA0gVI2kvOyNf5PhaK4m3WkeFzJSccsP8Dfm7St9icSbmT0H4dS37NMQ/ZGFF&#10;7ejSfahLgYJtQv1HKFvLABE0HkmwBWhdS5VroGrGo1fV3K+FV7kWIif6PU3x/4WVN9u7wOqq5CdT&#10;zpyw1KMH1SL7DC0jFfHT+Dgn2L0nILakpz4P+kjKVHarg01/KoiRnZje7dlN0SQpT49PxqMZZ5JM&#10;H6ez6TSzX7w4+xDxiwLLklDyQM3LnIrtdURKhKADJN3l4Ko2JjfQuN8UBOw0Kk9A753q6PLNEu6M&#10;Sl7GfVOaGMhpJ0WePXVhAtsKmhohpXKYK85xCZ1Qmu5+i2OPT65dVm9x3nvkm8Hh3tnWDkJm6VXa&#10;1Y8hZd3hib+DupOI7arNrZ/Mhn6uoNpRmwN0ixK9vKqpGdci4p0ItBnUWdp2vKWPNtCUHHqJszWE&#10;X3/TJzwNLFk5a2jTSh5/bkRQnJmvjkb5dJxGgWE+TGcnEzqEQ8vq0OI29gKoLWN6V7zMYsKjGUQd&#10;wD7So7BMt5JJOEl3lxwH8QK7/adHRarlMoNoGb3Aa3fvZQqdaE6j9tA+iuD7eUQa5BsYdlLMX41l&#10;h02eDpYbBF3nmU1Ed6z2DaBFzqPcPzrppTg8Z9TL07h4BgAA//8DAFBLAwQUAAYACAAAACEAlvcL&#10;J90AAAAKAQAADwAAAGRycy9kb3ducmV2LnhtbEyPy07DMBBF90j9B2uQ2FG7FqE0xKkqEFuqlofE&#10;zo2nSUQ8jmK3CX/PdAXLqzm6c26xnnwnzjjENpCBxVyBQKqCa6k28P72cvsAIiZLznaB0MAPRliX&#10;s6vC5i6MtMPzPtWCSyjm1kCTUp9LGasGvY3z0CPx7RgGbxPHoZZusCOX+05qpe6lty3xh8b2+NRg&#10;9b0/eQMfr8evzzu1rZ991o9hUpL8Shpzcz1tHkEknNIfDBd9VoeSnQ7hRC6KjrPKlitmDWiecAH0&#10;QmkQBwPZUoMsC/l/QvkLAAD//wMAUEsBAi0AFAAGAAgAAAAhALaDOJL+AAAA4QEAABMAAAAAAAAA&#10;AAAAAAAAAAAAAFtDb250ZW50X1R5cGVzXS54bWxQSwECLQAUAAYACAAAACEAOP0h/9YAAACUAQAA&#10;CwAAAAAAAAAAAAAAAAAvAQAAX3JlbHMvLnJlbHNQSwECLQAUAAYACAAAACEAbqj3dXsCAABiBQAA&#10;DgAAAAAAAAAAAAAAAAAuAgAAZHJzL2Uyb0RvYy54bWxQSwECLQAUAAYACAAAACEAlvcLJ90AAAAK&#10;AQAADwAAAAAAAAAAAAAAAADVBAAAZHJzL2Rvd25yZXYueG1sUEsFBgAAAAAEAAQA8wAAAN8FAAAA&#10;AA==&#10;" filled="f" stroked="f">
                <v:textbox>
                  <w:txbxContent>
                    <w:p w14:paraId="52BECA6C" w14:textId="77777777" w:rsidR="00B36A4B" w:rsidRPr="00205C72" w:rsidRDefault="00B36A4B" w:rsidP="00B36A4B">
                      <w:pPr>
                        <w:jc w:val="center"/>
                        <w:rPr>
                          <w:rFonts w:ascii="Verdana" w:hAnsi="Verdana"/>
                          <w:sz w:val="24"/>
                          <w:szCs w:val="24"/>
                        </w:rPr>
                      </w:pPr>
                      <w:r w:rsidRPr="00205C72">
                        <w:rPr>
                          <w:rFonts w:ascii="Verdana" w:hAnsi="Verdana"/>
                          <w:sz w:val="24"/>
                          <w:szCs w:val="24"/>
                        </w:rPr>
                        <w:t>Reason</w:t>
                      </w:r>
                      <w:r w:rsidRPr="00205C72">
                        <w:rPr>
                          <w:rFonts w:ascii="Verdana" w:hAnsi="Verdana"/>
                          <w:sz w:val="24"/>
                          <w:szCs w:val="24"/>
                        </w:rPr>
                        <w:tab/>
                      </w:r>
                    </w:p>
                  </w:txbxContent>
                </v:textbox>
                <w10:wrap type="square"/>
              </v:shape>
            </w:pict>
          </mc:Fallback>
        </mc:AlternateContent>
      </w:r>
      <w:r>
        <w:rPr>
          <w:noProof/>
        </w:rPr>
        <mc:AlternateContent>
          <mc:Choice Requires="wps">
            <w:drawing>
              <wp:anchor distT="0" distB="0" distL="114300" distR="114300" simplePos="0" relativeHeight="251769856" behindDoc="0" locked="0" layoutInCell="1" allowOverlap="1" wp14:anchorId="6D8D8265" wp14:editId="68D052A0">
                <wp:simplePos x="0" y="0"/>
                <wp:positionH relativeFrom="column">
                  <wp:posOffset>3001645</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75" name="Rectangle 75"/>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5" style="position:absolute;margin-left:236.35pt;margin-top:1.7pt;width:180pt;height:18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1884E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wkgIAAIcFAAAOAAAAZHJzL2Uyb0RvYy54bWysVE1v2zAMvQ/YfxB0X+0E/ZpRpwhadBhQ&#10;tEXToWdVlmIBsqhJSpzs14+SbCfoih2GXWRRJB/JZ5JX17tOk61wXoGp6eykpEQYDo0y65r+eLn7&#10;ckmJD8w0TIMRNd0LT68Xnz9d9bYSc2hBN8IRBDG+6m1N2xBsVRSet6Jj/gSsMKiU4DoWUHTronGs&#10;R/ROF/OyPC96cI11wIX3+HqblXSR8KUUPDxK6UUguqaYW0inS+dbPIvFFavWjtlW8SEN9g9ZdEwZ&#10;DDpB3bLAyMapP6A6xR14kOGEQ1eAlIqLVANWMyvfVbNqmRWpFiTH24km//9g+cP2yRHV1PTijBLD&#10;OvxHz8gaM2stCL4hQb31Fdqt7JMbJI/XWO1Oui5+sQ6yS6TuJ1LFLhCOj/P55XlZIvccdaOAOMXB&#10;3TofvgnoSLzU1GH8RCbb3vuQTUeTGM3AndIa31mlTTw9aNXEtyTE1hE32pEtw58edrNYA0Y7skIp&#10;ehaxslxLuoW9Fhn1WUgkJWafEknteMBknAsTZlnVskbkUGdYZuqoGGzMIoXWBgEjssQkJ+wBYLTM&#10;ICN2znmwj64idfPkXP4tsew8eaTIYMLk3CkD7iMAjVUNkbP9SFKmJrL0Bs0eW8ZBniVv+Z3C33bP&#10;fHhiDocHfzUuhPCIh9TQ1xSGGyUtuF8fvUd77GnUUtLjMNbU/9wwJyjR3w12+9fZ6Wmc3iScnl3M&#10;UXDHmrdjjdl0N4C/foarx/J0jfZBj1fpoHvFvbGMUVHFDMfYNeXBjcJNyEsCNw8Xy2Uyw4m1LNyb&#10;leURPLIa2/Jl98qcHXo3YNs/wDi4rHrXwtk2ehpYbgJIlfr7wOvAN057apxhM8V1ciwnq8P+XPwG&#10;AAD//wMAUEsDBBQABgAIAAAAIQB3lHlC4wAAAA4BAAAPAAAAZHJzL2Rvd25yZXYueG1sTE9Na8JA&#10;EL0X+h+WKfQiumkUlZiNSItVCi1o20Nva3bMhmZnQ3bV9N93PLWXgTdv5n3ky9414oxdqD0peBgl&#10;IJBKb2qqFHy8r4dzECFqMrrxhAp+MMCyuL3JdWb8hXZ43sdKsAiFTCuwMbaZlKG06HQY+RaJuaPv&#10;nI4Mu0qaTl9Y3DUyTZKpdLomdrC6xUeL5ff+5BSsN3awki+vn+02vB1dum2fN4Mvpe7v+qcFj9UC&#10;RMQ+/n3AtQPnh4KDHfyJTBCNgsksnfGpgvEEBPPz8RUfGE95I4tc/q9R/AIAAP//AwBQSwECLQAU&#10;AAYACAAAACEAtoM4kv4AAADhAQAAEwAAAAAAAAAAAAAAAAAAAAAAW0NvbnRlbnRfVHlwZXNdLnht&#10;bFBLAQItABQABgAIAAAAIQA4/SH/1gAAAJQBAAALAAAAAAAAAAAAAAAAAC8BAABfcmVscy8ucmVs&#10;c1BLAQItABQABgAIAAAAIQC+JVwwkgIAAIcFAAAOAAAAAAAAAAAAAAAAAC4CAABkcnMvZTJvRG9j&#10;LnhtbFBLAQItABQABgAIAAAAIQB3lHlC4wAAAA4BAAAPAAAAAAAAAAAAAAAAAOwEAABkcnMvZG93&#10;bnJldi54bWxQSwUGAAAAAAQABADzAAAA/AUAAAAA&#10;">
                <w10:wrap type="through"/>
              </v:rect>
            </w:pict>
          </mc:Fallback>
        </mc:AlternateContent>
      </w:r>
      <w:r>
        <w:rPr>
          <w:noProof/>
        </w:rPr>
        <mc:AlternateContent>
          <mc:Choice Requires="wps">
            <w:drawing>
              <wp:anchor distT="0" distB="0" distL="114300" distR="114300" simplePos="0" relativeHeight="251762688" behindDoc="0" locked="0" layoutInCell="1" allowOverlap="1" wp14:anchorId="1AFEC0BC" wp14:editId="3A34A265">
                <wp:simplePos x="0" y="0"/>
                <wp:positionH relativeFrom="column">
                  <wp:posOffset>0</wp:posOffset>
                </wp:positionH>
                <wp:positionV relativeFrom="paragraph">
                  <wp:posOffset>21590</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76" name="Rectangle 7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6" style="position:absolute;margin-left:0;margin-top:1.7pt;width:180pt;height:180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773AD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mqkgIAAIcFAAAOAAAAZHJzL2Uyb0RvYy54bWysVE1v2zAMvQ/YfxB0X+0E/ZpRpwhadBhQ&#10;tEXToWdVlmIBsqhJSpzs14+SbCfoih2GXWRRJB/JZ5JX17tOk61wXoGp6eykpEQYDo0y65r+eLn7&#10;ckmJD8w0TIMRNd0LT68Xnz9d9bYSc2hBN8IRBDG+6m1N2xBsVRSet6Jj/gSsMKiU4DoWUHTronGs&#10;R/ROF/OyPC96cI11wIX3+HqblXSR8KUUPDxK6UUguqaYW0inS+dbPIvFFavWjtlW8SEN9g9ZdEwZ&#10;DDpB3bLAyMapP6A6xR14kOGEQ1eAlIqLVANWMyvfVbNqmRWpFiTH24km//9g+cP2yRHV1PTinBLD&#10;OvxHz8gaM2stCL4hQb31Fdqt7JMbJI/XWO1Oui5+sQ6yS6TuJ1LFLhCOj/P55XlZIvccdaOAOMXB&#10;3TofvgnoSLzU1GH8RCbb3vuQTUeTGM3AndIa31mlTTw9aNXEtyTE1hE32pEtw58edrNYA0Y7skIp&#10;ehaxslxLuoW9Fhn1WUgkJWafEknteMBknAsTZlnVskbkUGdYZuqoGGzMIoXWBgEjssQkJ+wBYLTM&#10;ICN2znmwj64idfPkXP4tsew8eaTIYMLk3CkD7iMAjVUNkbP9SFKmJrL0Bs0eW8ZBniVv+Z3C33bP&#10;fHhiDocHfzUuhPCIh9TQ1xSGGyUtuF8fvUd77GnUUtLjMNbU/9wwJyjR3w12+9fZ6Wmc3iScnl3M&#10;UXDHmrdjjdl0N4C/foarx/J0jfZBj1fpoHvFvbGMUVHFDMfYNeXBjcJNyEsCNw8Xy2Uyw4m1LNyb&#10;leURPLIa2/Jl98qcHXo3YNs/wDi4rHrXwtk2ehpYbgJIlfr7wOvAN057apxhM8V1ciwnq8P+XPwG&#10;AAD//wMAUEsDBBQABgAIAAAAIQDKvlEE4AAAAAsBAAAPAAAAZHJzL2Rvd25yZXYueG1sTE9NawIx&#10;EL0X/A9hhF6kZqtFyrpZkRarFCpo20NvcTNulm4mYRN1++87ntrLMG8e8z6KRe9accYuNp4U3I8z&#10;EEiVNw3VCj7eV3ePIGLSZHTrCRX8YIRFObgpdG78hXZ43qdasAjFXCuwKYVcylhZdDqOfUBi7ug7&#10;pxPDrpam0xcWd62cZNlMOt0QO1gd8Mli9b0/OQWrtR0t5evbZ9jE7dFNNuFlPfpS6nbYP895LOcg&#10;Evbp7wOuHTg/lBzs4E9komgVcJukYPoAgsnpLGN8uC58kWUh/3cofwEAAP//AwBQSwECLQAUAAYA&#10;CAAAACEAtoM4kv4AAADhAQAAEwAAAAAAAAAAAAAAAAAAAAAAW0NvbnRlbnRfVHlwZXNdLnhtbFBL&#10;AQItABQABgAIAAAAIQA4/SH/1gAAAJQBAAALAAAAAAAAAAAAAAAAAC8BAABfcmVscy8ucmVsc1BL&#10;AQItABQABgAIAAAAIQCzNkmqkgIAAIcFAAAOAAAAAAAAAAAAAAAAAC4CAABkcnMvZTJvRG9jLnht&#10;bFBLAQItABQABgAIAAAAIQDKvlEE4AAAAAsBAAAPAAAAAAAAAAAAAAAAAOwEAABkcnMvZG93bnJl&#10;di54bWxQSwUGAAAAAAQABADzAAAA+QUAAAAA&#10;">
                <w10:wrap type="through"/>
              </v:rect>
            </w:pict>
          </mc:Fallback>
        </mc:AlternateContent>
      </w:r>
    </w:p>
    <w:p w14:paraId="6F948BEA" w14:textId="77777777" w:rsidR="00B36A4B" w:rsidRDefault="00B36A4B" w:rsidP="00B36A4B"/>
    <w:p w14:paraId="30C88F03" w14:textId="77777777" w:rsidR="00B36A4B" w:rsidRDefault="00B36A4B" w:rsidP="00B36A4B"/>
    <w:p w14:paraId="19233B70" w14:textId="77777777" w:rsidR="00B36A4B" w:rsidRDefault="00B36A4B" w:rsidP="00B36A4B"/>
    <w:p w14:paraId="77ABE6E4" w14:textId="77777777" w:rsidR="00B36A4B" w:rsidRDefault="00B36A4B" w:rsidP="00B36A4B"/>
    <w:p w14:paraId="18C5A34E" w14:textId="77777777" w:rsidR="00B36A4B" w:rsidRDefault="00B36A4B" w:rsidP="00B36A4B"/>
    <w:p w14:paraId="71169F28" w14:textId="77777777" w:rsidR="00B36A4B" w:rsidRDefault="00B36A4B" w:rsidP="00B36A4B">
      <w:r>
        <w:rPr>
          <w:noProof/>
        </w:rPr>
        <mc:AlternateContent>
          <mc:Choice Requires="wps">
            <w:drawing>
              <wp:anchor distT="0" distB="0" distL="114300" distR="114300" simplePos="0" relativeHeight="251783168" behindDoc="0" locked="0" layoutInCell="1" allowOverlap="1" wp14:anchorId="1046DC14" wp14:editId="0975A783">
                <wp:simplePos x="0" y="0"/>
                <wp:positionH relativeFrom="column">
                  <wp:posOffset>7687636</wp:posOffset>
                </wp:positionH>
                <wp:positionV relativeFrom="paragraph">
                  <wp:posOffset>236296</wp:posOffset>
                </wp:positionV>
                <wp:extent cx="563245" cy="34798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56324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FD1CC5"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DC14" id="Text Box 77" o:spid="_x0000_s1052" type="#_x0000_t202" style="position:absolute;margin-left:605.35pt;margin-top:18.6pt;width:44.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P3fAIAAGIFAAAOAAAAZHJzL2Uyb0RvYy54bWysVFFPGzEMfp+0/xDlfVxbCoWKK+pATJPQ&#10;QIOJ5zSX0NOSOEvc3nW/fk7urnRsL0x7uXPsz4792c7FZWsN26oQa3AlHx+NOFNOQlW755J/e7z5&#10;cMZZROEqYcCpku9U5JeL9+8uGj9XE1iDqVRgFMTFeeNLvkb086KIcq2siEfglSOjhmAF0jE8F1UQ&#10;DUW3ppiMRqdFA6HyAaSKkbTXnZEvcnytlcQ7raNCZkpOuWH+hvxdpW+xuBDz5yD8upZ9GuIfsrCi&#10;dnTpPtS1QME2of4jlK1lgAgajyTYArSupco1UDXj0atqHtbCq1wLkRP9nqb4/8LKL9v7wOqq5LMZ&#10;Z05Y6tGjapF9hJaRivhpfJwT7METEFvSU58HfSRlKrvVwaY/FcTITkzv9uymaJKUJ6fHk+kJZ5JM&#10;x9PZ+Vlmv3hx9iHiJwWWJaHkgZqXORXb24iUCEEHSLrLwU1tTG6gcb8pCNhpVJ6A3jvV0eWbJdwZ&#10;lbyM+6o0MZDTToo8e+rKBLYVNDVCSuUwV5zjEjqhNN39Fscen1y7rN7ivPfIN4PDvbOtHYTM0qu0&#10;q+9DyrrDE38HdScR21WbWz85Hfq5gmpHbQ7QLUr08qamZtyKiPci0GZQZ2nb8Y4+2kBTcuglztYQ&#10;fv5Nn/A0sGTlrKFNK3n8sRFBcWY+Oxrl8/F0mlYzH6YnswkdwqFldWhxG3sF1JYxvSteZjHh0Qyi&#10;DmCf6FFYplvJJJyku0uOg3iF3f7ToyLVcplBtIxe4K178DKFTjSnUXtsn0Tw/TwiDfIXGHZSzF+N&#10;ZYdNng6WGwRd55lNRHes9g2gRc6j3D866aU4PGfUy9O4+AUAAP//AwBQSwMEFAAGAAgAAAAhADrc&#10;E7zeAAAACwEAAA8AAABkcnMvZG93bnJldi54bWxMj8FOwzAQRO9I/IO1SNyoXVMoCdlUCMQV1EIr&#10;cXPjbRIRr6PYbcLf457gONqnmbfFanKdONEQWs8I85kCQVx523KN8PnxevMAIkTD1nSeCeGHAqzK&#10;y4vC5NaPvKbTJtYilXDIDUITY59LGaqGnAkz3xOn28EPzsQUh1rawYyp3HVSK3UvnWk5LTSmp+eG&#10;qu/N0SFs3w5fu4V6r1/cXT/6SUl2mUS8vpqeHkFEmuIfDGf9pA5lctr7I9sgupT1XC0Ti3C71CDO&#10;hM6yBYg9QqYVyLKQ/38ofwEAAP//AwBQSwECLQAUAAYACAAAACEAtoM4kv4AAADhAQAAEwAAAAAA&#10;AAAAAAAAAAAAAAAAW0NvbnRlbnRfVHlwZXNdLnhtbFBLAQItABQABgAIAAAAIQA4/SH/1gAAAJQB&#10;AAALAAAAAAAAAAAAAAAAAC8BAABfcmVscy8ucmVsc1BLAQItABQABgAIAAAAIQAhlgP3fAIAAGIF&#10;AAAOAAAAAAAAAAAAAAAAAC4CAABkcnMvZTJvRG9jLnhtbFBLAQItABQABgAIAAAAIQA63BO83gAA&#10;AAsBAAAPAAAAAAAAAAAAAAAAANYEAABkcnMvZG93bnJldi54bWxQSwUGAAAAAAQABADzAAAA4QUA&#10;AAAA&#10;" filled="f" stroked="f">
                <v:textbox>
                  <w:txbxContent>
                    <w:p w14:paraId="4DFD1CC5" w14:textId="77777777" w:rsidR="00B36A4B" w:rsidRDefault="00B36A4B" w:rsidP="00B36A4B">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92384" behindDoc="0" locked="0" layoutInCell="1" allowOverlap="1" wp14:anchorId="01A80191" wp14:editId="2550DB43">
                <wp:simplePos x="0" y="0"/>
                <wp:positionH relativeFrom="column">
                  <wp:posOffset>4746625</wp:posOffset>
                </wp:positionH>
                <wp:positionV relativeFrom="paragraph">
                  <wp:posOffset>240828</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78" name="Rectangle 78"/>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8" style="position:absolute;margin-left:373.75pt;margin-top:18.95pt;width:42.35pt;height:18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1E6F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Q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hi9l&#10;mcE3ekLWmF1rQfAOCWpdWKDds3v0vRTwmKrdSW/SP9ZBdpnU/Uiq2EXC8XL+9ex8NqeEo2o6PT8t&#10;M+nFwdn5EL8JMCQdKuoxeqaSbe9CxIBoOpikWBZuldb53bRNFwG0qtNdFlLjiGvtyZbhk8fdJFWA&#10;EEdWKCXPItXVVZJPca9FgtD2SUikBHOf5kRyMx4wGefCxkmnalgtulDzEn9DsCGLHDoDJmSJSY7Y&#10;PcBg2YEM2F3OvX1yFbmXR+fyb4l1zqNHjgw2js5GWfAfAWisqo/c2Q8kddQklt6g3mPDeOgmKTh+&#10;q/DZ7liIj8zj6OCQ4TqID/iRGtqKQn+ipAH/66P7ZI8djVpKWhzFioafG+YFJfq7xV6/mMxmaXaz&#10;MJufTVHwx5q3Y43dmGvAp5/g4nE8H5N91MNRejCvuDVWKSqqmOUYu6I8+kG4jt2KwL3DxWqVzXBe&#10;HYt39tnxBJ5YTW35sntl3vW9G7Hp72EYW7Z418KdbfK0sNpEkCr394HXnm+c9dw4/V5Ky+RYzlaH&#10;7bn8DQAA//8DAFBLAwQUAAYACAAAACEAX857IOYAAAAOAQAADwAAAGRycy9kb3ducmV2LnhtbExP&#10;XUvDMBR9F/wP4Qq+jC21Vbt1TcdQ5obgwKkPvmVN1hSbm9BkW/33Xp/05cDlnHs+ysVgO3bSfWgd&#10;CriZJMA01k612Ah4f1uNp8BClKhk51AL+NYBFtXlRSkL5c74qk+72DAywVBIASZGX3AeaqOtDBPn&#10;NRJ3cL2Vkc6+4aqXZzK3HU+T5J5b2SIlGOn1g9H11+5oBazWZrTkzy8ffhO2B5tu/NN69CnE9dXw&#10;OCdYzoFFPcS/D/jdQP2homJ7d0QVWCcgv83vSCogy2fASDDN0hTYnphsBrwq+f8Z1Q8AAAD//wMA&#10;UEsBAi0AFAAGAAgAAAAhALaDOJL+AAAA4QEAABMAAAAAAAAAAAAAAAAAAAAAAFtDb250ZW50X1R5&#10;cGVzXS54bWxQSwECLQAUAAYACAAAACEAOP0h/9YAAACUAQAACwAAAAAAAAAAAAAAAAAvAQAAX3Jl&#10;bHMvLnJlbHNQSwECLQAUAAYACAAAACEA/gBykJYCAACFBQAADgAAAAAAAAAAAAAAAAAuAgAAZHJz&#10;L2Uyb0RvYy54bWxQSwECLQAUAAYACAAAACEAX857IOYAAAAOAQAADwAAAAAAAAAAAAAAAADwBAAA&#10;ZHJzL2Rvd25yZXYueG1sUEsFBgAAAAAEAAQA8wAAAAMGAAAAAA==&#10;">
                <w10:wrap type="through"/>
              </v:rect>
            </w:pict>
          </mc:Fallback>
        </mc:AlternateContent>
      </w:r>
      <w:r>
        <w:rPr>
          <w:noProof/>
        </w:rPr>
        <mc:AlternateContent>
          <mc:Choice Requires="wps">
            <w:drawing>
              <wp:anchor distT="0" distB="0" distL="114300" distR="114300" simplePos="0" relativeHeight="251779072" behindDoc="0" locked="0" layoutInCell="1" allowOverlap="1" wp14:anchorId="29F86D0A" wp14:editId="3A7BD37D">
                <wp:simplePos x="0" y="0"/>
                <wp:positionH relativeFrom="column">
                  <wp:posOffset>4733290</wp:posOffset>
                </wp:positionH>
                <wp:positionV relativeFrom="paragraph">
                  <wp:posOffset>227493</wp:posOffset>
                </wp:positionV>
                <wp:extent cx="566420" cy="3429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0D0EEA"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6D0A" id="Text Box 79" o:spid="_x0000_s1053" type="#_x0000_t202" style="position:absolute;margin-left:372.7pt;margin-top:17.9pt;width:44.6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kXewIAAGIFAAAOAAAAZHJzL2Uyb0RvYy54bWysVFFPGzEMfp+0/xDlfVzbFVgrrqgDMU1C&#10;gAYTz2kuoaclcZa4vet+PU7urnRsL0x7yfnsz4792c7ZeWsN26oQa3AlHx+NOFNOQlW7p5J/f7j6&#10;8ImziMJVwoBTJd+pyM8X79+dNX6uJrAGU6nAKIiL88aXfI3o50UR5VpZEY/AK0dGDcEKpN/wVFRB&#10;NBTdmmIyGp0UDYTKB5AqRtJedka+yPG1VhJvtY4KmSk55Yb5DPlcpbNYnIn5UxB+Xcs+DfEPWVhR&#10;O7p0H+pSoGCbUP8RytYyQASNRxJsAVrXUuUaqJrx6FU192vhVa6FyIl+T1P8f2HlzfYusLoq+emM&#10;Mycs9ehBtcg+Q8tIRfw0Ps4Jdu8JiC3pqc+DPpIyld3qYNOXCmJkJ6Z3e3ZTNEnK45OT6YQskkwf&#10;p5PZKLNfvDj7EPGLAsuSUPJAzcuciu11REqEoAMk3eXgqjYmN9C43xQE7DQqT0Dvnero8s0S7oxK&#10;XsZ9U5oYyGknRZ49dWEC2wqaGiGlcpgrznEJnVCa7n6LY49Prl1Wb3Hee+SbweHe2dYOQmbpVdrV&#10;jyFl3eGJv4O6k4jtqs2tn5wO/VxBtaM2B+gWJXp5VVMzrkXEOxFoM6h/tO14S4c20JQceomzNYRf&#10;f9MnPA0sWTlraNNKHn9uRFCcma+ORnk2nk7Tauaf6fFpmpFwaFkdWtzGXgC1ZUzvipdZTHg0g6gD&#10;2Ed6FJbpVjIJJ+nukuMgXmC3//SoSLVcZhAtoxd47e69TKETzWnUHtpHEXw/j0iDfAPDTor5q7Hs&#10;sMnTwXKDoOs8s4nojtW+AbTIeZT7Rye9FIf/GfXyNC6eAQAA//8DAFBLAwQUAAYACAAAACEAKdvx&#10;4d4AAAAJAQAADwAAAGRycy9kb3ducmV2LnhtbEyPTU/DMAyG70j7D5GRuLEE1o6uNJ0QiCto40Pi&#10;ljVeW61xqiZby7+fd4KbLT96/bzFenKdOOEQWk8a7uYKBFLlbUu1hs+P19sMRIiGrOk8oYZfDLAu&#10;Z1eFya0faYOnbawFh1DIjYYmxj6XMlQNOhPmvkfi294PzkReh1rawYwc7jp5r9RSOtMSf2hMj88N&#10;Voft0Wn4etv/fCfqvX5xaT/6SUlyK6n1zfX09Agi4hT/YLjoszqU7LTzR7JBdBoekjRhVMMi5QoM&#10;ZItkCWLHwyoDWRbyf4PyDAAA//8DAFBLAQItABQABgAIAAAAIQC2gziS/gAAAOEBAAATAAAAAAAA&#10;AAAAAAAAAAAAAABbQ29udGVudF9UeXBlc10ueG1sUEsBAi0AFAAGAAgAAAAhADj9If/WAAAAlAEA&#10;AAsAAAAAAAAAAAAAAAAALwEAAF9yZWxzLy5yZWxzUEsBAi0AFAAGAAgAAAAhAFvlWRd7AgAAYgUA&#10;AA4AAAAAAAAAAAAAAAAALgIAAGRycy9lMm9Eb2MueG1sUEsBAi0AFAAGAAgAAAAhACnb8eHeAAAA&#10;CQEAAA8AAAAAAAAAAAAAAAAA1QQAAGRycy9kb3ducmV2LnhtbFBLBQYAAAAABAAEAPMAAADgBQAA&#10;AAA=&#10;" filled="f" stroked="f">
                <v:textbox>
                  <w:txbxContent>
                    <w:p w14:paraId="430D0EEA" w14:textId="77777777" w:rsidR="00B36A4B" w:rsidRDefault="00B36A4B" w:rsidP="00B36A4B">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3B6D431B" wp14:editId="69B43920">
                <wp:simplePos x="0" y="0"/>
                <wp:positionH relativeFrom="column">
                  <wp:posOffset>1735455</wp:posOffset>
                </wp:positionH>
                <wp:positionV relativeFrom="paragraph">
                  <wp:posOffset>223683</wp:posOffset>
                </wp:positionV>
                <wp:extent cx="566420" cy="28321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56642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B5089"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431B" id="Text Box 80" o:spid="_x0000_s1054" type="#_x0000_t202" style="position:absolute;margin-left:136.65pt;margin-top:17.6pt;width:44.6pt;height:22.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v93eAIAAGIFAAAOAAAAZHJzL2Uyb0RvYy54bWysVN1v0zAQf0fif7D8ztKWbpRq6VQ2DSFN&#10;20SH9uw69hph+4x9bVL+es5O0pXByxAvzuXud98f5xetNWynQqzBlXx8MuJMOQlV7Z5K/u3h+t2M&#10;s4jCVcKAUyXfq8gvFm/fnDd+riawAVOpwMiIi/PGl3yD6OdFEeVGWRFPwCtHQg3BCqTf8FRUQTRk&#10;3ZpiMhqdFQ2EygeQKkbiXnVCvsj2tVYS77SOCpkpOcWG+Q35Xae3WJyL+VMQflPLPgzxD1FYUTty&#10;ejB1JVCwbaj/MGVrGSCCxhMJtgCta6lyDpTNePQim9VGeJVzoeJEfyhT/H9m5e3uPrC6KvmMyuOE&#10;pR49qBbZJ2gZsag+jY9zgq08AbElPvV54EdiprRbHWz6UkKM5GRqf6husiaJeXp2Np2QRJJoMns/&#10;GWfrxbOyDxE/K7AsESUP1LxcU7G7iUiBEHSAJF8OrmtjcgON+41BwI6j8gT02imPLt5M4d6opGXc&#10;V6WpAjnsxMizpy5NYDtBUyOkVA5zxtkuoRNKk+/XKPb4pNpF9Rrlg0b2DA4PyrZ2EHKVXoRdfR9C&#10;1h2e6neUdyKxXbe59ZPZ0M81VHtqc4BuUaKX1zU140ZEvBeBNoP6R9uOd/RoA03Joac420D4+Td+&#10;wtPAkpSzhjat5PHHVgTFmfniaJQ/jqdTMov5Z3r6Ic1IOJasjyVuay+B2jKmu+JlJhMezUDqAPaR&#10;jsIyeSWRcJJ8lxwH8hK7/aejItVymUG0jF7gjVt5mUynMqdRe2gfRfD9PCIN8i0MOynmL8aywyZN&#10;B8stgq7zzKZCd1XtG0CLnEe5PzrpUhz/Z9TzaVz8AgAA//8DAFBLAwQUAAYACAAAACEAIjG67N8A&#10;AAAJAQAADwAAAGRycy9kb3ducmV2LnhtbEyPy07DMBBF90j9B2uQ2FGbhPQRMqkQiC2I8pDYufE0&#10;iRqPo9htwt/XXcFydI/uPVNsJtuJEw2+dYxwN1cgiCtnWq4RPj9eblcgfNBsdOeYEH7Jw6acXRU6&#10;N27kdzptQy1iCftcIzQh9LmUvmrIaj93PXHM9m6wOsRzqKUZ9BjLbScTpRbS6pbjQqN7emqoOmyP&#10;FuHrdf/zfa/e6meb9aOblGS7log319PjA4hAU/iD4aIf1aGMTjt3ZONFh5As0zSiCGmWgIhAukgy&#10;EDuE5XoFsizk/w/KMwAAAP//AwBQSwECLQAUAAYACAAAACEAtoM4kv4AAADhAQAAEwAAAAAAAAAA&#10;AAAAAAAAAAAAW0NvbnRlbnRfVHlwZXNdLnhtbFBLAQItABQABgAIAAAAIQA4/SH/1gAAAJQBAAAL&#10;AAAAAAAAAAAAAAAAAC8BAABfcmVscy8ucmVsc1BLAQItABQABgAIAAAAIQB32v93eAIAAGIFAAAO&#10;AAAAAAAAAAAAAAAAAC4CAABkcnMvZTJvRG9jLnhtbFBLAQItABQABgAIAAAAIQAiMbrs3wAAAAkB&#10;AAAPAAAAAAAAAAAAAAAAANIEAABkcnMvZG93bnJldi54bWxQSwUGAAAAAAQABADzAAAA3gUAAAAA&#10;" filled="f" stroked="f">
                <v:textbox>
                  <w:txbxContent>
                    <w:p w14:paraId="556B5089" w14:textId="77777777" w:rsidR="00B36A4B" w:rsidRDefault="00B36A4B" w:rsidP="00B36A4B">
                      <w:r>
                        <w:sym w:font="Wingdings" w:char="F04A"/>
                      </w:r>
                      <w:r>
                        <w:t xml:space="preserve">   </w:t>
                      </w:r>
                      <w:r>
                        <w:sym w:font="Wingdings" w:char="F04C"/>
                      </w:r>
                    </w:p>
                  </w:txbxContent>
                </v:textbox>
                <w10:wrap type="square"/>
              </v:shape>
            </w:pict>
          </mc:Fallback>
        </mc:AlternateContent>
      </w:r>
    </w:p>
    <w:p w14:paraId="0BE4A7BD" w14:textId="77777777" w:rsidR="00B36A4B" w:rsidRDefault="00B36A4B" w:rsidP="00B36A4B"/>
    <w:p w14:paraId="5E03A7D8" w14:textId="77777777" w:rsidR="00B36A4B" w:rsidRDefault="00B36A4B" w:rsidP="00B36A4B"/>
    <w:p w14:paraId="4D4AED6C" w14:textId="77777777" w:rsidR="00B36A4B" w:rsidRDefault="00B36A4B" w:rsidP="00B36A4B"/>
    <w:p w14:paraId="4E832DE9" w14:textId="77777777" w:rsidR="00B36A4B" w:rsidRDefault="00B36A4B" w:rsidP="00B36A4B"/>
    <w:p w14:paraId="19853025" w14:textId="77777777" w:rsidR="00B36A4B" w:rsidRDefault="00B36A4B" w:rsidP="00B36A4B"/>
    <w:p w14:paraId="2594AF85" w14:textId="77777777" w:rsidR="00B36A4B" w:rsidRDefault="00B36A4B" w:rsidP="00B36A4B"/>
    <w:p w14:paraId="541E3E02" w14:textId="77777777" w:rsidR="00B36A4B" w:rsidRPr="00A924F9" w:rsidRDefault="00B36A4B" w:rsidP="00B36A4B">
      <w:r>
        <w:rPr>
          <w:noProof/>
        </w:rPr>
        <mc:AlternateContent>
          <mc:Choice Requires="wps">
            <w:drawing>
              <wp:anchor distT="0" distB="0" distL="114300" distR="114300" simplePos="0" relativeHeight="251780096" behindDoc="0" locked="0" layoutInCell="1" allowOverlap="1" wp14:anchorId="4200640E" wp14:editId="240B485A">
                <wp:simplePos x="0" y="0"/>
                <wp:positionH relativeFrom="column">
                  <wp:posOffset>7697797</wp:posOffset>
                </wp:positionH>
                <wp:positionV relativeFrom="paragraph">
                  <wp:posOffset>627833</wp:posOffset>
                </wp:positionV>
                <wp:extent cx="566420" cy="342900"/>
                <wp:effectExtent l="0" t="0" r="0" b="12700"/>
                <wp:wrapSquare wrapText="bothSides"/>
                <wp:docPr id="81" name="Text Box 81"/>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F2F1B0"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0640E" id="Text Box 81" o:spid="_x0000_s1055" type="#_x0000_t202" style="position:absolute;margin-left:606.15pt;margin-top:49.45pt;width:44.6pt;height: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reegIAAGIFAAAOAAAAZHJzL2Uyb0RvYy54bWysVE1PGzEQvVfqf7B8L5ukgULEBqUgqkqo&#10;oELF2fHaZFWvx7Wd7Ka/vs/eTUhpL1S9eGdn3ozn443PL7rGsI3yoSZb8vHRiDNlJVW1fSr5t4fr&#10;d6echShsJQxZVfKtCvxi/vbNeetmakIrMpXyDEFsmLWu5KsY3awoglypRoQjcsrCqMk3IuLXPxWV&#10;Fy2iN6aYjEYnRUu+cp6kCgHaq97I5zm+1krGW62DisyUHLnFfPp8LtNZzM/F7MkLt6rlkIb4hywa&#10;UVtcug91JaJga1//EaqppadAOh5JagrSupYq14BqxqMX1dyvhFO5FjQnuH2bwv8LK79s7jyrq5Kf&#10;jjmzosGMHlQX2UfqGFToT+vCDLB7B2DsoMecd/oAZSq7075JXxTEYEent/vupmgSyuOTk+kEFgnT&#10;++nkbJS7Xzw7Ox/iJ0UNS0LJPYaXeyo2NyEiEUB3kHSXpevamDxAY39TANhrVGbA4J3q6PPNUtwa&#10;lbyM/ao0OpDTTorMPXVpPNsIsEZIqWzMFee4QCeUxt2vcRzwybXP6jXOe498M9m4d25qSz536UXa&#10;1fddyrrHo38HdScxdssuj35ytpvnkqotxuypX5Tg5HWNYdyIEO+Ex2Zgftj2eItDG2pLToPE2Yr8&#10;z7/pEx6EhZWzFptW8vBjLbzizHy2oPLZeDpNq5l/pscfEkf8oWV5aLHr5pIwFrAV2WUx4aPZidpT&#10;84hHYZFuhUlYibtLHnfiZez3H4+KVItFBmEZnYg39t7JFDq1OVHtoXsU3g18jCDyF9rtpJi9oGWP&#10;TZ6WFutIus6cTY3uuzoMAIucqTw8OumlOPzPqOencf4LAAD//wMAUEsDBBQABgAIAAAAIQARGuxn&#10;3wAAAAwBAAAPAAAAZHJzL2Rvd25yZXYueG1sTI/BTsMwDIbvSLxDZCRuLGlH0VqaTgjEFcSASbtl&#10;jddWNE7VZGt5e7wTu/mXP/3+XK5n14sTjqHzpCFZKBBItbcdNRq+Pl/vViBCNGRN7wk1/GKAdXV9&#10;VZrC+ok+8LSJjeASCoXR0MY4FFKGukVnwsIPSLw7+NGZyHFspB3NxOWul6lSD9KZjvhCawZ8brH+&#10;2Rydhu+3w257r96bF5cNk5+VJJdLrW9v5qdHEBHn+A/DWZ/VoWKnvT+SDaLnnCbpklkN+SoHcSaW&#10;KslA7HnK0hxkVcrLJ6o/AAAA//8DAFBLAQItABQABgAIAAAAIQC2gziS/gAAAOEBAAATAAAAAAAA&#10;AAAAAAAAAAAAAABbQ29udGVudF9UeXBlc10ueG1sUEsBAi0AFAAGAAgAAAAhADj9If/WAAAAlAEA&#10;AAsAAAAAAAAAAAAAAAAALwEAAF9yZWxzLy5yZWxzUEsBAi0AFAAGAAgAAAAhAPW+it56AgAAYgUA&#10;AA4AAAAAAAAAAAAAAAAALgIAAGRycy9lMm9Eb2MueG1sUEsBAi0AFAAGAAgAAAAhABEa7GffAAAA&#10;DAEAAA8AAAAAAAAAAAAAAAAA1AQAAGRycy9kb3ducmV2LnhtbFBLBQYAAAAABAAEAPMAAADgBQAA&#10;AAA=&#10;" filled="f" stroked="f">
                <v:textbox>
                  <w:txbxContent>
                    <w:p w14:paraId="69F2F1B0" w14:textId="77777777" w:rsidR="00B36A4B" w:rsidRDefault="00B36A4B" w:rsidP="00B36A4B">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95456" behindDoc="0" locked="0" layoutInCell="1" allowOverlap="1" wp14:anchorId="5FE36150" wp14:editId="311911E1">
                <wp:simplePos x="0" y="0"/>
                <wp:positionH relativeFrom="column">
                  <wp:posOffset>4755352</wp:posOffset>
                </wp:positionH>
                <wp:positionV relativeFrom="paragraph">
                  <wp:posOffset>628015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82" name="Rectangle 82"/>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2" style="position:absolute;margin-left:374.45pt;margin-top:49.45pt;width:42.35pt;height:18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2pt" w14:anchorId="6275F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G1lgIAAIUFAAAOAAAAZHJzL2Uyb0RvYy54bWysVE1v2zAMvQ/YfxB0X+14SZsGdYqgRYcB&#10;RRu0HXpWZSkWIIuapMTJfv0o+SNBV+wwLAdHFMlH8onk1fW+0WQnnFdgSjo5yykRhkOlzKakP17u&#10;vswp8YGZimkwoqQH4en18vOnq9YuRAE16Eo4giDGL1pb0joEu8gyz2vRMH8GVhhUSnANCyi6TVY5&#10;1iJ6o7Miz8+zFlxlHXDhPd7edkq6TPhSCh4epfQiEF1SzC2kr0vft/jNlldssXHM1or3abB/yKJh&#10;ymDQEeqWBUa2Tv0B1SjuwIMMZxyaDKRUXKQasJpJ/q6a55pZkWpBcrwdafL/D5Y/7NaOqKqk84IS&#10;wxp8oydkjZmNFgTvkKDW+gXaPdu16yWPx1jtXrom/mMdZJ9IPYykin0gHC9nXy/m0xklHFVFMT/P&#10;E+nZ0dk6H74JaEg8lNRh9EQl2937gAHRdDCJsQzcKa3Tu2kTLzxoVcW7JMTGETfakR3DJw/7SawA&#10;IU6sUIqeWayrqySdwkGLCKHNk5BICeZepERSMx4xGefChEmnqlklulCzHH9DsCGLFDoBRmSJSY7Y&#10;PcBg2YEM2F3OvX10FamXR+f8b4l1zqNHigwmjM6NMuA+AtBYVR+5sx9I6qiJLL1BdcCGcdBNkrf8&#10;TuGz3TMf1szh6OCQ4ToIj/iRGtqSQn+ipAb366P7aI8djVpKWhzFkvqfW+YEJfq7wV6/nEyncXaT&#10;MJ1dFCi4U83bqcZsmxvAp5/g4rE8HaN90MNROmhecWusYlRUMcMxdkl5cINwE7oVgXuHi9UqmeG8&#10;WhbuzbPlETyyGtvyZf/KnO17N2DTP8AwtmzxroU72+hpYLUNIFXq7yOvPd8466lx+r0Ul8mpnKyO&#10;23P5GwAA//8DAFBLAwQUAAYACAAAACEAHIDmqucAAAAPAQAADwAAAGRycy9kb3ducmV2LnhtbEyP&#10;T0/CQBDF7yZ+h82YeCGylRJsS7eEaBBioomoB29Ld+g2dv+ku0D99gwnvcxkMr958165GEzHjtiH&#10;1lkB9+MEGNraqdY2Aj4/VncZsBClVbJzFgX8YoBFdX1VykK5k33H4zY2jERsKKQAHaMvOA+1RiPD&#10;2Hm0tNu73shIY99w1csTiZuOT5Jkxo1sLX3Q0uOjxvpnezACVms9WvKX1y+/CW97M9n45/XoW4jb&#10;m+FpTmU5BxZxiH8XcMlA/qEiYzt3sCqwTsDDNMsJFZBfOgFZms6A7YhMpznwquT/c1RnAAAA//8D&#10;AFBLAQItABQABgAIAAAAIQC2gziS/gAAAOEBAAATAAAAAAAAAAAAAAAAAAAAAABbQ29udGVudF9U&#10;eXBlc10ueG1sUEsBAi0AFAAGAAgAAAAhADj9If/WAAAAlAEAAAsAAAAAAAAAAAAAAAAALwEAAF9y&#10;ZWxzLy5yZWxzUEsBAi0AFAAGAAgAAAAhAF6WEbWWAgAAhQUAAA4AAAAAAAAAAAAAAAAALgIAAGRy&#10;cy9lMm9Eb2MueG1sUEsBAi0AFAAGAAgAAAAhAByA5qrnAAAADwEAAA8AAAAAAAAAAAAAAAAA8AQA&#10;AGRycy9kb3ducmV2LnhtbFBLBQYAAAAABAAEAPMAAAAEBgAAAAA=&#10;">
                <w10:wrap type="through"/>
              </v:rect>
            </w:pict>
          </mc:Fallback>
        </mc:AlternateContent>
      </w:r>
      <w:r>
        <w:rPr>
          <w:noProof/>
        </w:rPr>
        <mc:AlternateContent>
          <mc:Choice Requires="wps">
            <w:drawing>
              <wp:anchor distT="0" distB="0" distL="114300" distR="114300" simplePos="0" relativeHeight="251782144" behindDoc="0" locked="0" layoutInCell="1" allowOverlap="1" wp14:anchorId="29CFBA15" wp14:editId="21228D33">
                <wp:simplePos x="0" y="0"/>
                <wp:positionH relativeFrom="column">
                  <wp:posOffset>4749165</wp:posOffset>
                </wp:positionH>
                <wp:positionV relativeFrom="paragraph">
                  <wp:posOffset>623733</wp:posOffset>
                </wp:positionV>
                <wp:extent cx="563245" cy="329565"/>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56324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0EB3A"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BA15" id="Text Box 83" o:spid="_x0000_s1056" type="#_x0000_t202" style="position:absolute;margin-left:373.95pt;margin-top:49.1pt;width:44.35pt;height:25.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KieAIAAGIFAAAOAAAAZHJzL2Uyb0RvYy54bWysVEtPGzEQvlfqf7B8L5snhYgNSkFUlRCg&#10;hoqz47XJqrbHtSfZTX99x95NSGkvVL3sjme+eT8uLltr2FaFWIMr+fBkwJlyEqraPZf82+PNhzPO&#10;IgpXCQNOlXynIr+cv3930fiZGsEaTKUCIyMuzhpf8jWinxVFlGtlRTwBrxwJNQQrkJ7huaiCaMi6&#10;NcVoMDgtGgiVDyBVjMS97oR8nu1rrSTeax0VMlNyig3zN+TvKn2L+YWYPQfh17XswxD/EIUVtSOn&#10;B1PXAgXbhPoPU7aWASJoPJFgC9C6lirnQNkMB6+yWa6FVzkXKk70hzLF/2dW3m0fAqurkp+NOXPC&#10;Uo8eVYvsE7SMWFSfxscZwZaegNgSn/q850diprRbHWz6U0KM5FTp3aG6yZok5vR0PJpMOZMkGo/O&#10;p6fTZKV4UfYh4mcFliWi5IGal2sqtrcRO+geknw5uKmNyQ007jcG2ew4Kk9Ar53y6OLNFO6MSlrG&#10;fVWaKpDDTow8e+rKBLYVNDVCSuUwZ5ztEjqhNPl+i2KPT6pdVG9RPmhkz+DwoGxrByFX6VXY1fd9&#10;yLrDU6mP8k4ktqs2t36c9yCxVlDtqM0BukWJXt7U1IxbEfFBBNoM6ixtO97TRxtoSg49xdkaws+/&#10;8ROeBpaknDW0aSWPPzYiKM7MF0ejfD6cTNJq5sdk+nFEj3AsWR1L3MZeAbVlSHfFy0wmPJo9qQPY&#10;JzoKi+SVRMJJ8l1y3JNX2O0/HRWpFosMomX0Am/d0stkOpU5jdpj+ySC7+cRaZDvYL+TYvZqLDts&#10;0nSw2CDoOs/sS1X7BtAi56nvj066FMfvjHo5jfNfAAAA//8DAFBLAwQUAAYACAAAACEAQ+rVD98A&#10;AAAKAQAADwAAAGRycy9kb3ducmV2LnhtbEyPwU7DMBBE70j8g7VI3Kjd0qZJiFMhEFdQC1TqzY23&#10;SUS8jmK3CX/PcoLjap5m3habyXXigkNoPWmYzxQIpMrblmoNH+8vdymIEA1Z03lCDd8YYFNeXxUm&#10;t36kLV52sRZcQiE3GpoY+1zKUDXoTJj5Homzkx+ciXwOtbSDGbncdXKhVCKdaYkXGtPjU4PV1+7s&#10;NHy+ng77pXqrn92qH/2kJLlMan17Mz0+gIg4xT8YfvVZHUp2Ovoz2SA6DevlOmNUQ5YuQDCQ3icJ&#10;iCOTKzUHWRby/wvlDwAAAP//AwBQSwECLQAUAAYACAAAACEAtoM4kv4AAADhAQAAEwAAAAAAAAAA&#10;AAAAAAAAAAAAW0NvbnRlbnRfVHlwZXNdLnhtbFBLAQItABQABgAIAAAAIQA4/SH/1gAAAJQBAAAL&#10;AAAAAAAAAAAAAAAAAC8BAABfcmVscy8ucmVsc1BLAQItABQABgAIAAAAIQCFc4KieAIAAGIFAAAO&#10;AAAAAAAAAAAAAAAAAC4CAABkcnMvZTJvRG9jLnhtbFBLAQItABQABgAIAAAAIQBD6tUP3wAAAAoB&#10;AAAPAAAAAAAAAAAAAAAAANIEAABkcnMvZG93bnJldi54bWxQSwUGAAAAAAQABADzAAAA3gUAAAAA&#10;" filled="f" stroked="f">
                <v:textbox>
                  <w:txbxContent>
                    <w:p w14:paraId="2BB0EB3A" w14:textId="77777777" w:rsidR="00B36A4B" w:rsidRDefault="00B36A4B" w:rsidP="00B36A4B">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81120" behindDoc="0" locked="0" layoutInCell="1" allowOverlap="1" wp14:anchorId="458FA1A3" wp14:editId="3238C853">
                <wp:simplePos x="0" y="0"/>
                <wp:positionH relativeFrom="column">
                  <wp:posOffset>1725930</wp:posOffset>
                </wp:positionH>
                <wp:positionV relativeFrom="paragraph">
                  <wp:posOffset>635798</wp:posOffset>
                </wp:positionV>
                <wp:extent cx="563245" cy="21971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563245" cy="219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6F466" w14:textId="77777777" w:rsidR="00B36A4B" w:rsidRDefault="00B36A4B" w:rsidP="00B36A4B">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A1A3" id="Text Box 84" o:spid="_x0000_s1057" type="#_x0000_t202" style="position:absolute;margin-left:135.9pt;margin-top:50.05pt;width:44.35pt;height:17.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EIewIAAGIFAAAOAAAAZHJzL2Uyb0RvYy54bWysVE1v2zAMvQ/YfxB0X52k6VdQp8hSdBhQ&#10;tMXaoWdFlhJjkqhJTOzs15eSnTTrdumwi02RjxT5SOryqrWGbVSINbiSD48GnCknoardsuTfn24+&#10;nXMWUbhKGHCq5FsV+dX044fLxk/UCFZgKhUYBXFx0viSrxD9pCiiXCkr4hF45cioIViBdAzLogqi&#10;oejWFKPB4LRoIFQ+gFQxkva6M/Jpjq+1knivdVTITMkpN8zfkL+L9C2ml2KyDMKvatmnIf4hCytq&#10;R5fuQ10LFGwd6j9C2VoGiKDxSIItQOtaqlwDVTMcvKnmcSW8yrUQOdHvaYr/L6y82zwEVlclPx9z&#10;5oSlHj2pFtlnaBmpiJ/GxwnBHj0BsSU99Xmnj6RMZbc62PSnghjZientnt0UTZLy5PR4ND7hTJJp&#10;NLw4G2b2i1dnHyJ+UWBZEkoeqHmZU7G5jUiJEHQHSXc5uKmNyQ007jcFATuNyhPQe6c6unyzhFuj&#10;kpdx35QmBnLaSZFnT81NYBtBUyOkVA5zxTkuoRNK093vcezxybXL6j3Oe498MzjcO9vaQcgsvUm7&#10;+rFLWXd44u+g7iRiu2hz64/3/VxAtaU2B+gWJXp5U1MzbkXEBxFoM6iztO14Tx9toCk59BJnKwi/&#10;/qZPeBpYsnLW0KaVPP5ci6A4M18djfLFcDxOq5kP45OzER3CoWVxaHFrOwdqy5DeFS+zmPBodqIO&#10;YJ/pUZilW8kknKS7S447cY7d/tOjItVslkG0jF7grXv0MoVONKdRe2qfRfD9PCIN8h3sdlJM3oxl&#10;h02eDmZrBF3nmU1Ed6z2DaBFzqPcPzrppTg8Z9Tr0zh9AQAA//8DAFBLAwQUAAYACAAAACEADWML&#10;c94AAAALAQAADwAAAGRycy9kb3ducmV2LnhtbEyPS0/DMBCE70j8B2uRuFE7fUKIUyEQVxDlIXHb&#10;xtskIl5HsduEf89yguPsjGa+LbaT79SJhtgGtpDNDCjiKriWawtvr49X16BiQnbYBSYL3xRhW56f&#10;FZi7MPILnXapVlLCMUcLTUp9rnWsGvIYZ6EnFu8QBo9J5FBrN+Ao5b7Tc2PW2mPLstBgT/cNVV+7&#10;o7fw/nT4/Fia5/rBr/oxTEazv9HWXl5Md7egEk3pLwy/+IIOpTDtw5FdVJ2F+SYT9CSGMRkoSSzW&#10;ZgVqL5fFcgO6LPT/H8ofAAAA//8DAFBLAQItABQABgAIAAAAIQC2gziS/gAAAOEBAAATAAAAAAAA&#10;AAAAAAAAAAAAAABbQ29udGVudF9UeXBlc10ueG1sUEsBAi0AFAAGAAgAAAAhADj9If/WAAAAlAEA&#10;AAsAAAAAAAAAAAAAAAAALwEAAF9yZWxzLy5yZWxzUEsBAi0AFAAGAAgAAAAhAGdTcQh7AgAAYgUA&#10;AA4AAAAAAAAAAAAAAAAALgIAAGRycy9lMm9Eb2MueG1sUEsBAi0AFAAGAAgAAAAhAA1jC3PeAAAA&#10;CwEAAA8AAAAAAAAAAAAAAAAA1QQAAGRycy9kb3ducmV2LnhtbFBLBQYAAAAABAAEAPMAAADgBQAA&#10;AAA=&#10;" filled="f" stroked="f">
                <v:textbox>
                  <w:txbxContent>
                    <w:p w14:paraId="6076F466" w14:textId="77777777" w:rsidR="00B36A4B" w:rsidRDefault="00B36A4B" w:rsidP="00B36A4B">
                      <w:r>
                        <w:sym w:font="Wingdings" w:char="F04A"/>
                      </w:r>
                      <w:r>
                        <w:t xml:space="preserve">   </w:t>
                      </w:r>
                      <w:r>
                        <w:sym w:font="Wingdings" w:char="F04C"/>
                      </w:r>
                    </w:p>
                  </w:txbxContent>
                </v:textbox>
                <w10:wrap type="square"/>
              </v:shape>
            </w:pict>
          </mc:Fallback>
        </mc:AlternateContent>
      </w:r>
    </w:p>
    <w:p w14:paraId="3BFCB6CC" w14:textId="77777777" w:rsidR="00B36A4B" w:rsidRDefault="00B36A4B" w:rsidP="00A924F9"/>
    <w:p w14:paraId="6416F5FF" w14:textId="368FD719" w:rsidR="00A924F9" w:rsidRPr="00A924F9" w:rsidRDefault="00A924F9" w:rsidP="00A924F9"/>
    <w:sectPr w:rsidR="00A924F9" w:rsidRPr="00A924F9" w:rsidSect="00444A66">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77E5E" w14:textId="77777777" w:rsidR="003F2A2C" w:rsidRDefault="003F2A2C" w:rsidP="00902DA7">
      <w:r>
        <w:separator/>
      </w:r>
    </w:p>
  </w:endnote>
  <w:endnote w:type="continuationSeparator" w:id="0">
    <w:p w14:paraId="61449AC1" w14:textId="77777777" w:rsidR="003F2A2C" w:rsidRDefault="003F2A2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Gadugi"/>
    <w:charset w:val="B1"/>
    <w:family w:val="swiss"/>
    <w:pitch w:val="variable"/>
    <w:sig w:usb0="80000867" w:usb1="00000000" w:usb2="00000000" w:usb3="00000000" w:csb0="000001FB" w:csb1="00000000"/>
  </w:font>
  <w:font w:name="Futura">
    <w:altName w:val="Times New Roman"/>
    <w:charset w:val="B1"/>
    <w:family w:val="swiss"/>
    <w:pitch w:val="variable"/>
    <w:sig w:usb0="800008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1BD0" w14:textId="77777777" w:rsidR="00403B89" w:rsidRPr="00403B89" w:rsidRDefault="00403B89" w:rsidP="00403B89">
    <w:pPr>
      <w:pStyle w:val="Footer"/>
      <w:tabs>
        <w:tab w:val="right" w:pos="9360"/>
      </w:tabs>
      <w:spacing w:after="0"/>
      <w:rPr>
        <w:ins w:id="1" w:author="Bisbee, Mary F" w:date="2019-04-17T09:37:00Z"/>
        <w:sz w:val="14"/>
        <w:szCs w:val="14"/>
        <w:rPrChange w:id="2" w:author="Bisbee, Mary F" w:date="2019-04-17T09:38:00Z">
          <w:rPr>
            <w:ins w:id="3" w:author="Bisbee, Mary F" w:date="2019-04-17T09:37:00Z"/>
            <w:sz w:val="20"/>
          </w:rPr>
        </w:rPrChange>
      </w:rPr>
    </w:pPr>
    <w:ins w:id="4" w:author="Bisbee, Mary F" w:date="2019-04-17T09:37:00Z">
      <w:r w:rsidRPr="00403B89">
        <w:rPr>
          <w:sz w:val="14"/>
          <w:szCs w:val="14"/>
          <w:rPrChange w:id="5" w:author="Bisbee, Mary F" w:date="2019-04-17T09:38:00Z">
            <w:rPr>
              <w:sz w:val="20"/>
            </w:rPr>
          </w:rPrChange>
        </w:rPr>
        <w:t xml:space="preserve">Copyright © 2019 by The University of Kansas. </w:t>
      </w:r>
    </w:ins>
  </w:p>
  <w:p w14:paraId="4915A6F4" w14:textId="36E8E7CF" w:rsidR="00060D12" w:rsidRPr="00CF6E36" w:rsidRDefault="00403B89" w:rsidP="00403B89">
    <w:pPr>
      <w:pStyle w:val="Footer"/>
      <w:tabs>
        <w:tab w:val="clear" w:pos="4320"/>
        <w:tab w:val="clear" w:pos="8640"/>
        <w:tab w:val="right" w:pos="9360"/>
      </w:tabs>
      <w:spacing w:after="0"/>
      <w:rPr>
        <w:sz w:val="20"/>
      </w:rPr>
    </w:pPr>
    <w:ins w:id="6" w:author="Bisbee, Mary F" w:date="2019-04-17T09:37:00Z">
      <w:r w:rsidRPr="00403B89">
        <w:rPr>
          <w:sz w:val="14"/>
          <w:szCs w:val="14"/>
          <w:rPrChange w:id="7" w:author="Bisbee, Mary F" w:date="2019-04-17T09:38:00Z">
            <w:rPr>
              <w:sz w:val="20"/>
            </w:rPr>
          </w:rPrChange>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ins>
    <w:del w:id="8" w:author="Bisbee, Mary F" w:date="2019-04-17T09:37:00Z">
      <w:r w:rsidR="00686E27" w:rsidRPr="214F9D13" w:rsidDel="00403B89">
        <w:rPr>
          <w:sz w:val="20"/>
        </w:rPr>
        <w:delText>C</w:delText>
      </w:r>
      <w:r w:rsidR="00060D12" w:rsidRPr="214F9D13" w:rsidDel="00403B89">
        <w:rPr>
          <w:sz w:val="20"/>
        </w:rPr>
        <w:delText xml:space="preserve">opyright © </w:delText>
      </w:r>
      <w:r w:rsidR="007A0772" w:rsidRPr="214F9D13" w:rsidDel="00403B89">
        <w:rPr>
          <w:sz w:val="20"/>
        </w:rPr>
        <w:delText>201</w:delText>
      </w:r>
      <w:r w:rsidR="00496707" w:rsidRPr="214F9D13" w:rsidDel="00403B89">
        <w:rPr>
          <w:sz w:val="20"/>
        </w:rPr>
        <w:delText>8</w:delText>
      </w:r>
      <w:r w:rsidR="00060D12" w:rsidRPr="214F9D13" w:rsidDel="00403B89">
        <w:rPr>
          <w:sz w:val="20"/>
        </w:rPr>
        <w:delText xml:space="preserve"> by The University of Kansas</w:delText>
      </w:r>
      <w:r w:rsidR="0018462D" w:rsidRPr="214F9D13" w:rsidDel="00403B89">
        <w:rPr>
          <w:sz w:val="20"/>
        </w:rPr>
        <w:delText>.</w:delText>
      </w:r>
    </w:del>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F14FF" w14:textId="77777777" w:rsidR="003F2A2C" w:rsidRDefault="003F2A2C" w:rsidP="00902DA7">
      <w:r>
        <w:separator/>
      </w:r>
    </w:p>
  </w:footnote>
  <w:footnote w:type="continuationSeparator" w:id="0">
    <w:p w14:paraId="34E7373B" w14:textId="77777777" w:rsidR="003F2A2C" w:rsidRDefault="003F2A2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F29F" w14:textId="06E0143C"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sbee, Mary F">
    <w15:presenceInfo w15:providerId="AD" w15:userId="S-1-5-21-57989841-1078081533-682003330-42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20303"/>
    <w:rsid w:val="0004381B"/>
    <w:rsid w:val="00060D12"/>
    <w:rsid w:val="00096889"/>
    <w:rsid w:val="000B7D40"/>
    <w:rsid w:val="000E7B72"/>
    <w:rsid w:val="00140F08"/>
    <w:rsid w:val="00166532"/>
    <w:rsid w:val="0018462D"/>
    <w:rsid w:val="001A6C11"/>
    <w:rsid w:val="001B147D"/>
    <w:rsid w:val="00205C72"/>
    <w:rsid w:val="00213F4A"/>
    <w:rsid w:val="00236BA8"/>
    <w:rsid w:val="00241240"/>
    <w:rsid w:val="00272662"/>
    <w:rsid w:val="002A35CC"/>
    <w:rsid w:val="002C3FDF"/>
    <w:rsid w:val="00316E61"/>
    <w:rsid w:val="0036430C"/>
    <w:rsid w:val="00364785"/>
    <w:rsid w:val="003843A1"/>
    <w:rsid w:val="0038768D"/>
    <w:rsid w:val="003D56F4"/>
    <w:rsid w:val="003F2A2C"/>
    <w:rsid w:val="00403B89"/>
    <w:rsid w:val="00444A66"/>
    <w:rsid w:val="00472E8C"/>
    <w:rsid w:val="0047709D"/>
    <w:rsid w:val="00496707"/>
    <w:rsid w:val="004B6EC8"/>
    <w:rsid w:val="004E7292"/>
    <w:rsid w:val="005221CB"/>
    <w:rsid w:val="005632EF"/>
    <w:rsid w:val="005657C6"/>
    <w:rsid w:val="005B2DB7"/>
    <w:rsid w:val="00604183"/>
    <w:rsid w:val="00604F2E"/>
    <w:rsid w:val="0063037E"/>
    <w:rsid w:val="006530A9"/>
    <w:rsid w:val="0066002E"/>
    <w:rsid w:val="0067538B"/>
    <w:rsid w:val="00686E27"/>
    <w:rsid w:val="00691920"/>
    <w:rsid w:val="006E0B10"/>
    <w:rsid w:val="007336CB"/>
    <w:rsid w:val="00742746"/>
    <w:rsid w:val="00752640"/>
    <w:rsid w:val="007750C4"/>
    <w:rsid w:val="007A0772"/>
    <w:rsid w:val="007E45DA"/>
    <w:rsid w:val="007F5F70"/>
    <w:rsid w:val="00803F59"/>
    <w:rsid w:val="008828FC"/>
    <w:rsid w:val="008918B8"/>
    <w:rsid w:val="008C1791"/>
    <w:rsid w:val="00902DA7"/>
    <w:rsid w:val="009615B5"/>
    <w:rsid w:val="009C0956"/>
    <w:rsid w:val="00A464F9"/>
    <w:rsid w:val="00A7435A"/>
    <w:rsid w:val="00A80618"/>
    <w:rsid w:val="00A924F9"/>
    <w:rsid w:val="00AD503E"/>
    <w:rsid w:val="00AD672E"/>
    <w:rsid w:val="00B06E5F"/>
    <w:rsid w:val="00B16ACC"/>
    <w:rsid w:val="00B21680"/>
    <w:rsid w:val="00B36A4B"/>
    <w:rsid w:val="00B511FD"/>
    <w:rsid w:val="00C33444"/>
    <w:rsid w:val="00C478E7"/>
    <w:rsid w:val="00C7206B"/>
    <w:rsid w:val="00C90428"/>
    <w:rsid w:val="00C91F25"/>
    <w:rsid w:val="00CC44D0"/>
    <w:rsid w:val="00CD7A0C"/>
    <w:rsid w:val="00CF3284"/>
    <w:rsid w:val="00CF6E36"/>
    <w:rsid w:val="00D07CD3"/>
    <w:rsid w:val="00D37535"/>
    <w:rsid w:val="00D66542"/>
    <w:rsid w:val="00D72419"/>
    <w:rsid w:val="00D72961"/>
    <w:rsid w:val="00DC4A32"/>
    <w:rsid w:val="00DC55B0"/>
    <w:rsid w:val="00E043B0"/>
    <w:rsid w:val="00E140E3"/>
    <w:rsid w:val="00E422D8"/>
    <w:rsid w:val="00E46076"/>
    <w:rsid w:val="00E54663"/>
    <w:rsid w:val="00E671E6"/>
    <w:rsid w:val="00EA3C32"/>
    <w:rsid w:val="00EB5820"/>
    <w:rsid w:val="00EE4F97"/>
    <w:rsid w:val="00F35527"/>
    <w:rsid w:val="00F5060B"/>
    <w:rsid w:val="214F9D13"/>
    <w:rsid w:val="6E2DB868"/>
    <w:rsid w:val="706A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D910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character" w:styleId="PlaceholderText">
    <w:name w:val="Placeholder Text"/>
    <w:basedOn w:val="DefaultParagraphFont"/>
    <w:uiPriority w:val="99"/>
    <w:semiHidden/>
    <w:rsid w:val="007750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7393">
      <w:bodyDiv w:val="1"/>
      <w:marLeft w:val="0"/>
      <w:marRight w:val="0"/>
      <w:marTop w:val="0"/>
      <w:marBottom w:val="0"/>
      <w:divBdr>
        <w:top w:val="none" w:sz="0" w:space="0" w:color="auto"/>
        <w:left w:val="none" w:sz="0" w:space="0" w:color="auto"/>
        <w:bottom w:val="none" w:sz="0" w:space="0" w:color="auto"/>
        <w:right w:val="none" w:sz="0" w:space="0" w:color="auto"/>
      </w:divBdr>
    </w:div>
    <w:div w:id="1905600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8</Grade>
    <Standard. xmlns="b3d7ea18-ffa0-4fd0-8cba-e908d41d0fe7">8</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e6e5f952beade6b22927acfdfa1adbff">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1c90e24e790242157182aca3aa296f2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openxmlformats.org/package/2006/metadata/core-propertie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http://purl.org/dc/terms/"/>
    <ds:schemaRef ds:uri="http://schemas.microsoft.com/sharepoint/v3"/>
    <ds:schemaRef ds:uri="b3d7ea18-ffa0-4fd0-8cba-e908d41d0fe7"/>
    <ds:schemaRef ds:uri="http://schemas.microsoft.com/office/infopath/2007/PartnerControls"/>
    <ds:schemaRef ds:uri="25ee83b9-213e-4b97-86e1-7df1630f65a0"/>
  </ds:schemaRefs>
</ds:datastoreItem>
</file>

<file path=customXml/itemProps2.xml><?xml version="1.0" encoding="utf-8"?>
<ds:datastoreItem xmlns:ds="http://schemas.openxmlformats.org/officeDocument/2006/customXml" ds:itemID="{F1324BD9-43E7-4DFB-B42F-E3F2E998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642B5CDA-D152-4109-B97B-1DFA5DA0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RI.7.8 - ELM ELA Updated Templates - ELA Student Handout Template.dotx</dc:title>
  <dc:subject>ELA</dc:subject>
  <dc:creator>Lyon, Kristin Joannou</dc:creator>
  <cp:keywords/>
  <dc:description/>
  <cp:lastModifiedBy>Bisbee, Mary F</cp:lastModifiedBy>
  <cp:revision>19</cp:revision>
  <cp:lastPrinted>2018-04-05T15:32:00Z</cp:lastPrinted>
  <dcterms:created xsi:type="dcterms:W3CDTF">2018-01-12T19:20:00Z</dcterms:created>
  <dcterms:modified xsi:type="dcterms:W3CDTF">2019-04-17T14:39:00Z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0">
    <vt:lpwstr>RI</vt:lpwstr>
  </property>
  <property fmtid="{D5CDD505-2E9C-101B-9397-08002B2CF9AE}" pid="4" name="Status">
    <vt:lpwstr>n/a</vt:lpwstr>
  </property>
  <property fmtid="{D5CDD505-2E9C-101B-9397-08002B2CF9AE}" pid="5" name="_docset_NoMedatataSyncRequired">
    <vt:lpwstr>False</vt:lpwstr>
  </property>
  <property fmtid="{D5CDD505-2E9C-101B-9397-08002B2CF9AE}" pid="6" name="Standard">
    <vt:lpwstr>;#1;#</vt:lpwstr>
  </property>
  <property fmtid="{D5CDD505-2E9C-101B-9397-08002B2CF9AE}" pid="7" name="Verified Public Domain?">
    <vt:bool>false</vt:bool>
  </property>
  <property fmtid="{D5CDD505-2E9C-101B-9397-08002B2CF9AE}" pid="8" name="Content">
    <vt:lpwstr>Unit Document</vt:lpwstr>
  </property>
</Properties>
</file>