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AC6F0" w14:textId="77777777" w:rsidR="00F4264C" w:rsidRDefault="00F4264C" w:rsidP="00F4264C">
      <w:pPr>
        <w:pStyle w:val="MainDocTitle"/>
      </w:pPr>
      <w:r>
        <w:t>Question Cards</w:t>
      </w:r>
    </w:p>
    <w:p w14:paraId="2C2EA148" w14:textId="77777777" w:rsidR="00F4264C" w:rsidRPr="00B16ACC" w:rsidRDefault="00F4264C" w:rsidP="00F4264C">
      <w:pPr>
        <w:pStyle w:val="SectTitle"/>
      </w:pPr>
      <w:r>
        <w:t>Student Handout</w:t>
      </w:r>
    </w:p>
    <w:p w14:paraId="13EE148F" w14:textId="77777777" w:rsidR="00F4264C" w:rsidRPr="00B16ACC" w:rsidRDefault="00F4264C" w:rsidP="00F4264C">
      <w:pPr>
        <w:pStyle w:val="Subtitle"/>
      </w:pPr>
      <w:r>
        <w:t xml:space="preserve">RI.3.1, </w:t>
      </w:r>
      <w:r w:rsidRPr="00B16ACC">
        <w:t xml:space="preserve">Lesson </w:t>
      </w:r>
      <w:r>
        <w:t>1</w:t>
      </w:r>
    </w:p>
    <w:p w14:paraId="2F977DC7" w14:textId="77777777" w:rsidR="00F4264C" w:rsidRDefault="00F4264C" w:rsidP="00F4264C">
      <w:pPr>
        <w:pStyle w:val="HandoutText2-4"/>
      </w:pPr>
      <w:r w:rsidRPr="00DD46E9">
        <w:rPr>
          <w:rStyle w:val="HandoutEmphasisTextChar"/>
        </w:rPr>
        <w:t xml:space="preserve">Directions: </w:t>
      </w:r>
      <w:r>
        <w:t>Cut out the cards and place them in a stack. Write your name on the back of each card.</w:t>
      </w:r>
    </w:p>
    <w:tbl>
      <w:tblPr>
        <w:tblStyle w:val="TableGrid"/>
        <w:tblW w:w="0" w:type="auto"/>
        <w:tblLook w:val="04A0" w:firstRow="1" w:lastRow="0" w:firstColumn="1" w:lastColumn="0" w:noHBand="0" w:noVBand="1"/>
      </w:tblPr>
      <w:tblGrid>
        <w:gridCol w:w="4657"/>
        <w:gridCol w:w="4673"/>
      </w:tblGrid>
      <w:tr w:rsidR="00F4264C" w:rsidRPr="007F2DC0" w14:paraId="701830A0" w14:textId="77777777" w:rsidTr="003C4CF5">
        <w:trPr>
          <w:cnfStyle w:val="100000000000" w:firstRow="1" w:lastRow="0" w:firstColumn="0" w:lastColumn="0" w:oddVBand="0" w:evenVBand="0" w:oddHBand="0" w:evenHBand="0" w:firstRowFirstColumn="0" w:firstRowLastColumn="0" w:lastRowFirstColumn="0" w:lastRowLastColumn="0"/>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1C10E3D" w14:textId="77777777" w:rsidR="00F4264C" w:rsidRPr="007F2DC0" w:rsidRDefault="00F4264C" w:rsidP="003C4CF5">
            <w:pPr>
              <w:pStyle w:val="HandoutText2-4"/>
              <w:jc w:val="center"/>
              <w:rPr>
                <w:sz w:val="24"/>
              </w:rPr>
            </w:pPr>
            <w:r w:rsidRPr="007F2DC0">
              <w:rPr>
                <w:sz w:val="24"/>
              </w:rPr>
              <w:t xml:space="preserve">Start a question with </w:t>
            </w:r>
            <w:r w:rsidRPr="00E35100">
              <w:rPr>
                <w:i/>
                <w:sz w:val="24"/>
              </w:rPr>
              <w:t>what</w:t>
            </w:r>
            <w:r w:rsidRPr="007F2DC0">
              <w:rPr>
                <w:sz w:val="24"/>
              </w:rPr>
              <w:t>.</w:t>
            </w:r>
          </w:p>
        </w:tc>
        <w:tc>
          <w:tcPr>
            <w:tcW w:w="4675" w:type="dxa"/>
            <w:vAlign w:val="center"/>
          </w:tcPr>
          <w:p w14:paraId="464C16EC" w14:textId="77777777" w:rsidR="00F4264C" w:rsidRPr="007F2DC0" w:rsidRDefault="00F4264C" w:rsidP="003C4CF5">
            <w:pPr>
              <w:pStyle w:val="HandoutText2-4"/>
              <w:jc w:val="center"/>
              <w:cnfStyle w:val="100000000000" w:firstRow="1" w:lastRow="0" w:firstColumn="0" w:lastColumn="0" w:oddVBand="0" w:evenVBand="0" w:oddHBand="0" w:evenHBand="0" w:firstRowFirstColumn="0" w:firstRowLastColumn="0" w:lastRowFirstColumn="0" w:lastRowLastColumn="0"/>
              <w:rPr>
                <w:sz w:val="24"/>
              </w:rPr>
            </w:pPr>
            <w:r w:rsidRPr="007F2DC0">
              <w:rPr>
                <w:sz w:val="24"/>
              </w:rPr>
              <w:t xml:space="preserve">Start a question with </w:t>
            </w:r>
            <w:r w:rsidRPr="00E35100">
              <w:rPr>
                <w:i/>
                <w:sz w:val="24"/>
              </w:rPr>
              <w:t>who</w:t>
            </w:r>
            <w:r w:rsidRPr="007F2DC0">
              <w:rPr>
                <w:sz w:val="24"/>
              </w:rPr>
              <w:t>.</w:t>
            </w:r>
          </w:p>
        </w:tc>
      </w:tr>
      <w:tr w:rsidR="00F4264C" w:rsidRPr="007F2DC0" w14:paraId="22FD722A"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B0E629B" w14:textId="77777777" w:rsidR="00F4264C" w:rsidRPr="007F2DC0" w:rsidRDefault="00F4264C" w:rsidP="003C4CF5">
            <w:pPr>
              <w:pStyle w:val="HandoutText2-4"/>
              <w:jc w:val="center"/>
              <w:rPr>
                <w:sz w:val="24"/>
              </w:rPr>
            </w:pPr>
            <w:r w:rsidRPr="007F2DC0">
              <w:rPr>
                <w:sz w:val="24"/>
              </w:rPr>
              <w:t xml:space="preserve">Start a question with </w:t>
            </w:r>
            <w:r w:rsidRPr="00E35100">
              <w:rPr>
                <w:i/>
                <w:sz w:val="24"/>
              </w:rPr>
              <w:t>when</w:t>
            </w:r>
            <w:r w:rsidRPr="007F2DC0">
              <w:rPr>
                <w:sz w:val="24"/>
              </w:rPr>
              <w:t>.</w:t>
            </w:r>
          </w:p>
        </w:tc>
        <w:tc>
          <w:tcPr>
            <w:tcW w:w="4675" w:type="dxa"/>
            <w:vAlign w:val="center"/>
          </w:tcPr>
          <w:p w14:paraId="21E9D783"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Why did __________________________?</w:t>
            </w:r>
          </w:p>
        </w:tc>
      </w:tr>
      <w:tr w:rsidR="00F4264C" w:rsidRPr="007F2DC0" w14:paraId="0B0979B0"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0118A39" w14:textId="77777777" w:rsidR="00F4264C" w:rsidRPr="007F2DC0" w:rsidRDefault="00F4264C" w:rsidP="003C4CF5">
            <w:pPr>
              <w:pStyle w:val="HandoutText2-4"/>
              <w:jc w:val="center"/>
              <w:rPr>
                <w:sz w:val="24"/>
              </w:rPr>
            </w:pPr>
            <w:r>
              <w:rPr>
                <w:sz w:val="24"/>
              </w:rPr>
              <w:t xml:space="preserve">Start a question with </w:t>
            </w:r>
            <w:r w:rsidRPr="00E35100">
              <w:rPr>
                <w:i/>
                <w:sz w:val="24"/>
              </w:rPr>
              <w:t>where</w:t>
            </w:r>
            <w:r w:rsidRPr="007F2DC0">
              <w:rPr>
                <w:sz w:val="24"/>
              </w:rPr>
              <w:t>.</w:t>
            </w:r>
          </w:p>
        </w:tc>
        <w:tc>
          <w:tcPr>
            <w:tcW w:w="4675" w:type="dxa"/>
            <w:vAlign w:val="center"/>
          </w:tcPr>
          <w:p w14:paraId="6BF0AC28"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What happened before_________________?</w:t>
            </w:r>
          </w:p>
        </w:tc>
        <w:bookmarkStart w:id="0" w:name="_GoBack"/>
        <w:bookmarkEnd w:id="0"/>
      </w:tr>
      <w:tr w:rsidR="00F4264C" w:rsidRPr="007F2DC0" w14:paraId="2E4D8853"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8E11DC" w14:textId="77777777" w:rsidR="00F4264C" w:rsidRPr="007F2DC0" w:rsidRDefault="00F4264C" w:rsidP="003C4CF5">
            <w:pPr>
              <w:pStyle w:val="HandoutText2-4"/>
              <w:jc w:val="center"/>
              <w:rPr>
                <w:sz w:val="24"/>
              </w:rPr>
            </w:pPr>
            <w:r w:rsidRPr="007F2DC0">
              <w:rPr>
                <w:sz w:val="24"/>
              </w:rPr>
              <w:t>Turn the title into a question.</w:t>
            </w:r>
          </w:p>
        </w:tc>
        <w:tc>
          <w:tcPr>
            <w:tcW w:w="4675" w:type="dxa"/>
            <w:vAlign w:val="center"/>
          </w:tcPr>
          <w:p w14:paraId="364FCBE3"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Turn a heading into a question.</w:t>
            </w:r>
          </w:p>
        </w:tc>
      </w:tr>
      <w:tr w:rsidR="00F4264C" w:rsidRPr="007F2DC0" w14:paraId="08D36DEF"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F73AF37" w14:textId="77777777" w:rsidR="00F4264C" w:rsidRPr="007F2DC0" w:rsidRDefault="00F4264C" w:rsidP="003C4CF5">
            <w:pPr>
              <w:pStyle w:val="HandoutText2-4"/>
              <w:jc w:val="center"/>
              <w:rPr>
                <w:sz w:val="24"/>
              </w:rPr>
            </w:pPr>
            <w:r w:rsidRPr="007F2DC0">
              <w:rPr>
                <w:sz w:val="24"/>
              </w:rPr>
              <w:lastRenderedPageBreak/>
              <w:t>Ask a question about an illustration.</w:t>
            </w:r>
          </w:p>
          <w:p w14:paraId="4415D3BB" w14:textId="77777777" w:rsidR="00F4264C" w:rsidRPr="007F2DC0" w:rsidRDefault="00F4264C" w:rsidP="003C4CF5">
            <w:pPr>
              <w:pStyle w:val="HandoutText2-4"/>
              <w:jc w:val="center"/>
              <w:rPr>
                <w:sz w:val="24"/>
              </w:rPr>
            </w:pPr>
          </w:p>
        </w:tc>
        <w:tc>
          <w:tcPr>
            <w:tcW w:w="4675" w:type="dxa"/>
            <w:vAlign w:val="center"/>
          </w:tcPr>
          <w:p w14:paraId="1468856D"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Ask a question about something you want to know more about.</w:t>
            </w:r>
          </w:p>
        </w:tc>
      </w:tr>
    </w:tbl>
    <w:p w14:paraId="322D1A4E" w14:textId="77777777" w:rsidR="00F4264C" w:rsidRPr="007E708B" w:rsidRDefault="00F4264C" w:rsidP="00F4264C">
      <w:pPr>
        <w:pStyle w:val="NoSpacing"/>
        <w:rPr>
          <w:sz w:val="2"/>
        </w:rPr>
      </w:pPr>
    </w:p>
    <w:p w14:paraId="587BC342" w14:textId="77777777" w:rsidR="00F4264C" w:rsidRDefault="00F4264C" w:rsidP="00B16ACC">
      <w:pPr>
        <w:pStyle w:val="MainDocTitle"/>
        <w:rPr>
          <w:ins w:id="1" w:author="Kristin Joannou Lyon" w:date="2018-02-02T10:15:00Z"/>
        </w:rPr>
        <w:sectPr w:rsidR="00F4264C" w:rsidSect="00F4264C">
          <w:headerReference w:type="default" r:id="rId11"/>
          <w:footerReference w:type="default" r:id="rId12"/>
          <w:pgSz w:w="12240" w:h="15840"/>
          <w:pgMar w:top="1440" w:right="1440" w:bottom="1440" w:left="1440" w:header="720" w:footer="720" w:gutter="0"/>
          <w:cols w:space="720"/>
          <w:docGrid w:linePitch="360"/>
        </w:sectPr>
      </w:pPr>
    </w:p>
    <w:p w14:paraId="7BBEF085" w14:textId="343B0D58" w:rsidR="00752640" w:rsidRDefault="00D10988" w:rsidP="00B16ACC">
      <w:pPr>
        <w:pStyle w:val="MainDocTitle"/>
      </w:pPr>
      <w:r>
        <w:lastRenderedPageBreak/>
        <w:t>Q &amp; A Organizer</w:t>
      </w:r>
    </w:p>
    <w:p w14:paraId="63C6EE42" w14:textId="79A21372" w:rsidR="007F4525" w:rsidRPr="00B16ACC" w:rsidRDefault="007F4525" w:rsidP="004B5E8A">
      <w:pPr>
        <w:pStyle w:val="SectTitle"/>
        <w:tabs>
          <w:tab w:val="center" w:pos="6480"/>
          <w:tab w:val="right" w:pos="12960"/>
        </w:tabs>
      </w:pPr>
      <w:r>
        <w:t>Student Handout</w:t>
      </w:r>
    </w:p>
    <w:p w14:paraId="671E05A4" w14:textId="61B98EF2" w:rsidR="0036430C" w:rsidRPr="00B16ACC" w:rsidRDefault="00827B1D" w:rsidP="00582FB3">
      <w:pPr>
        <w:pStyle w:val="Subtitle"/>
      </w:pPr>
      <w:r w:rsidRPr="00827B1D">
        <w:t>RI.3.1</w:t>
      </w:r>
      <w:r w:rsidR="00E5515C">
        <w:t>,</w:t>
      </w:r>
      <w:r w:rsidRPr="00827B1D">
        <w:t xml:space="preserve"> Lesson </w:t>
      </w:r>
      <w:r w:rsidR="00582FB3">
        <w:t>3</w:t>
      </w:r>
    </w:p>
    <w:p w14:paraId="05CB5101" w14:textId="7EC9963E" w:rsidR="00B16ACC" w:rsidRDefault="007F4525" w:rsidP="007F4525">
      <w:pPr>
        <w:pStyle w:val="HandoutText2-4"/>
      </w:pPr>
      <w:r w:rsidRPr="007F4525">
        <w:rPr>
          <w:rStyle w:val="HandoutEmphasisTextChar"/>
        </w:rPr>
        <w:t>Directions:</w:t>
      </w:r>
      <w:r>
        <w:t xml:space="preserve"> </w:t>
      </w:r>
      <w:r w:rsidR="00D10988">
        <w:t xml:space="preserve">Using </w:t>
      </w:r>
      <w:r w:rsidR="00B00645">
        <w:t xml:space="preserve">the </w:t>
      </w:r>
      <w:r w:rsidR="00E5515C">
        <w:t>question cards</w:t>
      </w:r>
      <w:r w:rsidR="00D10988">
        <w:t xml:space="preserve">, create at least three In the Text </w:t>
      </w:r>
      <w:r w:rsidR="006F2242">
        <w:t xml:space="preserve">questions </w:t>
      </w:r>
      <w:r w:rsidR="00D10988">
        <w:t xml:space="preserve">and three In My Head </w:t>
      </w:r>
      <w:r w:rsidR="006F2242">
        <w:t>questions</w:t>
      </w:r>
      <w:r w:rsidR="00D10988">
        <w:t>.</w:t>
      </w:r>
    </w:p>
    <w:tbl>
      <w:tblPr>
        <w:tblStyle w:val="TableGrid"/>
        <w:tblW w:w="12955" w:type="dxa"/>
        <w:tblLook w:val="04A0" w:firstRow="1" w:lastRow="0" w:firstColumn="1" w:lastColumn="0" w:noHBand="0" w:noVBand="1"/>
      </w:tblPr>
      <w:tblGrid>
        <w:gridCol w:w="4950"/>
        <w:gridCol w:w="922"/>
        <w:gridCol w:w="1034"/>
        <w:gridCol w:w="3354"/>
        <w:gridCol w:w="2695"/>
      </w:tblGrid>
      <w:tr w:rsidR="007F4525" w:rsidRPr="004B5E8A" w14:paraId="4D143700" w14:textId="77777777" w:rsidTr="007F4525">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950" w:type="dxa"/>
            <w:tcBorders>
              <w:top w:val="nil"/>
              <w:left w:val="nil"/>
              <w:right w:val="nil"/>
            </w:tcBorders>
            <w:vAlign w:val="bottom"/>
          </w:tcPr>
          <w:p w14:paraId="63EF4078" w14:textId="77777777" w:rsidR="00D10988" w:rsidRPr="004B5E8A" w:rsidRDefault="00D10988" w:rsidP="007F4525">
            <w:pPr>
              <w:pStyle w:val="HandoutEmphasisText"/>
              <w:jc w:val="center"/>
              <w:rPr>
                <w:sz w:val="26"/>
                <w:szCs w:val="26"/>
              </w:rPr>
            </w:pPr>
            <w:r w:rsidRPr="004B5E8A">
              <w:rPr>
                <w:sz w:val="26"/>
                <w:szCs w:val="26"/>
              </w:rPr>
              <w:t>Question</w:t>
            </w:r>
          </w:p>
        </w:tc>
        <w:tc>
          <w:tcPr>
            <w:tcW w:w="922" w:type="dxa"/>
            <w:tcBorders>
              <w:top w:val="nil"/>
              <w:left w:val="nil"/>
              <w:right w:val="nil"/>
            </w:tcBorders>
            <w:vAlign w:val="bottom"/>
          </w:tcPr>
          <w:p w14:paraId="6C8922C5"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In the Text</w:t>
            </w:r>
          </w:p>
        </w:tc>
        <w:tc>
          <w:tcPr>
            <w:tcW w:w="1034" w:type="dxa"/>
            <w:tcBorders>
              <w:top w:val="nil"/>
              <w:left w:val="nil"/>
              <w:right w:val="nil"/>
            </w:tcBorders>
            <w:vAlign w:val="bottom"/>
          </w:tcPr>
          <w:p w14:paraId="6407BDF9"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In My Head</w:t>
            </w:r>
          </w:p>
        </w:tc>
        <w:tc>
          <w:tcPr>
            <w:tcW w:w="3354" w:type="dxa"/>
            <w:tcBorders>
              <w:top w:val="nil"/>
              <w:left w:val="nil"/>
              <w:right w:val="nil"/>
            </w:tcBorders>
            <w:vAlign w:val="bottom"/>
          </w:tcPr>
          <w:p w14:paraId="180FF491"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Answer</w:t>
            </w:r>
          </w:p>
        </w:tc>
        <w:tc>
          <w:tcPr>
            <w:tcW w:w="2695" w:type="dxa"/>
            <w:tcBorders>
              <w:top w:val="nil"/>
              <w:left w:val="nil"/>
              <w:right w:val="nil"/>
            </w:tcBorders>
            <w:vAlign w:val="bottom"/>
          </w:tcPr>
          <w:p w14:paraId="372622DD"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What was the main source of information I used to answer this question?</w:t>
            </w:r>
          </w:p>
        </w:tc>
      </w:tr>
      <w:tr w:rsidR="004B5E8A" w14:paraId="54D15575"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shd w:val="clear" w:color="auto" w:fill="F2F2F2" w:themeFill="background1" w:themeFillShade="F2"/>
          </w:tcPr>
          <w:p w14:paraId="1B8ED61E" w14:textId="77777777" w:rsidR="00D10988" w:rsidRPr="004B5E8A" w:rsidRDefault="00D10988" w:rsidP="004B5E8A">
            <w:pPr>
              <w:pStyle w:val="HandoutEmphasisText"/>
              <w:rPr>
                <w:sz w:val="20"/>
              </w:rPr>
            </w:pPr>
            <w:r w:rsidRPr="004B5E8A">
              <w:rPr>
                <w:sz w:val="20"/>
              </w:rPr>
              <w:t>1.</w:t>
            </w:r>
          </w:p>
        </w:tc>
        <w:tc>
          <w:tcPr>
            <w:tcW w:w="922" w:type="dxa"/>
            <w:shd w:val="clear" w:color="auto" w:fill="F2F2F2" w:themeFill="background1" w:themeFillShade="F2"/>
          </w:tcPr>
          <w:p w14:paraId="51B8EB94" w14:textId="77777777" w:rsidR="00D10988" w:rsidRDefault="00D10988" w:rsidP="008C18D7">
            <w:pPr>
              <w:pStyle w:val="TableHead"/>
              <w:cnfStyle w:val="000000000000" w:firstRow="0" w:lastRow="0" w:firstColumn="0" w:lastColumn="0" w:oddVBand="0" w:evenVBand="0" w:oddHBand="0" w:evenHBand="0" w:firstRowFirstColumn="0" w:firstRowLastColumn="0" w:lastRowFirstColumn="0" w:lastRowLastColumn="0"/>
            </w:pPr>
          </w:p>
        </w:tc>
        <w:tc>
          <w:tcPr>
            <w:tcW w:w="1034" w:type="dxa"/>
            <w:shd w:val="clear" w:color="auto" w:fill="F2F2F2" w:themeFill="background1" w:themeFillShade="F2"/>
          </w:tcPr>
          <w:p w14:paraId="3E326CD3"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shd w:val="clear" w:color="auto" w:fill="F2F2F2" w:themeFill="background1" w:themeFillShade="F2"/>
          </w:tcPr>
          <w:p w14:paraId="2F85AF3F"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shd w:val="clear" w:color="auto" w:fill="F2F2F2" w:themeFill="background1" w:themeFillShade="F2"/>
          </w:tcPr>
          <w:p w14:paraId="36A0E080"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D10988" w14:paraId="7D1F1218"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tcPr>
          <w:p w14:paraId="7DC843DD" w14:textId="77777777" w:rsidR="00D10988" w:rsidRPr="004B5E8A" w:rsidRDefault="00125956" w:rsidP="004B5E8A">
            <w:pPr>
              <w:pStyle w:val="HandoutEmphasisText"/>
              <w:rPr>
                <w:sz w:val="20"/>
              </w:rPr>
            </w:pPr>
            <w:r w:rsidRPr="004B5E8A">
              <w:rPr>
                <w:sz w:val="20"/>
              </w:rPr>
              <w:t>2.</w:t>
            </w:r>
          </w:p>
        </w:tc>
        <w:tc>
          <w:tcPr>
            <w:tcW w:w="922" w:type="dxa"/>
          </w:tcPr>
          <w:p w14:paraId="06E077BD"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tcPr>
          <w:p w14:paraId="6C5E4A46"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tcPr>
          <w:p w14:paraId="78545D9B"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tcPr>
          <w:p w14:paraId="5797FF04"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4B5E8A" w14:paraId="21CFB2D4"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shd w:val="clear" w:color="auto" w:fill="F2F2F2" w:themeFill="background1" w:themeFillShade="F2"/>
          </w:tcPr>
          <w:p w14:paraId="2C061429" w14:textId="77777777" w:rsidR="00D10988" w:rsidRPr="004B5E8A" w:rsidRDefault="00125956" w:rsidP="004B5E8A">
            <w:pPr>
              <w:pStyle w:val="HandoutEmphasisText"/>
              <w:rPr>
                <w:sz w:val="20"/>
              </w:rPr>
            </w:pPr>
            <w:r w:rsidRPr="004B5E8A">
              <w:rPr>
                <w:sz w:val="20"/>
              </w:rPr>
              <w:t>3.</w:t>
            </w:r>
          </w:p>
        </w:tc>
        <w:tc>
          <w:tcPr>
            <w:tcW w:w="922" w:type="dxa"/>
            <w:shd w:val="clear" w:color="auto" w:fill="F2F2F2" w:themeFill="background1" w:themeFillShade="F2"/>
          </w:tcPr>
          <w:p w14:paraId="0040430A"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shd w:val="clear" w:color="auto" w:fill="F2F2F2" w:themeFill="background1" w:themeFillShade="F2"/>
          </w:tcPr>
          <w:p w14:paraId="3C587774"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shd w:val="clear" w:color="auto" w:fill="F2F2F2" w:themeFill="background1" w:themeFillShade="F2"/>
          </w:tcPr>
          <w:p w14:paraId="28EB660D"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shd w:val="clear" w:color="auto" w:fill="F2F2F2" w:themeFill="background1" w:themeFillShade="F2"/>
          </w:tcPr>
          <w:p w14:paraId="69B6B878"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D10988" w14:paraId="6286335B"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tcPr>
          <w:p w14:paraId="380C43AF" w14:textId="77777777" w:rsidR="00D10988" w:rsidRPr="004B5E8A" w:rsidRDefault="00125956" w:rsidP="004B5E8A">
            <w:pPr>
              <w:pStyle w:val="HandoutEmphasisText"/>
              <w:rPr>
                <w:sz w:val="20"/>
              </w:rPr>
            </w:pPr>
            <w:r w:rsidRPr="004B5E8A">
              <w:rPr>
                <w:sz w:val="20"/>
              </w:rPr>
              <w:t>4.</w:t>
            </w:r>
          </w:p>
        </w:tc>
        <w:tc>
          <w:tcPr>
            <w:tcW w:w="922" w:type="dxa"/>
          </w:tcPr>
          <w:p w14:paraId="498D7427"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tcPr>
          <w:p w14:paraId="52ADE55E"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tcPr>
          <w:p w14:paraId="744521E2"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tcPr>
          <w:p w14:paraId="1B31DA08"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4B5E8A" w14:paraId="16D3416C"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shd w:val="clear" w:color="auto" w:fill="F2F2F2" w:themeFill="background1" w:themeFillShade="F2"/>
          </w:tcPr>
          <w:p w14:paraId="516D0AB7" w14:textId="77777777" w:rsidR="00D10988" w:rsidRPr="004B5E8A" w:rsidRDefault="00125956" w:rsidP="004B5E8A">
            <w:pPr>
              <w:pStyle w:val="HandoutEmphasisText"/>
              <w:rPr>
                <w:rFonts w:asciiTheme="majorHAnsi" w:hAnsiTheme="majorHAnsi"/>
                <w:sz w:val="20"/>
              </w:rPr>
            </w:pPr>
            <w:r w:rsidRPr="004B5E8A">
              <w:rPr>
                <w:sz w:val="20"/>
              </w:rPr>
              <w:t>5.</w:t>
            </w:r>
          </w:p>
        </w:tc>
        <w:tc>
          <w:tcPr>
            <w:tcW w:w="922" w:type="dxa"/>
            <w:shd w:val="clear" w:color="auto" w:fill="F2F2F2" w:themeFill="background1" w:themeFillShade="F2"/>
          </w:tcPr>
          <w:p w14:paraId="5F40F475"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shd w:val="clear" w:color="auto" w:fill="F2F2F2" w:themeFill="background1" w:themeFillShade="F2"/>
          </w:tcPr>
          <w:p w14:paraId="59EF0E82"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shd w:val="clear" w:color="auto" w:fill="F2F2F2" w:themeFill="background1" w:themeFillShade="F2"/>
          </w:tcPr>
          <w:p w14:paraId="430C818B"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shd w:val="clear" w:color="auto" w:fill="F2F2F2" w:themeFill="background1" w:themeFillShade="F2"/>
          </w:tcPr>
          <w:p w14:paraId="51D2960D"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D10988" w14:paraId="67F99D55"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tcPr>
          <w:p w14:paraId="418197C3" w14:textId="77777777" w:rsidR="00D10988" w:rsidRPr="004B5E8A" w:rsidRDefault="00125956" w:rsidP="004B5E8A">
            <w:pPr>
              <w:pStyle w:val="HandoutEmphasisText"/>
              <w:rPr>
                <w:sz w:val="20"/>
              </w:rPr>
            </w:pPr>
            <w:r w:rsidRPr="004B5E8A">
              <w:rPr>
                <w:rFonts w:asciiTheme="majorHAnsi" w:hAnsiTheme="majorHAnsi"/>
                <w:sz w:val="20"/>
              </w:rPr>
              <w:t>6.</w:t>
            </w:r>
          </w:p>
        </w:tc>
        <w:tc>
          <w:tcPr>
            <w:tcW w:w="922" w:type="dxa"/>
          </w:tcPr>
          <w:p w14:paraId="23A7F147"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tcPr>
          <w:p w14:paraId="7CDFF7AC"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tcPr>
          <w:p w14:paraId="372D7B3E"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tcPr>
          <w:p w14:paraId="66DDD9CE"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bl>
    <w:p w14:paraId="6E15BC7D" w14:textId="77777777" w:rsidR="00D10988" w:rsidRPr="004B5E8A" w:rsidRDefault="00D10988" w:rsidP="001A4EB5">
      <w:pPr>
        <w:rPr>
          <w:sz w:val="4"/>
        </w:rPr>
      </w:pPr>
    </w:p>
    <w:sectPr w:rsidR="00D10988" w:rsidRPr="004B5E8A" w:rsidSect="00D1098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341CA" w14:textId="77777777" w:rsidR="00FF13CC" w:rsidRDefault="00FF13CC" w:rsidP="00902DA7">
      <w:r>
        <w:separator/>
      </w:r>
    </w:p>
  </w:endnote>
  <w:endnote w:type="continuationSeparator" w:id="0">
    <w:p w14:paraId="1CD42C01" w14:textId="77777777" w:rsidR="00FF13CC" w:rsidRDefault="00FF13CC"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C5B7B" w14:textId="77777777" w:rsidR="00B219C6" w:rsidRPr="001B1FBE" w:rsidRDefault="00B219C6" w:rsidP="00B219C6">
    <w:pPr>
      <w:pStyle w:val="Footer"/>
      <w:tabs>
        <w:tab w:val="right" w:pos="12960"/>
      </w:tabs>
      <w:spacing w:after="0"/>
      <w:rPr>
        <w:sz w:val="14"/>
      </w:rPr>
    </w:pPr>
    <w:r w:rsidRPr="001B1FBE">
      <w:rPr>
        <w:sz w:val="14"/>
      </w:rPr>
      <w:t xml:space="preserve">Copyright © 2019 by The University of Kansas. </w:t>
    </w:r>
  </w:p>
  <w:p w14:paraId="6A420757" w14:textId="3C1E85E7" w:rsidR="00060D12" w:rsidRPr="00060D12" w:rsidRDefault="00B219C6" w:rsidP="00B219C6">
    <w:pPr>
      <w:pStyle w:val="Footer"/>
      <w:tabs>
        <w:tab w:val="clear" w:pos="4320"/>
        <w:tab w:val="clear" w:pos="8640"/>
        <w:tab w:val="right" w:pos="12960"/>
      </w:tabs>
      <w:spacing w:after="0"/>
      <w:rPr>
        <w:sz w:val="20"/>
      </w:rPr>
    </w:pPr>
    <w:r w:rsidRPr="001B1FBE">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B52CD" w14:textId="77777777" w:rsidR="00FF13CC" w:rsidRDefault="00FF13CC" w:rsidP="00902DA7">
      <w:r>
        <w:separator/>
      </w:r>
    </w:p>
  </w:footnote>
  <w:footnote w:type="continuationSeparator" w:id="0">
    <w:p w14:paraId="3E426842" w14:textId="77777777" w:rsidR="00FF13CC" w:rsidRDefault="00FF13CC"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D18D3" w14:textId="47BE3811" w:rsidR="00902DA7" w:rsidRPr="001B1FBE" w:rsidRDefault="00902DA7" w:rsidP="00B16ACC">
    <w:pPr>
      <w:pStyle w:val="Header"/>
      <w:jc w:val="righ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3F034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D6F4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6D3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4EB1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0A40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A637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82BC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1A13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3E8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32A3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B49DA"/>
    <w:multiLevelType w:val="multilevel"/>
    <w:tmpl w:val="AB682BC2"/>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17"/>
  </w:num>
  <w:num w:numId="4">
    <w:abstractNumId w:val="10"/>
  </w:num>
  <w:num w:numId="5">
    <w:abstractNumId w:val="11"/>
  </w:num>
  <w:num w:numId="6">
    <w:abstractNumId w:val="12"/>
  </w:num>
  <w:num w:numId="7">
    <w:abstractNumId w:val="16"/>
  </w:num>
  <w:num w:numId="8">
    <w:abstractNumId w:val="15"/>
  </w:num>
  <w:num w:numId="9">
    <w:abstractNumId w:val="14"/>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7"/>
  </w:num>
  <w:num w:numId="2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in Joannou Lyon">
    <w15:presenceInfo w15:providerId="None" w15:userId="Kristin Joannou Ly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86"/>
    <w:rsid w:val="00020303"/>
    <w:rsid w:val="0003707C"/>
    <w:rsid w:val="00060A80"/>
    <w:rsid w:val="00060D12"/>
    <w:rsid w:val="00091480"/>
    <w:rsid w:val="000B6813"/>
    <w:rsid w:val="000B7D40"/>
    <w:rsid w:val="00125956"/>
    <w:rsid w:val="00182676"/>
    <w:rsid w:val="001A4EB5"/>
    <w:rsid w:val="001A6C11"/>
    <w:rsid w:val="001B147D"/>
    <w:rsid w:val="001B1FBE"/>
    <w:rsid w:val="001B4D2C"/>
    <w:rsid w:val="0020438D"/>
    <w:rsid w:val="00241240"/>
    <w:rsid w:val="0026549C"/>
    <w:rsid w:val="002C3FDF"/>
    <w:rsid w:val="00316E61"/>
    <w:rsid w:val="0036430C"/>
    <w:rsid w:val="004B5E8A"/>
    <w:rsid w:val="004C301B"/>
    <w:rsid w:val="004D0194"/>
    <w:rsid w:val="005221CB"/>
    <w:rsid w:val="00523826"/>
    <w:rsid w:val="005657C6"/>
    <w:rsid w:val="00582FB3"/>
    <w:rsid w:val="005846DB"/>
    <w:rsid w:val="005B2DB7"/>
    <w:rsid w:val="00691920"/>
    <w:rsid w:val="006F2242"/>
    <w:rsid w:val="006F606B"/>
    <w:rsid w:val="00725286"/>
    <w:rsid w:val="00742746"/>
    <w:rsid w:val="00752640"/>
    <w:rsid w:val="00780B43"/>
    <w:rsid w:val="007F4525"/>
    <w:rsid w:val="007F5F70"/>
    <w:rsid w:val="00803F59"/>
    <w:rsid w:val="00827B1D"/>
    <w:rsid w:val="00863DAE"/>
    <w:rsid w:val="008741A4"/>
    <w:rsid w:val="008828FC"/>
    <w:rsid w:val="008C1791"/>
    <w:rsid w:val="008C18D7"/>
    <w:rsid w:val="008E2BC2"/>
    <w:rsid w:val="00902DA7"/>
    <w:rsid w:val="009C0956"/>
    <w:rsid w:val="009E00C9"/>
    <w:rsid w:val="009E6133"/>
    <w:rsid w:val="00A7435A"/>
    <w:rsid w:val="00A95E3F"/>
    <w:rsid w:val="00AC144D"/>
    <w:rsid w:val="00B00645"/>
    <w:rsid w:val="00B16ACC"/>
    <w:rsid w:val="00B219C6"/>
    <w:rsid w:val="00B511FD"/>
    <w:rsid w:val="00B64A8F"/>
    <w:rsid w:val="00B65923"/>
    <w:rsid w:val="00BA4C59"/>
    <w:rsid w:val="00C7206B"/>
    <w:rsid w:val="00C90428"/>
    <w:rsid w:val="00CB04C9"/>
    <w:rsid w:val="00CF0F4A"/>
    <w:rsid w:val="00D10988"/>
    <w:rsid w:val="00D176D1"/>
    <w:rsid w:val="00D8501A"/>
    <w:rsid w:val="00DC4A32"/>
    <w:rsid w:val="00DC55B0"/>
    <w:rsid w:val="00E043B0"/>
    <w:rsid w:val="00E422D8"/>
    <w:rsid w:val="00E46076"/>
    <w:rsid w:val="00E54663"/>
    <w:rsid w:val="00E5515C"/>
    <w:rsid w:val="00EA3C32"/>
    <w:rsid w:val="00F4264C"/>
    <w:rsid w:val="00FF13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7617C91"/>
  <w15:docId w15:val="{1F0D9051-7BD5-4F9B-BC4B-591A2276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4525"/>
    <w:pPr>
      <w:jc w:val="left"/>
    </w:pPr>
    <w:rPr>
      <w:sz w:val="22"/>
    </w:rPr>
  </w:style>
  <w:style w:type="paragraph" w:styleId="Heading1">
    <w:name w:val="heading 1"/>
    <w:basedOn w:val="Normal"/>
    <w:next w:val="Normal"/>
    <w:link w:val="Heading1Char"/>
    <w:uiPriority w:val="9"/>
    <w:qFormat/>
    <w:rsid w:val="007F4525"/>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7F4525"/>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7F4525"/>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7F4525"/>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7F4525"/>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7F4525"/>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7F4525"/>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7F4525"/>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7F4525"/>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7F4525"/>
    <w:pPr>
      <w:ind w:left="720"/>
      <w:contextualSpacing/>
    </w:pPr>
  </w:style>
  <w:style w:type="paragraph" w:styleId="BalloonText">
    <w:name w:val="Balloon Text"/>
    <w:basedOn w:val="Normal"/>
    <w:link w:val="BalloonTextChar"/>
    <w:uiPriority w:val="99"/>
    <w:semiHidden/>
    <w:unhideWhenUsed/>
    <w:rsid w:val="007F45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52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F4525"/>
    <w:rPr>
      <w:sz w:val="18"/>
      <w:szCs w:val="18"/>
    </w:rPr>
  </w:style>
  <w:style w:type="paragraph" w:styleId="CommentText">
    <w:name w:val="annotation text"/>
    <w:basedOn w:val="Normal"/>
    <w:link w:val="CommentTextChar"/>
    <w:uiPriority w:val="99"/>
    <w:semiHidden/>
    <w:unhideWhenUsed/>
    <w:rsid w:val="007F4525"/>
  </w:style>
  <w:style w:type="character" w:customStyle="1" w:styleId="CommentTextChar">
    <w:name w:val="Comment Text Char"/>
    <w:basedOn w:val="DefaultParagraphFont"/>
    <w:link w:val="CommentText"/>
    <w:uiPriority w:val="99"/>
    <w:semiHidden/>
    <w:rsid w:val="007F4525"/>
    <w:rPr>
      <w:sz w:val="22"/>
    </w:rPr>
  </w:style>
  <w:style w:type="paragraph" w:styleId="CommentSubject">
    <w:name w:val="annotation subject"/>
    <w:basedOn w:val="CommentText"/>
    <w:next w:val="CommentText"/>
    <w:link w:val="CommentSubjectChar"/>
    <w:uiPriority w:val="99"/>
    <w:semiHidden/>
    <w:unhideWhenUsed/>
    <w:rsid w:val="007F4525"/>
    <w:rPr>
      <w:b/>
      <w:bCs/>
    </w:rPr>
  </w:style>
  <w:style w:type="character" w:customStyle="1" w:styleId="CommentSubjectChar">
    <w:name w:val="Comment Subject Char"/>
    <w:basedOn w:val="CommentTextChar"/>
    <w:link w:val="CommentSubject"/>
    <w:uiPriority w:val="99"/>
    <w:semiHidden/>
    <w:rsid w:val="007F4525"/>
    <w:rPr>
      <w:b/>
      <w:bCs/>
      <w:sz w:val="22"/>
    </w:rPr>
  </w:style>
  <w:style w:type="paragraph" w:styleId="Title">
    <w:name w:val="Title"/>
    <w:basedOn w:val="Normal"/>
    <w:next w:val="Normal"/>
    <w:link w:val="TitleChar"/>
    <w:uiPriority w:val="10"/>
    <w:rsid w:val="007F4525"/>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7F4525"/>
    <w:rPr>
      <w:smallCaps/>
      <w:color w:val="262626" w:themeColor="text1" w:themeTint="D9"/>
      <w:spacing w:val="24"/>
      <w:sz w:val="36"/>
      <w:szCs w:val="52"/>
    </w:rPr>
  </w:style>
  <w:style w:type="character" w:styleId="BookTitle">
    <w:name w:val="Book Title"/>
    <w:uiPriority w:val="33"/>
    <w:rsid w:val="007F4525"/>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7F4525"/>
    <w:pPr>
      <w:tabs>
        <w:tab w:val="center" w:pos="4320"/>
        <w:tab w:val="right" w:pos="8640"/>
      </w:tabs>
    </w:pPr>
  </w:style>
  <w:style w:type="character" w:customStyle="1" w:styleId="HeaderChar">
    <w:name w:val="Header Char"/>
    <w:basedOn w:val="DefaultParagraphFont"/>
    <w:link w:val="Header"/>
    <w:uiPriority w:val="99"/>
    <w:rsid w:val="007F4525"/>
    <w:rPr>
      <w:sz w:val="22"/>
    </w:rPr>
  </w:style>
  <w:style w:type="paragraph" w:styleId="Footer">
    <w:name w:val="footer"/>
    <w:basedOn w:val="Normal"/>
    <w:link w:val="FooterChar"/>
    <w:uiPriority w:val="99"/>
    <w:unhideWhenUsed/>
    <w:rsid w:val="007F4525"/>
    <w:pPr>
      <w:tabs>
        <w:tab w:val="center" w:pos="4320"/>
        <w:tab w:val="right" w:pos="8640"/>
      </w:tabs>
    </w:pPr>
  </w:style>
  <w:style w:type="character" w:customStyle="1" w:styleId="FooterChar">
    <w:name w:val="Footer Char"/>
    <w:basedOn w:val="DefaultParagraphFont"/>
    <w:link w:val="Footer"/>
    <w:uiPriority w:val="99"/>
    <w:rsid w:val="007F4525"/>
    <w:rPr>
      <w:sz w:val="22"/>
    </w:rPr>
  </w:style>
  <w:style w:type="paragraph" w:styleId="Revision">
    <w:name w:val="Revision"/>
    <w:hidden/>
    <w:uiPriority w:val="99"/>
    <w:semiHidden/>
    <w:rsid w:val="00B16ACC"/>
  </w:style>
  <w:style w:type="paragraph" w:customStyle="1" w:styleId="MainDocTitle">
    <w:name w:val="MainDocTitle"/>
    <w:basedOn w:val="Title"/>
    <w:qFormat/>
    <w:rsid w:val="007F4525"/>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7F4525"/>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rsid w:val="007F4525"/>
    <w:rPr>
      <w:rFonts w:asciiTheme="majorHAnsi" w:hAnsiTheme="majorHAnsi"/>
      <w:b w:val="0"/>
      <w:caps w:val="0"/>
      <w:smallCaps/>
      <w:color w:val="276E8B" w:themeColor="accent1" w:themeShade="BF"/>
      <w:spacing w:val="6"/>
      <w:kern w:val="2"/>
    </w:rPr>
  </w:style>
  <w:style w:type="paragraph" w:customStyle="1" w:styleId="BoxHeading">
    <w:name w:val="BoxHeading"/>
    <w:basedOn w:val="Normal"/>
    <w:rsid w:val="007F4525"/>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7F4525"/>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7F4525"/>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7F4525"/>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7F4525"/>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7F4525"/>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7F4525"/>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7F4525"/>
    <w:rPr>
      <w:b/>
      <w:bCs/>
      <w:smallCaps/>
      <w:color w:val="2683C6" w:themeColor="accent6"/>
      <w:spacing w:val="10"/>
      <w:sz w:val="22"/>
    </w:rPr>
  </w:style>
  <w:style w:type="character" w:customStyle="1" w:styleId="Heading8Char">
    <w:name w:val="Heading 8 Char"/>
    <w:basedOn w:val="DefaultParagraphFont"/>
    <w:link w:val="Heading8"/>
    <w:uiPriority w:val="9"/>
    <w:semiHidden/>
    <w:rsid w:val="007F4525"/>
    <w:rPr>
      <w:b/>
      <w:bCs/>
      <w:i/>
      <w:iCs/>
      <w:smallCaps/>
      <w:color w:val="1C6194" w:themeColor="accent6" w:themeShade="BF"/>
    </w:rPr>
  </w:style>
  <w:style w:type="character" w:customStyle="1" w:styleId="Heading9Char">
    <w:name w:val="Heading 9 Char"/>
    <w:basedOn w:val="DefaultParagraphFont"/>
    <w:link w:val="Heading9"/>
    <w:uiPriority w:val="9"/>
    <w:semiHidden/>
    <w:rsid w:val="007F4525"/>
    <w:rPr>
      <w:b/>
      <w:bCs/>
      <w:i/>
      <w:iCs/>
      <w:smallCaps/>
      <w:color w:val="134163" w:themeColor="accent6" w:themeShade="80"/>
    </w:rPr>
  </w:style>
  <w:style w:type="paragraph" w:styleId="Caption">
    <w:name w:val="caption"/>
    <w:basedOn w:val="Normal"/>
    <w:next w:val="Normal"/>
    <w:uiPriority w:val="35"/>
    <w:semiHidden/>
    <w:unhideWhenUsed/>
    <w:qFormat/>
    <w:rsid w:val="007F4525"/>
    <w:rPr>
      <w:b/>
      <w:bCs/>
      <w:caps/>
      <w:sz w:val="16"/>
      <w:szCs w:val="16"/>
    </w:rPr>
  </w:style>
  <w:style w:type="paragraph" w:styleId="Subtitle">
    <w:name w:val="Subtitle"/>
    <w:basedOn w:val="Normal"/>
    <w:next w:val="Normal"/>
    <w:link w:val="SubtitleChar"/>
    <w:uiPriority w:val="11"/>
    <w:qFormat/>
    <w:rsid w:val="007F4525"/>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7F4525"/>
    <w:rPr>
      <w:rFonts w:asciiTheme="majorHAnsi" w:eastAsiaTheme="majorEastAsia" w:hAnsiTheme="majorHAnsi" w:cstheme="majorBidi"/>
      <w:color w:val="3494BA" w:themeColor="accent1"/>
      <w:spacing w:val="10"/>
      <w:sz w:val="18"/>
    </w:rPr>
  </w:style>
  <w:style w:type="character" w:styleId="Strong">
    <w:name w:val="Strong"/>
    <w:uiPriority w:val="22"/>
    <w:rsid w:val="007F4525"/>
    <w:rPr>
      <w:b/>
      <w:bCs/>
      <w:color w:val="2683C6" w:themeColor="accent6"/>
    </w:rPr>
  </w:style>
  <w:style w:type="character" w:styleId="Emphasis">
    <w:name w:val="Emphasis"/>
    <w:uiPriority w:val="20"/>
    <w:rsid w:val="007F4525"/>
    <w:rPr>
      <w:b/>
      <w:bCs/>
      <w:i/>
      <w:iCs/>
      <w:spacing w:val="10"/>
    </w:rPr>
  </w:style>
  <w:style w:type="paragraph" w:styleId="NoSpacing">
    <w:name w:val="No Spacing"/>
    <w:uiPriority w:val="1"/>
    <w:qFormat/>
    <w:rsid w:val="007F4525"/>
    <w:pPr>
      <w:spacing w:after="0" w:line="240" w:lineRule="auto"/>
    </w:pPr>
  </w:style>
  <w:style w:type="paragraph" w:styleId="Quote">
    <w:name w:val="Quote"/>
    <w:basedOn w:val="Normal"/>
    <w:next w:val="Normal"/>
    <w:link w:val="QuoteChar"/>
    <w:uiPriority w:val="29"/>
    <w:rsid w:val="007F4525"/>
    <w:rPr>
      <w:i/>
      <w:iCs/>
      <w:sz w:val="20"/>
    </w:rPr>
  </w:style>
  <w:style w:type="character" w:customStyle="1" w:styleId="QuoteChar">
    <w:name w:val="Quote Char"/>
    <w:basedOn w:val="DefaultParagraphFont"/>
    <w:link w:val="Quote"/>
    <w:uiPriority w:val="29"/>
    <w:rsid w:val="007F4525"/>
    <w:rPr>
      <w:i/>
      <w:iCs/>
    </w:rPr>
  </w:style>
  <w:style w:type="paragraph" w:styleId="IntenseQuote">
    <w:name w:val="Intense Quote"/>
    <w:next w:val="Normal"/>
    <w:link w:val="IntenseQuoteChar"/>
    <w:uiPriority w:val="30"/>
    <w:rsid w:val="007F4525"/>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7F4525"/>
    <w:rPr>
      <w:b/>
      <w:bCs/>
      <w:i/>
      <w:iCs/>
      <w:sz w:val="22"/>
    </w:rPr>
  </w:style>
  <w:style w:type="character" w:styleId="SubtleEmphasis">
    <w:name w:val="Subtle Emphasis"/>
    <w:uiPriority w:val="19"/>
    <w:rsid w:val="007F4525"/>
    <w:rPr>
      <w:i/>
      <w:iCs/>
    </w:rPr>
  </w:style>
  <w:style w:type="character" w:styleId="IntenseEmphasis">
    <w:name w:val="Intense Emphasis"/>
    <w:uiPriority w:val="21"/>
    <w:rsid w:val="007F4525"/>
    <w:rPr>
      <w:b/>
      <w:bCs/>
      <w:i/>
      <w:iCs/>
      <w:color w:val="2683C6" w:themeColor="accent6"/>
      <w:spacing w:val="10"/>
    </w:rPr>
  </w:style>
  <w:style w:type="character" w:styleId="SubtleReference">
    <w:name w:val="Subtle Reference"/>
    <w:uiPriority w:val="31"/>
    <w:rsid w:val="007F4525"/>
    <w:rPr>
      <w:b/>
      <w:bCs/>
    </w:rPr>
  </w:style>
  <w:style w:type="character" w:styleId="IntenseReference">
    <w:name w:val="Intense Reference"/>
    <w:uiPriority w:val="32"/>
    <w:rsid w:val="007F4525"/>
    <w:rPr>
      <w:b/>
      <w:bCs/>
      <w:smallCaps/>
      <w:spacing w:val="5"/>
      <w:sz w:val="22"/>
      <w:szCs w:val="22"/>
      <w:u w:val="single"/>
    </w:rPr>
  </w:style>
  <w:style w:type="paragraph" w:styleId="TOCHeading">
    <w:name w:val="TOC Heading"/>
    <w:basedOn w:val="Heading1"/>
    <w:next w:val="Normal"/>
    <w:uiPriority w:val="39"/>
    <w:semiHidden/>
    <w:unhideWhenUsed/>
    <w:qFormat/>
    <w:rsid w:val="007F4525"/>
    <w:pPr>
      <w:outlineLvl w:val="9"/>
    </w:pPr>
  </w:style>
  <w:style w:type="paragraph" w:customStyle="1" w:styleId="GoodAnswer">
    <w:name w:val="GoodAnswer"/>
    <w:basedOn w:val="Normal"/>
    <w:rsid w:val="007F4525"/>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7F4525"/>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rsid w:val="007F4525"/>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7F4525"/>
    <w:pPr>
      <w:numPr>
        <w:numId w:val="29"/>
      </w:numPr>
      <w:pBdr>
        <w:top w:val="dotted" w:sz="2" w:space="6" w:color="3494BA" w:themeColor="accent1"/>
      </w:pBdr>
      <w:spacing w:before="600"/>
    </w:pPr>
  </w:style>
  <w:style w:type="paragraph" w:customStyle="1" w:styleId="QuestionPart">
    <w:name w:val="QuestionPart"/>
    <w:basedOn w:val="Normal"/>
    <w:rsid w:val="007F4525"/>
    <w:pPr>
      <w:numPr>
        <w:ilvl w:val="1"/>
        <w:numId w:val="29"/>
      </w:numPr>
      <w:spacing w:before="360"/>
    </w:pPr>
  </w:style>
  <w:style w:type="character" w:customStyle="1" w:styleId="LinkRef">
    <w:name w:val="LinkRef"/>
    <w:basedOn w:val="Strong"/>
    <w:uiPriority w:val="1"/>
    <w:rsid w:val="007F4525"/>
    <w:rPr>
      <w:b w:val="0"/>
      <w:bCs/>
      <w:i w:val="0"/>
      <w:caps w:val="0"/>
      <w:smallCaps/>
      <w:color w:val="3494BA" w:themeColor="accent1"/>
      <w:spacing w:val="10"/>
      <w:kern w:val="22"/>
    </w:rPr>
  </w:style>
  <w:style w:type="paragraph" w:customStyle="1" w:styleId="Callout">
    <w:name w:val="Callout"/>
    <w:basedOn w:val="IntenseQuote"/>
    <w:rsid w:val="007F4525"/>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7F4525"/>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TableHead">
    <w:name w:val="TableHead"/>
    <w:basedOn w:val="Normal"/>
    <w:rsid w:val="00780B43"/>
    <w:pPr>
      <w:spacing w:after="0" w:line="240" w:lineRule="auto"/>
      <w:jc w:val="center"/>
    </w:pPr>
    <w:rPr>
      <w:rFonts w:asciiTheme="majorHAnsi" w:hAnsiTheme="majorHAnsi"/>
      <w:b/>
      <w:bCs/>
      <w:color w:val="1A495D" w:themeColor="accent1" w:themeShade="80"/>
      <w:sz w:val="24"/>
    </w:rPr>
  </w:style>
  <w:style w:type="table" w:customStyle="1" w:styleId="LMFA">
    <w:name w:val="LMFA"/>
    <w:basedOn w:val="TableNormal"/>
    <w:uiPriority w:val="99"/>
    <w:rsid w:val="004D0194"/>
    <w:pPr>
      <w:spacing w:after="0" w:line="240" w:lineRule="auto"/>
      <w:jc w:val="left"/>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72" w:type="dxa"/>
        <w:left w:w="115" w:type="dxa"/>
        <w:bottom w:w="72" w:type="dxa"/>
        <w:right w:w="115" w:type="dxa"/>
      </w:tblCellMar>
    </w:tblPr>
    <w:tcPr>
      <w:vAlign w:val="center"/>
    </w:tcPr>
    <w:tblStylePr w:type="firstRow">
      <w:pPr>
        <w:jc w:val="center"/>
      </w:pPr>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rFonts w:asciiTheme="minorHAnsi" w:hAnsiTheme="minorHAnsi"/>
        <w:b/>
        <w:i w:val="0"/>
        <w:iCs/>
        <w:sz w:val="20"/>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cPr>
    </w:tblStylePr>
    <w:tblStylePr w:type="band1Horz">
      <w:tblPr/>
      <w:tcPr>
        <w:shd w:val="clear" w:color="auto" w:fill="F2F2F2"/>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paragraph" w:customStyle="1" w:styleId="HandoutText5-8">
    <w:name w:val="HandoutText_5-8"/>
    <w:link w:val="HandoutText5-8Char"/>
    <w:qFormat/>
    <w:rsid w:val="007F4525"/>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7F4525"/>
    <w:rPr>
      <w:rFonts w:ascii="Verdana" w:hAnsi="Verdana"/>
      <w:sz w:val="24"/>
      <w:szCs w:val="24"/>
    </w:rPr>
  </w:style>
  <w:style w:type="paragraph" w:customStyle="1" w:styleId="HandoutText2-4">
    <w:name w:val="HandoutText2-4"/>
    <w:basedOn w:val="HandoutText5-8"/>
    <w:link w:val="HandoutText2-4Char"/>
    <w:qFormat/>
    <w:rsid w:val="007F4525"/>
    <w:rPr>
      <w:sz w:val="28"/>
    </w:rPr>
  </w:style>
  <w:style w:type="character" w:customStyle="1" w:styleId="HandoutText2-4Char">
    <w:name w:val="HandoutText2-4 Char"/>
    <w:basedOn w:val="HandoutText5-8Char"/>
    <w:link w:val="HandoutText2-4"/>
    <w:rsid w:val="007F4525"/>
    <w:rPr>
      <w:rFonts w:ascii="Verdana" w:hAnsi="Verdana"/>
      <w:sz w:val="28"/>
      <w:szCs w:val="24"/>
    </w:rPr>
  </w:style>
  <w:style w:type="paragraph" w:customStyle="1" w:styleId="HandoutEmphasisText">
    <w:name w:val="HandoutEmphasisText"/>
    <w:basedOn w:val="HandoutText2-4"/>
    <w:link w:val="HandoutEmphasisTextChar"/>
    <w:qFormat/>
    <w:rsid w:val="007F4525"/>
    <w:rPr>
      <w:b/>
    </w:rPr>
  </w:style>
  <w:style w:type="character" w:customStyle="1" w:styleId="HandoutEmphasisTextChar">
    <w:name w:val="HandoutEmphasisText Char"/>
    <w:basedOn w:val="HandoutText2-4Char"/>
    <w:link w:val="HandoutEmphasisText"/>
    <w:rsid w:val="007F4525"/>
    <w:rPr>
      <w:rFonts w:ascii="Verdana" w:hAnsi="Verdana"/>
      <w:b/>
      <w:sz w:val="28"/>
      <w:szCs w:val="24"/>
    </w:rPr>
  </w:style>
  <w:style w:type="paragraph" w:customStyle="1" w:styleId="HandoutEmphasisText5-8">
    <w:name w:val="HandoutEmphasisText5-8"/>
    <w:link w:val="HandoutEmphasisText5-8Char"/>
    <w:qFormat/>
    <w:rsid w:val="007F4525"/>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7F4525"/>
    <w:rPr>
      <w:rFonts w:ascii="Verdana" w:hAnsi="Verdana"/>
      <w:b/>
      <w:sz w:val="24"/>
    </w:rPr>
  </w:style>
  <w:style w:type="paragraph" w:customStyle="1" w:styleId="HandoutHead2-4">
    <w:name w:val="HandoutHead2-4"/>
    <w:link w:val="HandoutHead2-4Char"/>
    <w:qFormat/>
    <w:rsid w:val="007F4525"/>
    <w:rPr>
      <w:b/>
      <w:sz w:val="36"/>
      <w:szCs w:val="24"/>
    </w:rPr>
  </w:style>
  <w:style w:type="character" w:customStyle="1" w:styleId="HandoutHead2-4Char">
    <w:name w:val="HandoutHead2-4 Char"/>
    <w:basedOn w:val="DefaultParagraphFont"/>
    <w:link w:val="HandoutHead2-4"/>
    <w:rsid w:val="007F4525"/>
    <w:rPr>
      <w:b/>
      <w:sz w:val="36"/>
      <w:szCs w:val="24"/>
    </w:rPr>
  </w:style>
  <w:style w:type="paragraph" w:customStyle="1" w:styleId="HandoutHead5-8">
    <w:name w:val="HandoutHead5-8"/>
    <w:link w:val="HandoutHead5-8Char"/>
    <w:qFormat/>
    <w:rsid w:val="007F4525"/>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7F4525"/>
    <w:rPr>
      <w:rFonts w:ascii="Garamond" w:hAnsi="Garamond"/>
      <w:b/>
      <w:color w:val="000000" w:themeColor="text1"/>
      <w:sz w:val="32"/>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ndard xmlns="25ee83b9-213e-4b97-86e1-7df1630f65a0">
      <Value>1</Value>
    </Standard>
    <Domain xmlns="25ee83b9-213e-4b97-86e1-7df1630f65a0"/>
    <Standards xmlns="25ee83b9-213e-4b97-86e1-7df1630f65a0"/>
    <Strand xmlns="25ee83b9-213e-4b97-86e1-7df1630f65a0">
      <Value>RI</Value>
    </Strand>
    <Grade xmlns="25ee83b9-213e-4b97-86e1-7df1630f65a0">3</Grade>
    <Status xmlns="25ee83b9-213e-4b97-86e1-7df1630f65a0">Edited</Status>
    <Category xmlns="25ee83b9-213e-4b97-86e1-7df1630f65a0" xsi:nil="true"/>
    <Grade_x0020_Used xmlns="25ee83b9-213e-4b97-86e1-7df1630f65a0"/>
    <Content xmlns="25ee83b9-213e-4b97-86e1-7df1630f65a0">Unit Document</Content>
    <Verified_x0020_Public_x0020_Domain_x003f_ xmlns="25ee83b9-213e-4b97-86e1-7df1630f65a0">false</Verified_x0020_Public_x0020_Domain_x003f_>
    <ELA_x0020_Status xmlns="b3d7ea18-ffa0-4fd0-8cba-e908d41d0fe7">Published</ELA_x0020_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3" ma:contentTypeDescription="Create a new document." ma:contentTypeScope="" ma:versionID="f812eb8f4b3584d02905daf00300e267">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6b45770ddee2023b0a1e18acb35a09b7"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2217A-9F40-40A5-A9E1-BDDD4F409F27}">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2.xml><?xml version="1.0" encoding="utf-8"?>
<ds:datastoreItem xmlns:ds="http://schemas.openxmlformats.org/officeDocument/2006/customXml" ds:itemID="{09CABB26-2D42-49C3-82E4-021776461C46}">
  <ds:schemaRefs>
    <ds:schemaRef ds:uri="http://schemas.microsoft.com/sharepoint/v3/contenttype/forms"/>
  </ds:schemaRefs>
</ds:datastoreItem>
</file>

<file path=customXml/itemProps3.xml><?xml version="1.0" encoding="utf-8"?>
<ds:datastoreItem xmlns:ds="http://schemas.openxmlformats.org/officeDocument/2006/customXml" ds:itemID="{BDBCBFB4-F360-44C6-8A5D-6E9D3CDFF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7160F-277D-42E1-92E2-AA9BEAD4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Marten, Sarah Lyn</dc:creator>
  <cp:keywords/>
  <dc:description/>
  <cp:lastModifiedBy>Kacirek, Bree M</cp:lastModifiedBy>
  <cp:revision>5</cp:revision>
  <cp:lastPrinted>2015-08-26T15:49:00Z</cp:lastPrinted>
  <dcterms:created xsi:type="dcterms:W3CDTF">2018-02-01T21:50:00Z</dcterms:created>
  <dcterms:modified xsi:type="dcterms:W3CDTF">2019-04-17T15:30:00Z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0x0101040093FC0A677097B54ABF58F149B3E0C5FD</vt:lpwstr>
  </property>
  <property fmtid="{D5CDD505-2E9C-101B-9397-08002B2CF9AE}" pid="3" name="Passage Status">
    <vt:lpwstr/>
  </property>
  <property fmtid="{D5CDD505-2E9C-101B-9397-08002B2CF9AE}" pid="4" name="Strand0">
    <vt:lpwstr>RI</vt:lpwstr>
  </property>
  <property fmtid="{D5CDD505-2E9C-101B-9397-08002B2CF9AE}" pid="5" name="Standard.">
    <vt:lpwstr>1</vt:lpwstr>
  </property>
</Properties>
</file>