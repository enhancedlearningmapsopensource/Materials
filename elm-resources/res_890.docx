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5D73D" w14:textId="48B312EF" w:rsidR="00752640" w:rsidRPr="00B16ACC" w:rsidRDefault="0052474C" w:rsidP="00B16ACC">
      <w:pPr>
        <w:pStyle w:val="MainDocTitle"/>
      </w:pPr>
      <w:r>
        <w:t>How</w:t>
      </w:r>
      <w:r w:rsidR="00132B9E">
        <w:t xml:space="preserve"> Reasons Support Points</w:t>
      </w:r>
    </w:p>
    <w:p w14:paraId="07EF3434" w14:textId="77777777" w:rsidR="0063037E" w:rsidRDefault="0063037E" w:rsidP="0063037E">
      <w:pPr>
        <w:pStyle w:val="SectTitle"/>
      </w:pPr>
      <w:r>
        <w:t>Student Handout</w:t>
      </w:r>
    </w:p>
    <w:p w14:paraId="7EB26330" w14:textId="77777777" w:rsidR="0036430C" w:rsidRPr="00B16ACC" w:rsidRDefault="0036430C" w:rsidP="00B16ACC">
      <w:pPr>
        <w:pStyle w:val="Subtitle"/>
      </w:pPr>
      <w:r w:rsidRPr="00B16ACC">
        <w:t>Lesson</w:t>
      </w:r>
      <w:r w:rsidR="00132B9E">
        <w:t xml:space="preserve"> 2</w:t>
      </w:r>
    </w:p>
    <w:p w14:paraId="1540936C" w14:textId="4BAAFA55" w:rsidR="00352A54" w:rsidRDefault="00132B9E" w:rsidP="001A6C11">
      <w:pPr>
        <w:rPr>
          <w:rStyle w:val="HandoutText2-4Char"/>
        </w:rPr>
      </w:pPr>
      <w:r w:rsidRPr="007919CB">
        <w:rPr>
          <w:rStyle w:val="HandoutEmphasisTextChar"/>
        </w:rPr>
        <w:t xml:space="preserve">Directions: </w:t>
      </w:r>
      <w:r w:rsidR="007919CB">
        <w:rPr>
          <w:rStyle w:val="HandoutText2-4Char"/>
        </w:rPr>
        <w:t>Draw</w:t>
      </w:r>
      <w:r w:rsidR="007919CB" w:rsidRPr="007919CB">
        <w:rPr>
          <w:rStyle w:val="HandoutText2-4Char"/>
        </w:rPr>
        <w:t xml:space="preserve"> </w:t>
      </w:r>
      <w:r w:rsidR="00003179">
        <w:rPr>
          <w:rStyle w:val="HandoutText2-4Char"/>
        </w:rPr>
        <w:t xml:space="preserve">a picture of </w:t>
      </w:r>
      <w:r w:rsidR="00E25240" w:rsidRPr="007919CB">
        <w:rPr>
          <w:rStyle w:val="HandoutText2-4Char"/>
        </w:rPr>
        <w:t>an important reason from the paragraph.</w:t>
      </w:r>
      <w:r w:rsidR="007919CB">
        <w:rPr>
          <w:rStyle w:val="HandoutText2-4Char"/>
        </w:rPr>
        <w:t xml:space="preserve"> Then</w:t>
      </w:r>
      <w:r w:rsidR="004B0155" w:rsidRPr="007919CB">
        <w:rPr>
          <w:rStyle w:val="HandoutText2-4Char"/>
        </w:rPr>
        <w:t xml:space="preserve"> </w:t>
      </w:r>
      <w:r w:rsidR="00852C13" w:rsidRPr="007919CB">
        <w:rPr>
          <w:rStyle w:val="HandoutText2-4Char"/>
        </w:rPr>
        <w:t xml:space="preserve">write why the </w:t>
      </w:r>
      <w:r w:rsidR="003E1588" w:rsidRPr="007919CB">
        <w:rPr>
          <w:rStyle w:val="HandoutText2-4Char"/>
        </w:rPr>
        <w:t xml:space="preserve">author </w:t>
      </w:r>
      <w:r w:rsidR="00003179" w:rsidRPr="007919CB">
        <w:rPr>
          <w:rStyle w:val="HandoutText2-4Char"/>
        </w:rPr>
        <w:t>include</w:t>
      </w:r>
      <w:r w:rsidR="00003179">
        <w:rPr>
          <w:rStyle w:val="HandoutText2-4Char"/>
        </w:rPr>
        <w:t>s</w:t>
      </w:r>
      <w:r w:rsidR="00003179" w:rsidRPr="007919CB">
        <w:rPr>
          <w:rStyle w:val="HandoutText2-4Char"/>
        </w:rPr>
        <w:t xml:space="preserve"> </w:t>
      </w:r>
      <w:r w:rsidR="003E1588" w:rsidRPr="007919CB">
        <w:rPr>
          <w:rStyle w:val="HandoutText2-4Char"/>
        </w:rPr>
        <w:t>this reason</w:t>
      </w:r>
      <w:r w:rsidR="00E25240" w:rsidRPr="007919CB">
        <w:rPr>
          <w:rStyle w:val="HandoutText2-4Char"/>
        </w:rPr>
        <w:t>.</w:t>
      </w:r>
    </w:p>
    <w:tbl>
      <w:tblPr>
        <w:tblStyle w:val="TableGrid"/>
        <w:tblW w:w="0" w:type="auto"/>
        <w:tblLook w:val="04A0" w:firstRow="1" w:lastRow="0" w:firstColumn="1" w:lastColumn="0" w:noHBand="0" w:noVBand="1"/>
      </w:tblPr>
      <w:tblGrid>
        <w:gridCol w:w="9330"/>
      </w:tblGrid>
      <w:tr w:rsidR="007919CB" w14:paraId="197087BE" w14:textId="77777777" w:rsidTr="007919CB">
        <w:trPr>
          <w:cnfStyle w:val="100000000000" w:firstRow="1" w:lastRow="0" w:firstColumn="0" w:lastColumn="0" w:oddVBand="0" w:evenVBand="0" w:oddHBand="0" w:evenHBand="0" w:firstRowFirstColumn="0" w:firstRowLastColumn="0" w:lastRowFirstColumn="0" w:lastRowLastColumn="0"/>
          <w:trHeight w:val="6912"/>
        </w:trPr>
        <w:tc>
          <w:tcPr>
            <w:cnfStyle w:val="001000000000" w:firstRow="0" w:lastRow="0" w:firstColumn="1" w:lastColumn="0" w:oddVBand="0" w:evenVBand="0" w:oddHBand="0" w:evenHBand="0" w:firstRowFirstColumn="0" w:firstRowLastColumn="0" w:lastRowFirstColumn="0" w:lastRowLastColumn="0"/>
            <w:tcW w:w="9330" w:type="dxa"/>
          </w:tcPr>
          <w:p w14:paraId="67248BD1" w14:textId="2215A8FB" w:rsidR="007919CB" w:rsidRPr="007919CB" w:rsidRDefault="007919CB" w:rsidP="007919CB">
            <w:pPr>
              <w:tabs>
                <w:tab w:val="left" w:pos="1520"/>
              </w:tabs>
            </w:pPr>
          </w:p>
        </w:tc>
      </w:tr>
    </w:tbl>
    <w:p w14:paraId="7A06E4EF" w14:textId="6C3CED58" w:rsidR="00352A54" w:rsidRDefault="00C44266" w:rsidP="007919CB">
      <w:pPr>
        <w:pStyle w:val="HandoutText2-4"/>
        <w:spacing w:before="200"/>
      </w:pPr>
      <w:r>
        <w:t xml:space="preserve">The author </w:t>
      </w:r>
      <w:r w:rsidR="00003179">
        <w:t xml:space="preserve">includes </w:t>
      </w:r>
      <w:r>
        <w:t>this reason</w:t>
      </w:r>
      <w:r w:rsidR="00352A54">
        <w:t xml:space="preserve"> </w:t>
      </w:r>
      <w:r w:rsidR="006A2FE1">
        <w:t xml:space="preserve">in the paragraph </w:t>
      </w:r>
      <w:r w:rsidR="00352A54">
        <w:t>because</w:t>
      </w:r>
    </w:p>
    <w:p w14:paraId="7AA00821" w14:textId="77777777" w:rsidR="00CA30BA" w:rsidRDefault="00352A54" w:rsidP="00352A54">
      <w:pPr>
        <w:spacing w:line="600" w:lineRule="auto"/>
        <w:rPr>
          <w:ins w:id="0" w:author="Kristin Joannou Lyon" w:date="2018-02-01T11:49:00Z"/>
        </w:rPr>
        <w:sectPr w:rsidR="00CA30BA" w:rsidSect="00B16ACC">
          <w:headerReference w:type="default" r:id="rId11"/>
          <w:footerReference w:type="default" r:id="rId12"/>
          <w:pgSz w:w="12240" w:h="15840"/>
          <w:pgMar w:top="1440" w:right="1440" w:bottom="1440" w:left="1440" w:header="720" w:footer="720" w:gutter="0"/>
          <w:cols w:space="720"/>
          <w:docGrid w:linePitch="360"/>
        </w:sectPr>
      </w:pPr>
      <w:r>
        <w:t>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w:t>
      </w:r>
    </w:p>
    <w:p w14:paraId="7E7F145E" w14:textId="77777777" w:rsidR="00CA30BA" w:rsidRPr="00B16ACC" w:rsidRDefault="00CA30BA" w:rsidP="00CA30BA">
      <w:pPr>
        <w:pStyle w:val="MainDocTitle"/>
      </w:pPr>
      <w:r>
        <w:lastRenderedPageBreak/>
        <w:t>Points and Supporting Reasons</w:t>
      </w:r>
    </w:p>
    <w:p w14:paraId="6C3D5E65" w14:textId="77777777" w:rsidR="00CA30BA" w:rsidRDefault="00CA30BA" w:rsidP="00CA30BA">
      <w:pPr>
        <w:pStyle w:val="SectTitle"/>
      </w:pPr>
      <w:r>
        <w:t>Supplement</w:t>
      </w:r>
    </w:p>
    <w:p w14:paraId="095B3976" w14:textId="77777777" w:rsidR="00CA30BA" w:rsidRPr="00B16ACC" w:rsidRDefault="00CA30BA" w:rsidP="00CA30BA">
      <w:pPr>
        <w:pStyle w:val="Subtitle"/>
      </w:pPr>
      <w:r>
        <w:t>RI.2.8</w:t>
      </w:r>
    </w:p>
    <w:p w14:paraId="0BB82595" w14:textId="2F84CF5A" w:rsidR="004D5074" w:rsidRDefault="00CA30BA" w:rsidP="00CA30BA">
      <w:pPr>
        <w:pStyle w:val="HandoutText2-4"/>
      </w:pPr>
      <w:r w:rsidRPr="00205874">
        <w:rPr>
          <w:rStyle w:val="HandoutEmphasisTextChar"/>
        </w:rPr>
        <w:t>Directions:</w:t>
      </w:r>
      <w:r>
        <w:t xml:space="preserve"> </w:t>
      </w:r>
      <w:r w:rsidRPr="00B164C8">
        <w:t>Read a short paragraph and complete the Points and Reasons Tree.</w:t>
      </w:r>
    </w:p>
    <w:p w14:paraId="0B9C71FF" w14:textId="77777777" w:rsidR="004D5074" w:rsidRPr="004D5074" w:rsidRDefault="004D5074" w:rsidP="004D5074"/>
    <w:p w14:paraId="78E9B58E" w14:textId="77777777" w:rsidR="004D5074" w:rsidRPr="004D5074" w:rsidRDefault="004D5074" w:rsidP="004D5074"/>
    <w:p w14:paraId="123A9FDB" w14:textId="77777777" w:rsidR="004D5074" w:rsidRPr="004D5074" w:rsidRDefault="004D5074" w:rsidP="004D5074"/>
    <w:p w14:paraId="151376A8" w14:textId="6E1343C3" w:rsidR="004D5074" w:rsidRDefault="004D5074" w:rsidP="004D5074"/>
    <w:p w14:paraId="741B7A4F" w14:textId="5D302D3F" w:rsidR="00CA30BA" w:rsidRPr="004D5074" w:rsidRDefault="004D5074" w:rsidP="004D5074">
      <w:pPr>
        <w:tabs>
          <w:tab w:val="left" w:pos="3015"/>
        </w:tabs>
      </w:pPr>
      <w:r>
        <w:tab/>
      </w:r>
      <w:bookmarkStart w:id="1" w:name="_GoBack"/>
      <w:bookmarkEnd w:id="1"/>
    </w:p>
    <w:p w14:paraId="46D9CF40" w14:textId="2211374B" w:rsidR="00352A54" w:rsidRPr="001A6C11" w:rsidRDefault="00CA30BA" w:rsidP="00CA30BA">
      <w:pPr>
        <w:pStyle w:val="HandoutText2-4"/>
        <w:jc w:val="center"/>
      </w:pPr>
      <w:r>
        <w:rPr>
          <w:noProof/>
          <w:lang w:eastAsia="zh-CN"/>
        </w:rPr>
        <mc:AlternateContent>
          <mc:Choice Requires="wps">
            <w:drawing>
              <wp:anchor distT="0" distB="0" distL="114300" distR="114300" simplePos="0" relativeHeight="251686912" behindDoc="0" locked="0" layoutInCell="1" allowOverlap="1" wp14:anchorId="0982FA1D" wp14:editId="26EDAE65">
                <wp:simplePos x="0" y="0"/>
                <wp:positionH relativeFrom="column">
                  <wp:posOffset>5067126</wp:posOffset>
                </wp:positionH>
                <wp:positionV relativeFrom="paragraph">
                  <wp:posOffset>4818264</wp:posOffset>
                </wp:positionV>
                <wp:extent cx="421042" cy="956179"/>
                <wp:effectExtent l="101600" t="0" r="36195" b="0"/>
                <wp:wrapNone/>
                <wp:docPr id="20" name="Text Box 20"/>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397B035E"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2FA1D" id="_x0000_t202" coordsize="21600,21600" o:spt="202" path="m,l,21600r21600,l21600,xe">
                <v:stroke joinstyle="miter"/>
                <v:path gradientshapeok="t" o:connecttype="rect"/>
              </v:shapetype>
              <v:shape id="Text Box 20" o:spid="_x0000_s1026" type="#_x0000_t202" style="position:absolute;left:0;text-align:left;margin-left:399pt;margin-top:379.4pt;width:33.15pt;height:75.3pt;rotation:-1555007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" filled="f" stroked="f" strokeweight=".5pt">
                <v:textbox style="layout-flow:vertical-ideographic">
                  <w:txbxContent>
                    <w:p w14:paraId="397B035E"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84864" behindDoc="0" locked="0" layoutInCell="1" allowOverlap="1" wp14:anchorId="6735D1AD" wp14:editId="074818AF">
                <wp:simplePos x="0" y="0"/>
                <wp:positionH relativeFrom="column">
                  <wp:posOffset>4558031</wp:posOffset>
                </wp:positionH>
                <wp:positionV relativeFrom="paragraph">
                  <wp:posOffset>4838874</wp:posOffset>
                </wp:positionV>
                <wp:extent cx="421042" cy="956179"/>
                <wp:effectExtent l="101600" t="0" r="36195" b="0"/>
                <wp:wrapNone/>
                <wp:docPr id="19" name="Text Box 19"/>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6C18E347"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5D1AD" id="Text Box 19" o:spid="_x0000_s1027" type="#_x0000_t202" style="position:absolute;left:0;text-align:left;margin-left:358.9pt;margin-top:381pt;width:33.15pt;height:75.3pt;rotation:-1555007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" filled="f" stroked="f" strokeweight=".5pt">
                <v:textbox style="layout-flow:vertical-ideographic">
                  <w:txbxContent>
                    <w:p w14:paraId="6C18E347"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82816" behindDoc="0" locked="0" layoutInCell="1" allowOverlap="1" wp14:anchorId="27AB68BD" wp14:editId="73E7A9B1">
                <wp:simplePos x="0" y="0"/>
                <wp:positionH relativeFrom="column">
                  <wp:posOffset>4069309</wp:posOffset>
                </wp:positionH>
                <wp:positionV relativeFrom="paragraph">
                  <wp:posOffset>4932738</wp:posOffset>
                </wp:positionV>
                <wp:extent cx="421042" cy="956179"/>
                <wp:effectExtent l="101600" t="0" r="36195" b="0"/>
                <wp:wrapNone/>
                <wp:docPr id="18" name="Text Box 18"/>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7CDE9616"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B68BD" id="Text Box 18" o:spid="_x0000_s1028" type="#_x0000_t202" style="position:absolute;left:0;text-align:left;margin-left:320.4pt;margin-top:388.4pt;width:33.15pt;height:75.3pt;rotation:-1555007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" filled="f" stroked="f" strokeweight=".5pt">
                <v:textbox style="layout-flow:vertical-ideographic">
                  <w:txbxContent>
                    <w:p w14:paraId="7CDE9616"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80768" behindDoc="0" locked="0" layoutInCell="1" allowOverlap="1" wp14:anchorId="50F764A0" wp14:editId="5D2F0F75">
                <wp:simplePos x="0" y="0"/>
                <wp:positionH relativeFrom="column">
                  <wp:posOffset>5049636</wp:posOffset>
                </wp:positionH>
                <wp:positionV relativeFrom="paragraph">
                  <wp:posOffset>2348982</wp:posOffset>
                </wp:positionV>
                <wp:extent cx="421042" cy="956179"/>
                <wp:effectExtent l="101600" t="0" r="36195" b="0"/>
                <wp:wrapNone/>
                <wp:docPr id="17" name="Text Box 17"/>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7DB2DFC1"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764A0" id="Text Box 17" o:spid="_x0000_s1029" type="#_x0000_t202" style="position:absolute;left:0;text-align:left;margin-left:397.6pt;margin-top:184.95pt;width:33.15pt;height:75.3pt;rotation:-155500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" filled="f" stroked="f" strokeweight=".5pt">
                <v:textbox style="layout-flow:vertical-ideographic">
                  <w:txbxContent>
                    <w:p w14:paraId="7DB2DFC1"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78720" behindDoc="0" locked="0" layoutInCell="1" allowOverlap="1" wp14:anchorId="7F870D22" wp14:editId="0ACFB3BD">
                <wp:simplePos x="0" y="0"/>
                <wp:positionH relativeFrom="column">
                  <wp:posOffset>4537247</wp:posOffset>
                </wp:positionH>
                <wp:positionV relativeFrom="paragraph">
                  <wp:posOffset>2418312</wp:posOffset>
                </wp:positionV>
                <wp:extent cx="421042" cy="956179"/>
                <wp:effectExtent l="101600" t="0" r="36195" b="0"/>
                <wp:wrapNone/>
                <wp:docPr id="16" name="Text Box 16"/>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3C3F326B"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70D22" id="Text Box 16" o:spid="_x0000_s1030" type="#_x0000_t202" style="position:absolute;left:0;text-align:left;margin-left:357.25pt;margin-top:190.4pt;width:33.15pt;height:75.3pt;rotation:-1555007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" filled="f" stroked="f" strokeweight=".5pt">
                <v:textbox style="layout-flow:vertical-ideographic">
                  <w:txbxContent>
                    <w:p w14:paraId="3C3F326B"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76672" behindDoc="0" locked="0" layoutInCell="1" allowOverlap="1" wp14:anchorId="5F2FBADA" wp14:editId="27C9FBDA">
                <wp:simplePos x="0" y="0"/>
                <wp:positionH relativeFrom="column">
                  <wp:posOffset>4062862</wp:posOffset>
                </wp:positionH>
                <wp:positionV relativeFrom="paragraph">
                  <wp:posOffset>2486358</wp:posOffset>
                </wp:positionV>
                <wp:extent cx="421042" cy="956179"/>
                <wp:effectExtent l="101600" t="0" r="36195" b="0"/>
                <wp:wrapNone/>
                <wp:docPr id="13" name="Text Box 13"/>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2F48809A"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FBADA" id="Text Box 13" o:spid="_x0000_s1031" type="#_x0000_t202" style="position:absolute;left:0;text-align:left;margin-left:319.9pt;margin-top:195.8pt;width:33.15pt;height:75.3pt;rotation:-155500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" filled="f" stroked="f" strokeweight=".5pt">
                <v:textbox style="layout-flow:vertical-ideographic">
                  <w:txbxContent>
                    <w:p w14:paraId="2F48809A"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74624" behindDoc="0" locked="0" layoutInCell="1" allowOverlap="1" wp14:anchorId="30674FDD" wp14:editId="1965ED61">
                <wp:simplePos x="0" y="0"/>
                <wp:positionH relativeFrom="column">
                  <wp:posOffset>1803862</wp:posOffset>
                </wp:positionH>
                <wp:positionV relativeFrom="paragraph">
                  <wp:posOffset>4932796</wp:posOffset>
                </wp:positionV>
                <wp:extent cx="421042" cy="1007919"/>
                <wp:effectExtent l="101600" t="0" r="48895" b="0"/>
                <wp:wrapNone/>
                <wp:docPr id="12" name="Text Box 12"/>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4D30A259"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74FDD" id="Text Box 12" o:spid="_x0000_s1032" type="#_x0000_t202" style="position:absolute;left:0;text-align:left;margin-left:142.05pt;margin-top:388.4pt;width:33.15pt;height:79.35pt;rotation:144186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" filled="f" stroked="f" strokeweight=".5pt">
                <v:textbox style="layout-flow:vertical-ideographic">
                  <w:txbxContent>
                    <w:p w14:paraId="4D30A259"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70528" behindDoc="0" locked="0" layoutInCell="1" allowOverlap="1" wp14:anchorId="39F9AC03" wp14:editId="04D8096E">
                <wp:simplePos x="0" y="0"/>
                <wp:positionH relativeFrom="column">
                  <wp:posOffset>816437</wp:posOffset>
                </wp:positionH>
                <wp:positionV relativeFrom="paragraph">
                  <wp:posOffset>4796962</wp:posOffset>
                </wp:positionV>
                <wp:extent cx="421042" cy="1007919"/>
                <wp:effectExtent l="101600" t="0" r="48895" b="0"/>
                <wp:wrapNone/>
                <wp:docPr id="10" name="Text Box 10"/>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143F971E"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9AC03" id="Text Box 10" o:spid="_x0000_s1033" type="#_x0000_t202" style="position:absolute;left:0;text-align:left;margin-left:64.3pt;margin-top:377.7pt;width:33.15pt;height:79.35pt;rotation:1441865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" filled="f" stroked="f" strokeweight=".5pt">
                <v:textbox style="layout-flow:vertical-ideographic">
                  <w:txbxContent>
                    <w:p w14:paraId="143F971E"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72576" behindDoc="0" locked="0" layoutInCell="1" allowOverlap="1" wp14:anchorId="59865351" wp14:editId="7650624D">
                <wp:simplePos x="0" y="0"/>
                <wp:positionH relativeFrom="column">
                  <wp:posOffset>1284604</wp:posOffset>
                </wp:positionH>
                <wp:positionV relativeFrom="paragraph">
                  <wp:posOffset>4901218</wp:posOffset>
                </wp:positionV>
                <wp:extent cx="421042" cy="1007919"/>
                <wp:effectExtent l="101600" t="0" r="48895" b="0"/>
                <wp:wrapNone/>
                <wp:docPr id="11" name="Text Box 11"/>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080D5721"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65351" id="Text Box 11" o:spid="_x0000_s1034" type="#_x0000_t202" style="position:absolute;left:0;text-align:left;margin-left:101.15pt;margin-top:385.9pt;width:33.15pt;height:79.35pt;rotation:144186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" filled="f" stroked="f" strokeweight=".5pt">
                <v:textbox style="layout-flow:vertical-ideographic">
                  <w:txbxContent>
                    <w:p w14:paraId="080D5721"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14:anchorId="4BFCDBA8" wp14:editId="7AE11405">
                <wp:simplePos x="0" y="0"/>
                <wp:positionH relativeFrom="column">
                  <wp:posOffset>1741747</wp:posOffset>
                </wp:positionH>
                <wp:positionV relativeFrom="paragraph">
                  <wp:posOffset>2605174</wp:posOffset>
                </wp:positionV>
                <wp:extent cx="421042" cy="1007919"/>
                <wp:effectExtent l="101600" t="0" r="48895" b="0"/>
                <wp:wrapNone/>
                <wp:docPr id="9" name="Text Box 9"/>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76C759EC"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CDBA8" id="Text Box 9" o:spid="_x0000_s1035" type="#_x0000_t202" style="position:absolute;left:0;text-align:left;margin-left:137.15pt;margin-top:205.15pt;width:33.15pt;height:79.35pt;rotation:1441865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" filled="f" stroked="f" strokeweight=".5pt">
                <v:textbox style="layout-flow:vertical-ideographic">
                  <w:txbxContent>
                    <w:p w14:paraId="76C759EC"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6432" behindDoc="0" locked="0" layoutInCell="1" allowOverlap="1" wp14:anchorId="2A89A6D8" wp14:editId="4CA541FB">
                <wp:simplePos x="0" y="0"/>
                <wp:positionH relativeFrom="column">
                  <wp:posOffset>1285009</wp:posOffset>
                </wp:positionH>
                <wp:positionV relativeFrom="paragraph">
                  <wp:posOffset>2459933</wp:posOffset>
                </wp:positionV>
                <wp:extent cx="421042" cy="1007919"/>
                <wp:effectExtent l="101600" t="0" r="48895" b="0"/>
                <wp:wrapNone/>
                <wp:docPr id="8" name="Text Box 8"/>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6DDC4C96"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9A6D8" id="Text Box 8" o:spid="_x0000_s1036" type="#_x0000_t202" style="position:absolute;left:0;text-align:left;margin-left:101.2pt;margin-top:193.7pt;width:33.15pt;height:79.35pt;rotation:1441865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" filled="f" stroked="f" strokeweight=".5pt">
                <v:textbox style="layout-flow:vertical-ideographic">
                  <w:txbxContent>
                    <w:p w14:paraId="6DDC4C96"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4384" behindDoc="0" locked="0" layoutInCell="1" allowOverlap="1" wp14:anchorId="7BF5FAB8" wp14:editId="6EEE7256">
                <wp:simplePos x="0" y="0"/>
                <wp:positionH relativeFrom="column">
                  <wp:posOffset>800158</wp:posOffset>
                </wp:positionH>
                <wp:positionV relativeFrom="paragraph">
                  <wp:posOffset>2335414</wp:posOffset>
                </wp:positionV>
                <wp:extent cx="421042" cy="1007919"/>
                <wp:effectExtent l="101600" t="0" r="48895" b="0"/>
                <wp:wrapNone/>
                <wp:docPr id="7" name="Text Box 7"/>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462D5262" w14:textId="77777777" w:rsidR="00CA30BA" w:rsidRDefault="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5FAB8" id="Text Box 7" o:spid="_x0000_s1037" type="#_x0000_t202" style="position:absolute;left:0;text-align:left;margin-left:63pt;margin-top:183.9pt;width:33.15pt;height:79.35pt;rotation:144186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" filled="f" stroked="f" strokeweight=".5pt">
                <v:textbox style="layout-flow:vertical-ideographic">
                  <w:txbxContent>
                    <w:p w14:paraId="462D5262" w14:textId="77777777" w:rsidR="00CA30BA" w:rsidRDefault="00CA30BA"/>
                  </w:txbxContent>
                </v:textbox>
              </v:shape>
            </w:pict>
          </mc:Fallback>
        </mc:AlternateContent>
      </w:r>
      <w:r>
        <w:rPr>
          <w:noProof/>
          <w:lang w:eastAsia="zh-CN"/>
        </w:rPr>
        <mc:AlternateContent>
          <mc:Choice Requires="wps">
            <w:drawing>
              <wp:anchor distT="0" distB="0" distL="114300" distR="114300" simplePos="0" relativeHeight="251663360" behindDoc="0" locked="0" layoutInCell="1" allowOverlap="1" wp14:anchorId="6D857031" wp14:editId="332DF6D8">
                <wp:simplePos x="0" y="0"/>
                <wp:positionH relativeFrom="column">
                  <wp:posOffset>3854796</wp:posOffset>
                </wp:positionH>
                <wp:positionV relativeFrom="paragraph">
                  <wp:posOffset>3949238</wp:posOffset>
                </wp:positionV>
                <wp:extent cx="1974272" cy="768927"/>
                <wp:effectExtent l="0" t="127000" r="0" b="120650"/>
                <wp:wrapNone/>
                <wp:docPr id="6" name="Text Box 6"/>
                <wp:cNvGraphicFramePr/>
                <a:graphic xmlns:a="http://schemas.openxmlformats.org/drawingml/2006/main">
                  <a:graphicData uri="http://schemas.microsoft.com/office/word/2010/wordprocessingShape">
                    <wps:wsp>
                      <wps:cNvSpPr txBox="1"/>
                      <wps:spPr>
                        <a:xfrm rot="21041833">
                          <a:off x="0" y="0"/>
                          <a:ext cx="1974272" cy="768927"/>
                        </a:xfrm>
                        <a:prstGeom prst="rect">
                          <a:avLst/>
                        </a:prstGeom>
                        <a:noFill/>
                        <a:ln w="6350">
                          <a:noFill/>
                        </a:ln>
                      </wps:spPr>
                      <wps:txbx>
                        <w:txbxContent>
                          <w:p w14:paraId="110A6B05" w14:textId="77777777" w:rsidR="00CA30BA" w:rsidRDefault="00CA30BA" w:rsidP="00CA3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57031" id="Text Box 6" o:spid="_x0000_s1038" type="#_x0000_t202" style="position:absolute;left:0;text-align:left;margin-left:303.55pt;margin-top:310.95pt;width:155.45pt;height:60.55pt;rotation:-609667fd;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" filled="f" stroked="f" strokeweight=".5pt">
                <v:textbox>
                  <w:txbxContent>
                    <w:p w14:paraId="110A6B05"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2336" behindDoc="0" locked="0" layoutInCell="1" allowOverlap="1" wp14:anchorId="05639DCE" wp14:editId="59A99970">
                <wp:simplePos x="0" y="0"/>
                <wp:positionH relativeFrom="column">
                  <wp:posOffset>442884</wp:posOffset>
                </wp:positionH>
                <wp:positionV relativeFrom="paragraph">
                  <wp:posOffset>3986299</wp:posOffset>
                </wp:positionV>
                <wp:extent cx="1974272" cy="768927"/>
                <wp:effectExtent l="0" t="101600" r="0" b="107950"/>
                <wp:wrapNone/>
                <wp:docPr id="5" name="Text Box 5"/>
                <wp:cNvGraphicFramePr/>
                <a:graphic xmlns:a="http://schemas.openxmlformats.org/drawingml/2006/main">
                  <a:graphicData uri="http://schemas.microsoft.com/office/word/2010/wordprocessingShape">
                    <wps:wsp>
                      <wps:cNvSpPr txBox="1"/>
                      <wps:spPr>
                        <a:xfrm rot="473506">
                          <a:off x="0" y="0"/>
                          <a:ext cx="1974272" cy="768927"/>
                        </a:xfrm>
                        <a:prstGeom prst="rect">
                          <a:avLst/>
                        </a:prstGeom>
                        <a:noFill/>
                        <a:ln w="6350">
                          <a:noFill/>
                        </a:ln>
                      </wps:spPr>
                      <wps:txbx>
                        <w:txbxContent>
                          <w:p w14:paraId="57B84E52" w14:textId="77777777" w:rsidR="00CA30BA" w:rsidRDefault="00CA30BA" w:rsidP="00CA3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39DCE" id="Text Box 5" o:spid="_x0000_s1039" type="#_x0000_t202" style="position:absolute;left:0;text-align:left;margin-left:34.85pt;margin-top:313.9pt;width:155.45pt;height:60.55pt;rotation:517195fd;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" filled="f" stroked="f" strokeweight=".5pt">
                <v:textbox>
                  <w:txbxContent>
                    <w:p w14:paraId="57B84E52"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0288" behindDoc="0" locked="0" layoutInCell="1" allowOverlap="1" wp14:anchorId="5A7040F7" wp14:editId="1F79376C">
                <wp:simplePos x="0" y="0"/>
                <wp:positionH relativeFrom="column">
                  <wp:posOffset>488083</wp:posOffset>
                </wp:positionH>
                <wp:positionV relativeFrom="paragraph">
                  <wp:posOffset>1507261</wp:posOffset>
                </wp:positionV>
                <wp:extent cx="1974272" cy="768927"/>
                <wp:effectExtent l="0" t="114300" r="0" b="120650"/>
                <wp:wrapNone/>
                <wp:docPr id="3" name="Text Box 3"/>
                <wp:cNvGraphicFramePr/>
                <a:graphic xmlns:a="http://schemas.openxmlformats.org/drawingml/2006/main">
                  <a:graphicData uri="http://schemas.microsoft.com/office/word/2010/wordprocessingShape">
                    <wps:wsp>
                      <wps:cNvSpPr txBox="1"/>
                      <wps:spPr>
                        <a:xfrm rot="531706">
                          <a:off x="0" y="0"/>
                          <a:ext cx="1974272" cy="768927"/>
                        </a:xfrm>
                        <a:prstGeom prst="rect">
                          <a:avLst/>
                        </a:prstGeom>
                        <a:noFill/>
                        <a:ln w="6350">
                          <a:noFill/>
                        </a:ln>
                      </wps:spPr>
                      <wps:txbx>
                        <w:txbxContent>
                          <w:p w14:paraId="54A17FC5" w14:textId="77777777" w:rsidR="00CA30BA" w:rsidRDefault="00CA30BA" w:rsidP="00CA3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7040F7" id="Text Box 3" o:spid="_x0000_s1040" type="#_x0000_t202" style="position:absolute;left:0;text-align:left;margin-left:38.45pt;margin-top:118.7pt;width:155.45pt;height:60.55pt;rotation:580765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" filled="f" stroked="f" strokeweight=".5pt">
                <v:textbox>
                  <w:txbxContent>
                    <w:p w14:paraId="54A17FC5"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084FEF19" wp14:editId="7D9442C8">
                <wp:simplePos x="0" y="0"/>
                <wp:positionH relativeFrom="column">
                  <wp:posOffset>3905885</wp:posOffset>
                </wp:positionH>
                <wp:positionV relativeFrom="paragraph">
                  <wp:posOffset>1454785</wp:posOffset>
                </wp:positionV>
                <wp:extent cx="1974272" cy="768927"/>
                <wp:effectExtent l="0" t="127000" r="0" b="133350"/>
                <wp:wrapNone/>
                <wp:docPr id="4" name="Text Box 4"/>
                <wp:cNvGraphicFramePr/>
                <a:graphic xmlns:a="http://schemas.openxmlformats.org/drawingml/2006/main">
                  <a:graphicData uri="http://schemas.microsoft.com/office/word/2010/wordprocessingShape">
                    <wps:wsp>
                      <wps:cNvSpPr txBox="1"/>
                      <wps:spPr>
                        <a:xfrm rot="21017103">
                          <a:off x="0" y="0"/>
                          <a:ext cx="1974272" cy="768927"/>
                        </a:xfrm>
                        <a:prstGeom prst="rect">
                          <a:avLst/>
                        </a:prstGeom>
                        <a:noFill/>
                        <a:ln w="6350">
                          <a:noFill/>
                        </a:ln>
                      </wps:spPr>
                      <wps:txbx>
                        <w:txbxContent>
                          <w:p w14:paraId="52AF9C8E" w14:textId="77777777" w:rsidR="00CA30BA" w:rsidRDefault="00CA30BA" w:rsidP="00CA3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4FEF19" id="Text Box 4" o:spid="_x0000_s1041" type="#_x0000_t202" style="position:absolute;left:0;text-align:left;margin-left:307.55pt;margin-top:114.55pt;width:155.45pt;height:60.55pt;rotation:-636679fd;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" filled="f" stroked="f" strokeweight=".5pt">
                <v:textbox>
                  <w:txbxContent>
                    <w:p w14:paraId="52AF9C8E"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3BD2F568" wp14:editId="53BE5157">
                <wp:simplePos x="0" y="0"/>
                <wp:positionH relativeFrom="column">
                  <wp:posOffset>2524991</wp:posOffset>
                </wp:positionH>
                <wp:positionV relativeFrom="paragraph">
                  <wp:posOffset>426778</wp:posOffset>
                </wp:positionV>
                <wp:extent cx="1226127" cy="5808518"/>
                <wp:effectExtent l="0" t="0" r="0" b="0"/>
                <wp:wrapNone/>
                <wp:docPr id="1" name="Text Box 1"/>
                <wp:cNvGraphicFramePr/>
                <a:graphic xmlns:a="http://schemas.openxmlformats.org/drawingml/2006/main">
                  <a:graphicData uri="http://schemas.microsoft.com/office/word/2010/wordprocessingShape">
                    <wps:wsp>
                      <wps:cNvSpPr txBox="1"/>
                      <wps:spPr>
                        <a:xfrm>
                          <a:off x="0" y="0"/>
                          <a:ext cx="1226127" cy="5808518"/>
                        </a:xfrm>
                        <a:prstGeom prst="rect">
                          <a:avLst/>
                        </a:prstGeom>
                        <a:noFill/>
                        <a:ln w="6350">
                          <a:noFill/>
                        </a:ln>
                      </wps:spPr>
                      <wps:txbx>
                        <w:txbxContent>
                          <w:p w14:paraId="3615D452" w14:textId="77777777" w:rsidR="00CA30BA" w:rsidRDefault="00CA30BA" w:rsidP="00CA3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D2F568" id="Text Box 1" o:spid="_x0000_s1042" type="#_x0000_t202" style="position:absolute;left:0;text-align:left;margin-left:198.8pt;margin-top:33.6pt;width:96.55pt;height:45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" filled="f" stroked="f" strokeweight=".5pt">
                <v:textbox>
                  <w:txbxContent>
                    <w:p w14:paraId="3615D452" w14:textId="77777777" w:rsidR="00CA30BA" w:rsidRDefault="00CA30BA" w:rsidP="00CA30BA"/>
                  </w:txbxContent>
                </v:textbox>
              </v:shape>
            </w:pict>
          </mc:Fallback>
        </mc:AlternateContent>
      </w:r>
      <w:r>
        <w:rPr>
          <w:noProof/>
          <w:lang w:eastAsia="zh-CN"/>
        </w:rPr>
        <w:drawing>
          <wp:inline distT="0" distB="0" distL="0" distR="0" wp14:anchorId="2F4297C3" wp14:editId="28C4EAAF">
            <wp:extent cx="5786938" cy="6310328"/>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A.RI.2.8 Lesson 1 Student Handout_Points and Reasons Tree.jpg"/>
                    <pic:cNvPicPr/>
                  </pic:nvPicPr>
                  <pic:blipFill rotWithShape="1">
                    <a:blip r:embed="rId13">
                      <a:extLst>
                        <a:ext uri="{28A0092B-C50C-407E-A947-70E740481C1C}">
                          <a14:useLocalDpi xmlns:a14="http://schemas.microsoft.com/office/drawing/2010/main" val="0"/>
                        </a:ext>
                      </a:extLst>
                    </a:blip>
                    <a:srcRect l="8821" t="21381" r="8503" b="8948"/>
                    <a:stretch/>
                  </pic:blipFill>
                  <pic:spPr bwMode="auto">
                    <a:xfrm>
                      <a:off x="0" y="0"/>
                      <a:ext cx="5786938" cy="6310328"/>
                    </a:xfrm>
                    <a:prstGeom prst="rect">
                      <a:avLst/>
                    </a:prstGeom>
                    <a:ln>
                      <a:noFill/>
                    </a:ln>
                    <a:extLst>
                      <a:ext uri="{53640926-AAD7-44D8-BBD7-CCE9431645EC}">
                        <a14:shadowObscured xmlns:a14="http://schemas.microsoft.com/office/drawing/2010/main"/>
                      </a:ext>
                    </a:extLst>
                  </pic:spPr>
                </pic:pic>
              </a:graphicData>
            </a:graphic>
          </wp:inline>
        </w:drawing>
      </w:r>
    </w:p>
    <w:sectPr w:rsidR="00352A54" w:rsidRPr="001A6C11" w:rsidSect="00B16AC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5BDE5" w14:textId="77777777" w:rsidR="00BC1EC9" w:rsidRDefault="00BC1EC9" w:rsidP="00902DA7">
      <w:r>
        <w:separator/>
      </w:r>
    </w:p>
  </w:endnote>
  <w:endnote w:type="continuationSeparator" w:id="0">
    <w:p w14:paraId="5C726D0C" w14:textId="77777777" w:rsidR="00BC1EC9" w:rsidRDefault="00BC1EC9"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EA46B" w14:textId="77777777" w:rsidR="004603CD" w:rsidRPr="004D5074" w:rsidRDefault="004603CD" w:rsidP="004603CD">
    <w:pPr>
      <w:pStyle w:val="Footer"/>
      <w:tabs>
        <w:tab w:val="right" w:pos="9360"/>
      </w:tabs>
      <w:spacing w:after="0"/>
      <w:rPr>
        <w:sz w:val="14"/>
      </w:rPr>
    </w:pPr>
    <w:r w:rsidRPr="004D5074">
      <w:rPr>
        <w:sz w:val="14"/>
      </w:rPr>
      <w:t xml:space="preserve">Copyright © 2019 by The University of Kansas. </w:t>
    </w:r>
  </w:p>
  <w:p w14:paraId="1AF3D70D" w14:textId="3CF671D7" w:rsidR="00060D12" w:rsidRPr="00060D12" w:rsidRDefault="004603CD" w:rsidP="004603CD">
    <w:pPr>
      <w:pStyle w:val="Footer"/>
      <w:tabs>
        <w:tab w:val="clear" w:pos="4320"/>
        <w:tab w:val="clear" w:pos="8640"/>
        <w:tab w:val="right" w:pos="9360"/>
      </w:tabs>
      <w:spacing w:after="0"/>
      <w:rPr>
        <w:sz w:val="20"/>
      </w:rPr>
    </w:pPr>
    <w:r w:rsidRPr="004D5074">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C451D" w14:textId="77777777" w:rsidR="004603CD" w:rsidRPr="004D5074" w:rsidRDefault="004603CD" w:rsidP="004603CD">
    <w:pPr>
      <w:pStyle w:val="Footer"/>
      <w:tabs>
        <w:tab w:val="right" w:pos="9360"/>
      </w:tabs>
      <w:spacing w:after="0"/>
      <w:rPr>
        <w:sz w:val="14"/>
      </w:rPr>
    </w:pPr>
    <w:r w:rsidRPr="004D5074">
      <w:rPr>
        <w:sz w:val="14"/>
      </w:rPr>
      <w:t xml:space="preserve">Copyright © 2019 by The University of Kansas. </w:t>
    </w:r>
  </w:p>
  <w:p w14:paraId="063347E4" w14:textId="77E4543B" w:rsidR="00060D12" w:rsidRPr="00060D12" w:rsidRDefault="004603CD" w:rsidP="004603CD">
    <w:pPr>
      <w:pStyle w:val="Footer"/>
      <w:tabs>
        <w:tab w:val="clear" w:pos="4320"/>
        <w:tab w:val="clear" w:pos="8640"/>
        <w:tab w:val="right" w:pos="9360"/>
      </w:tabs>
      <w:spacing w:after="0"/>
      <w:rPr>
        <w:sz w:val="20"/>
      </w:rPr>
    </w:pPr>
    <w:r w:rsidRPr="004D5074">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2DEC4" w14:textId="77777777" w:rsidR="00BC1EC9" w:rsidRDefault="00BC1EC9" w:rsidP="00902DA7">
      <w:r>
        <w:separator/>
      </w:r>
    </w:p>
  </w:footnote>
  <w:footnote w:type="continuationSeparator" w:id="0">
    <w:p w14:paraId="2E8F99B5" w14:textId="77777777" w:rsidR="00BC1EC9" w:rsidRDefault="00BC1EC9"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48A3" w14:textId="5BF82737" w:rsidR="00902DA7" w:rsidRPr="004D5074" w:rsidRDefault="00902DA7" w:rsidP="00B16ACC">
    <w:pPr>
      <w:pStyle w:val="Header"/>
      <w:jc w:val="righ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C030F" w14:textId="77777777" w:rsidR="00902DA7" w:rsidRPr="004D5074" w:rsidRDefault="00902DA7" w:rsidP="00B16ACC">
    <w:pPr>
      <w:pStyle w:val="Header"/>
      <w:jc w:val="righ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in Joannou Lyon">
    <w15:presenceInfo w15:providerId="None" w15:userId="Kristin Joannou Ly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CD"/>
    <w:rsid w:val="00003179"/>
    <w:rsid w:val="00020303"/>
    <w:rsid w:val="00060D12"/>
    <w:rsid w:val="000B7D40"/>
    <w:rsid w:val="00132B9E"/>
    <w:rsid w:val="001A6C11"/>
    <w:rsid w:val="001B147D"/>
    <w:rsid w:val="00236BA8"/>
    <w:rsid w:val="00241240"/>
    <w:rsid w:val="002C3FDF"/>
    <w:rsid w:val="002E03D8"/>
    <w:rsid w:val="00316E61"/>
    <w:rsid w:val="00352A54"/>
    <w:rsid w:val="0036430C"/>
    <w:rsid w:val="003E1588"/>
    <w:rsid w:val="004603CD"/>
    <w:rsid w:val="004B0155"/>
    <w:rsid w:val="004D5074"/>
    <w:rsid w:val="005221CB"/>
    <w:rsid w:val="0052474C"/>
    <w:rsid w:val="005657C6"/>
    <w:rsid w:val="005B2DB7"/>
    <w:rsid w:val="00604F2E"/>
    <w:rsid w:val="00626967"/>
    <w:rsid w:val="0063037E"/>
    <w:rsid w:val="00691920"/>
    <w:rsid w:val="006A2FE1"/>
    <w:rsid w:val="007167C8"/>
    <w:rsid w:val="00742746"/>
    <w:rsid w:val="00752640"/>
    <w:rsid w:val="007919CB"/>
    <w:rsid w:val="00796661"/>
    <w:rsid w:val="007F5F70"/>
    <w:rsid w:val="00803F59"/>
    <w:rsid w:val="0084733B"/>
    <w:rsid w:val="00852C13"/>
    <w:rsid w:val="008828FC"/>
    <w:rsid w:val="008C1791"/>
    <w:rsid w:val="008D05CD"/>
    <w:rsid w:val="00902DA7"/>
    <w:rsid w:val="009615B5"/>
    <w:rsid w:val="009C0956"/>
    <w:rsid w:val="00A53966"/>
    <w:rsid w:val="00A7018A"/>
    <w:rsid w:val="00A7435A"/>
    <w:rsid w:val="00A8510B"/>
    <w:rsid w:val="00B16ACC"/>
    <w:rsid w:val="00B511FD"/>
    <w:rsid w:val="00BC1EC9"/>
    <w:rsid w:val="00C222A5"/>
    <w:rsid w:val="00C44266"/>
    <w:rsid w:val="00C7206B"/>
    <w:rsid w:val="00C90428"/>
    <w:rsid w:val="00CA30BA"/>
    <w:rsid w:val="00CE3549"/>
    <w:rsid w:val="00DC4A32"/>
    <w:rsid w:val="00DC55B0"/>
    <w:rsid w:val="00E043B0"/>
    <w:rsid w:val="00E23043"/>
    <w:rsid w:val="00E25240"/>
    <w:rsid w:val="00E422D8"/>
    <w:rsid w:val="00E46076"/>
    <w:rsid w:val="00E54663"/>
    <w:rsid w:val="00EA3C32"/>
    <w:rsid w:val="00FF3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A9A7C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FDF"/>
    <w:pPr>
      <w:jc w:val="left"/>
    </w:pPr>
    <w:rPr>
      <w:sz w:val="22"/>
    </w:rPr>
  </w:style>
  <w:style w:type="paragraph" w:styleId="Heading1">
    <w:name w:val="heading 1"/>
    <w:basedOn w:val="Normal"/>
    <w:next w:val="Normal"/>
    <w:link w:val="Heading1Char"/>
    <w:uiPriority w:val="9"/>
    <w:qFormat/>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qFormat/>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qFormat/>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E043B0"/>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qFormat/>
    <w:rsid w:val="009C0956"/>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qFormat/>
    <w:rsid w:val="002C3FDF"/>
    <w:rPr>
      <w:b/>
      <w:bCs/>
      <w:color w:val="2683C6" w:themeColor="accent6"/>
    </w:rPr>
  </w:style>
  <w:style w:type="character" w:styleId="Emphasis">
    <w:name w:val="Emphasis"/>
    <w:uiPriority w:val="20"/>
    <w:qFormat/>
    <w:rsid w:val="002C3FDF"/>
    <w:rPr>
      <w:b/>
      <w:bCs/>
      <w:i/>
      <w:iCs/>
      <w:spacing w:val="10"/>
    </w:rPr>
  </w:style>
  <w:style w:type="paragraph" w:styleId="NoSpacing">
    <w:name w:val="No Spacing"/>
    <w:uiPriority w:val="1"/>
    <w:qFormat/>
    <w:rsid w:val="002C3FDF"/>
    <w:pPr>
      <w:spacing w:after="0" w:line="240" w:lineRule="auto"/>
    </w:pPr>
  </w:style>
  <w:style w:type="paragraph" w:styleId="Quote">
    <w:name w:val="Quote"/>
    <w:basedOn w:val="Normal"/>
    <w:next w:val="Normal"/>
    <w:link w:val="QuoteChar"/>
    <w:uiPriority w:val="29"/>
    <w:qFormat/>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qFormat/>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qFormat/>
    <w:rsid w:val="002C3FDF"/>
    <w:rPr>
      <w:i/>
      <w:iCs/>
    </w:rPr>
  </w:style>
  <w:style w:type="character" w:styleId="IntenseEmphasis">
    <w:name w:val="Intense Emphasis"/>
    <w:uiPriority w:val="21"/>
    <w:qFormat/>
    <w:rsid w:val="002C3FDF"/>
    <w:rPr>
      <w:b/>
      <w:bCs/>
      <w:i/>
      <w:iCs/>
      <w:color w:val="2683C6" w:themeColor="accent6"/>
      <w:spacing w:val="10"/>
    </w:rPr>
  </w:style>
  <w:style w:type="character" w:styleId="SubtleReference">
    <w:name w:val="Subtle Reference"/>
    <w:uiPriority w:val="31"/>
    <w:qFormat/>
    <w:rsid w:val="002C3FDF"/>
    <w:rPr>
      <w:b/>
      <w:bCs/>
    </w:rPr>
  </w:style>
  <w:style w:type="character" w:styleId="IntenseReference">
    <w:name w:val="Intense Reference"/>
    <w:uiPriority w:val="32"/>
    <w:qFormat/>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qFormat/>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221CB"/>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2C3FDF"/>
    <w:pPr>
      <w:numPr>
        <w:numId w:val="17"/>
      </w:numPr>
      <w:pBdr>
        <w:top w:val="dotted" w:sz="2" w:space="6" w:color="3494BA" w:themeColor="accent1"/>
      </w:pBdr>
      <w:spacing w:before="600"/>
    </w:pPr>
  </w:style>
  <w:style w:type="paragraph" w:customStyle="1" w:styleId="QuestionPart">
    <w:name w:val="QuestionPart"/>
    <w:basedOn w:val="Normal"/>
    <w:qFormat/>
    <w:rsid w:val="002C3FDF"/>
    <w:pPr>
      <w:numPr>
        <w:ilvl w:val="1"/>
        <w:numId w:val="17"/>
      </w:numPr>
      <w:spacing w:before="360"/>
      <w:ind w:left="720"/>
    </w:pPr>
  </w:style>
  <w:style w:type="character" w:customStyle="1" w:styleId="LinkRef">
    <w:name w:val="LinkRef"/>
    <w:basedOn w:val="Strong"/>
    <w:uiPriority w:val="1"/>
    <w:qFormat/>
    <w:rsid w:val="002C3FDF"/>
    <w:rPr>
      <w:b w:val="0"/>
      <w:bCs/>
      <w:i w:val="0"/>
      <w:caps w:val="0"/>
      <w:smallCaps/>
      <w:color w:val="3494BA" w:themeColor="accent1"/>
      <w:spacing w:val="10"/>
      <w:kern w:val="22"/>
    </w:rPr>
  </w:style>
  <w:style w:type="paragraph" w:customStyle="1" w:styleId="Callout">
    <w:name w:val="Callout"/>
    <w:basedOn w:val="IntenseQuote"/>
    <w:qFormat/>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Text5-8">
    <w:name w:val="HandoutText_5-8"/>
    <w:link w:val="HandoutText5-8Char"/>
    <w:qFormat/>
    <w:rsid w:val="007919CB"/>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7919CB"/>
    <w:rPr>
      <w:rFonts w:ascii="Verdana" w:hAnsi="Verdana"/>
      <w:sz w:val="24"/>
      <w:szCs w:val="24"/>
    </w:rPr>
  </w:style>
  <w:style w:type="paragraph" w:customStyle="1" w:styleId="HandoutText2-4">
    <w:name w:val="HandoutText2-4"/>
    <w:basedOn w:val="HandoutText5-8"/>
    <w:link w:val="HandoutText2-4Char"/>
    <w:qFormat/>
    <w:rsid w:val="007919CB"/>
    <w:rPr>
      <w:sz w:val="28"/>
    </w:rPr>
  </w:style>
  <w:style w:type="character" w:customStyle="1" w:styleId="HandoutText2-4Char">
    <w:name w:val="HandoutText2-4 Char"/>
    <w:basedOn w:val="HandoutText5-8Char"/>
    <w:link w:val="HandoutText2-4"/>
    <w:rsid w:val="007919CB"/>
    <w:rPr>
      <w:rFonts w:ascii="Verdana" w:hAnsi="Verdana"/>
      <w:sz w:val="28"/>
      <w:szCs w:val="24"/>
    </w:rPr>
  </w:style>
  <w:style w:type="paragraph" w:customStyle="1" w:styleId="HandoutEmphasisText">
    <w:name w:val="HandoutEmphasisText"/>
    <w:basedOn w:val="HandoutText2-4"/>
    <w:link w:val="HandoutEmphasisTextChar"/>
    <w:qFormat/>
    <w:rsid w:val="007919CB"/>
    <w:rPr>
      <w:b/>
    </w:rPr>
  </w:style>
  <w:style w:type="character" w:customStyle="1" w:styleId="HandoutEmphasisTextChar">
    <w:name w:val="HandoutEmphasisText Char"/>
    <w:basedOn w:val="HandoutText2-4Char"/>
    <w:link w:val="HandoutEmphasisText"/>
    <w:rsid w:val="007919CB"/>
    <w:rPr>
      <w:rFonts w:ascii="Verdana" w:hAnsi="Verdana"/>
      <w:b/>
      <w:sz w:val="28"/>
      <w:szCs w:val="24"/>
    </w:rPr>
  </w:style>
  <w:style w:type="paragraph" w:customStyle="1" w:styleId="HandoutEmphasisText5-8">
    <w:name w:val="HandoutEmphasisText5-8"/>
    <w:link w:val="HandoutEmphasisText5-8Char"/>
    <w:qFormat/>
    <w:rsid w:val="007919CB"/>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7919CB"/>
    <w:rPr>
      <w:rFonts w:ascii="Verdana" w:hAnsi="Verdana"/>
      <w:b/>
      <w:sz w:val="24"/>
    </w:rPr>
  </w:style>
  <w:style w:type="paragraph" w:customStyle="1" w:styleId="HandoutHead2-4">
    <w:name w:val="HandoutHead2-4"/>
    <w:link w:val="HandoutHead2-4Char"/>
    <w:qFormat/>
    <w:rsid w:val="007919CB"/>
    <w:rPr>
      <w:b/>
      <w:sz w:val="36"/>
      <w:szCs w:val="24"/>
    </w:rPr>
  </w:style>
  <w:style w:type="character" w:customStyle="1" w:styleId="HandoutHead2-4Char">
    <w:name w:val="HandoutHead2-4 Char"/>
    <w:basedOn w:val="DefaultParagraphFont"/>
    <w:link w:val="HandoutHead2-4"/>
    <w:rsid w:val="007919CB"/>
    <w:rPr>
      <w:b/>
      <w:sz w:val="36"/>
      <w:szCs w:val="24"/>
    </w:rPr>
  </w:style>
  <w:style w:type="paragraph" w:customStyle="1" w:styleId="HandoutHead5-8">
    <w:name w:val="HandoutHead5-8"/>
    <w:link w:val="HandoutHead5-8Char"/>
    <w:qFormat/>
    <w:rsid w:val="007919C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7919CB"/>
    <w:rPr>
      <w:rFonts w:ascii="Garamond" w:hAnsi="Garamond"/>
      <w:b/>
      <w:color w:val="000000" w:themeColor="text1"/>
      <w:sz w:val="32"/>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64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3" ma:contentTypeDescription="Create a new document." ma:contentTypeScope="" ma:versionID="f812eb8f4b3584d02905daf00300e267">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6b45770ddee2023b0a1e18acb35a09b7"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ndard xmlns="25ee83b9-213e-4b97-86e1-7df1630f65a0">
      <Value>8</Value>
    </Standard>
    <Domain xmlns="25ee83b9-213e-4b97-86e1-7df1630f65a0"/>
    <Standards xmlns="25ee83b9-213e-4b97-86e1-7df1630f65a0"/>
    <Strand xmlns="25ee83b9-213e-4b97-86e1-7df1630f65a0">
      <Value>RI</Value>
    </Strand>
    <Grade xmlns="25ee83b9-213e-4b97-86e1-7df1630f65a0">2</Grade>
    <Status xmlns="25ee83b9-213e-4b97-86e1-7df1630f65a0">Published</Status>
    <Category xmlns="25ee83b9-213e-4b97-86e1-7df1630f65a0" xsi:nil="true"/>
    <Grade_x0020_Used xmlns="25ee83b9-213e-4b97-86e1-7df1630f65a0"/>
    <Content xmlns="25ee83b9-213e-4b97-86e1-7df1630f65a0" xsi:nil="true"/>
    <Verified_x0020_Public_x0020_Domain_x003f_ xmlns="25ee83b9-213e-4b97-86e1-7df1630f65a0">false</Verified_x0020_Public_x0020_Domain_x003f_>
    <ELA_x0020_Status xmlns="b3d7ea18-ffa0-4fd0-8cba-e908d41d0fe7">Published</ELA_x0020_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4CDC4-0478-40F3-BE32-62406645F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F9DC52-37EB-46B0-8146-ED5701908B2C}">
  <ds:schemaRefs>
    <ds:schemaRef ds:uri="http://schemas.microsoft.com/sharepoint/v3/contenttype/forms"/>
  </ds:schemaRefs>
</ds:datastoreItem>
</file>

<file path=customXml/itemProps3.xml><?xml version="1.0" encoding="utf-8"?>
<ds:datastoreItem xmlns:ds="http://schemas.openxmlformats.org/officeDocument/2006/customXml" ds:itemID="{832CE09B-1C91-4D83-A96E-6ADAB620AA39}">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4.xml><?xml version="1.0" encoding="utf-8"?>
<ds:datastoreItem xmlns:ds="http://schemas.openxmlformats.org/officeDocument/2006/customXml" ds:itemID="{1AAD6604-DFF3-47AA-A2BE-F4EA67B27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Marten, Sarah Lyn</dc:creator>
  <cp:keywords/>
  <dc:description/>
  <cp:lastModifiedBy>Kacirek, Bree M</cp:lastModifiedBy>
  <cp:revision>17</cp:revision>
  <cp:lastPrinted>2015-08-26T15:49:00Z</cp:lastPrinted>
  <dcterms:created xsi:type="dcterms:W3CDTF">2016-12-09T17:13:00Z</dcterms:created>
  <dcterms:modified xsi:type="dcterms:W3CDTF">2019-04-17T15:31:00Z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y fmtid="{D5CDD505-2E9C-101B-9397-08002B2CF9AE}" pid="3" name="ELA Status">
    <vt:lpwstr>Edit Complete</vt:lpwstr>
  </property>
  <property fmtid="{D5CDD505-2E9C-101B-9397-08002B2CF9AE}" pid="4" name="Passage Status">
    <vt:lpwstr/>
  </property>
</Properties>
</file>