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C5C937" w14:textId="77777777" w:rsidR="00752640" w:rsidRPr="00B16ACC" w:rsidRDefault="004F28A1" w:rsidP="00B16ACC">
      <w:pPr>
        <w:pStyle w:val="MainDocTitle"/>
      </w:pPr>
      <w:r>
        <w:t>KWL Chart</w:t>
      </w:r>
    </w:p>
    <w:p w14:paraId="69C51579" w14:textId="77777777" w:rsidR="0063037E" w:rsidRDefault="0063037E" w:rsidP="0063037E">
      <w:pPr>
        <w:pStyle w:val="SectTitle"/>
      </w:pPr>
      <w:r>
        <w:t>Student Handout</w:t>
      </w:r>
    </w:p>
    <w:p w14:paraId="48D5C2A2" w14:textId="77777777" w:rsidR="0036430C" w:rsidRPr="00B16ACC" w:rsidRDefault="0036430C" w:rsidP="004F28A1">
      <w:pPr>
        <w:pStyle w:val="Subtitle"/>
      </w:pPr>
      <w:r w:rsidRPr="00B16ACC">
        <w:t>Lesson</w:t>
      </w:r>
      <w:r w:rsidR="00B511FD" w:rsidRPr="00B16ACC">
        <w:t xml:space="preserve"> </w:t>
      </w:r>
      <w:r w:rsidR="004F28A1">
        <w:t>1</w:t>
      </w:r>
    </w:p>
    <w:tbl>
      <w:tblPr>
        <w:tblStyle w:val="TableGrid"/>
        <w:tblW w:w="0" w:type="auto"/>
        <w:tblLook w:val="04A0" w:firstRow="1" w:lastRow="0" w:firstColumn="1" w:lastColumn="0" w:noHBand="0" w:noVBand="1"/>
      </w:tblPr>
      <w:tblGrid>
        <w:gridCol w:w="4309"/>
        <w:gridCol w:w="4310"/>
        <w:gridCol w:w="4311"/>
      </w:tblGrid>
      <w:tr w:rsidR="0003562B" w:rsidRPr="007631D5" w14:paraId="7286E1FB" w14:textId="77777777" w:rsidTr="00283F0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2930" w:type="dxa"/>
            <w:gridSpan w:val="3"/>
          </w:tcPr>
          <w:p w14:paraId="3B6A27D5" w14:textId="5384AF66" w:rsidR="0003562B" w:rsidRPr="007631D5" w:rsidRDefault="0003562B" w:rsidP="00283F0F">
            <w:pPr>
              <w:pStyle w:val="HandoutHead5-8"/>
              <w:jc w:val="left"/>
            </w:pPr>
            <w:r w:rsidRPr="007631D5">
              <w:t>Topic</w:t>
            </w:r>
            <w:r w:rsidR="002E6BC4">
              <w:t xml:space="preserve"> 1</w:t>
            </w:r>
            <w:r w:rsidRPr="007631D5">
              <w:t>:</w:t>
            </w:r>
          </w:p>
        </w:tc>
      </w:tr>
      <w:tr w:rsidR="004B48F3" w:rsidRPr="004B48F3" w14:paraId="4EF335C7" w14:textId="77777777" w:rsidTr="00283F0F">
        <w:trPr>
          <w:trHeight w:val="432"/>
        </w:trPr>
        <w:tc>
          <w:tcPr>
            <w:cnfStyle w:val="001000000000" w:firstRow="0" w:lastRow="0" w:firstColumn="1" w:lastColumn="0" w:oddVBand="0" w:evenVBand="0" w:oddHBand="0" w:evenHBand="0" w:firstRowFirstColumn="0" w:firstRowLastColumn="0" w:lastRowFirstColumn="0" w:lastRowLastColumn="0"/>
            <w:tcW w:w="4309" w:type="dxa"/>
          </w:tcPr>
          <w:p w14:paraId="4BE5BE60" w14:textId="6362E0D8" w:rsidR="004B48F3" w:rsidRPr="00567293" w:rsidRDefault="004B48F3" w:rsidP="003676D2">
            <w:pPr>
              <w:pStyle w:val="TableLetterHead"/>
            </w:pPr>
            <w:r w:rsidRPr="004B48F3">
              <w:t>K</w:t>
            </w:r>
          </w:p>
        </w:tc>
        <w:tc>
          <w:tcPr>
            <w:tcW w:w="4310" w:type="dxa"/>
          </w:tcPr>
          <w:p w14:paraId="47C54290" w14:textId="6358983B" w:rsidR="004B48F3" w:rsidRPr="00567293" w:rsidRDefault="004B48F3" w:rsidP="003676D2">
            <w:pPr>
              <w:pStyle w:val="BoxHeading"/>
              <w:spacing w:after="0"/>
              <w:cnfStyle w:val="000000000000" w:firstRow="0" w:lastRow="0" w:firstColumn="0" w:lastColumn="0" w:oddVBand="0" w:evenVBand="0" w:oddHBand="0" w:evenHBand="0" w:firstRowFirstColumn="0" w:firstRowLastColumn="0" w:lastRowFirstColumn="0" w:lastRowLastColumn="0"/>
              <w:rPr>
                <w:rFonts w:ascii="Verdana" w:hAnsi="Verdana"/>
                <w:b/>
                <w:sz w:val="36"/>
              </w:rPr>
            </w:pPr>
            <w:r w:rsidRPr="00567293">
              <w:rPr>
                <w:rFonts w:ascii="Verdana" w:hAnsi="Verdana"/>
                <w:b/>
                <w:color w:val="auto"/>
                <w:sz w:val="36"/>
              </w:rPr>
              <w:t>W</w:t>
            </w:r>
          </w:p>
        </w:tc>
        <w:tc>
          <w:tcPr>
            <w:tcW w:w="4311" w:type="dxa"/>
          </w:tcPr>
          <w:p w14:paraId="75977868" w14:textId="58D50080" w:rsidR="004B48F3" w:rsidRPr="00567293" w:rsidRDefault="004B48F3" w:rsidP="003676D2">
            <w:pPr>
              <w:pStyle w:val="BoxHeading"/>
              <w:spacing w:after="0"/>
              <w:cnfStyle w:val="000000000000" w:firstRow="0" w:lastRow="0" w:firstColumn="0" w:lastColumn="0" w:oddVBand="0" w:evenVBand="0" w:oddHBand="0" w:evenHBand="0" w:firstRowFirstColumn="0" w:firstRowLastColumn="0" w:lastRowFirstColumn="0" w:lastRowLastColumn="0"/>
              <w:rPr>
                <w:rFonts w:ascii="Verdana" w:hAnsi="Verdana"/>
                <w:b/>
                <w:sz w:val="36"/>
              </w:rPr>
            </w:pPr>
            <w:r w:rsidRPr="00567293">
              <w:rPr>
                <w:rFonts w:ascii="Verdana" w:hAnsi="Verdana"/>
                <w:b/>
                <w:color w:val="auto"/>
                <w:sz w:val="36"/>
              </w:rPr>
              <w:t>L</w:t>
            </w:r>
          </w:p>
        </w:tc>
      </w:tr>
      <w:tr w:rsidR="00163609" w:rsidRPr="007631D5" w14:paraId="15377DC3" w14:textId="77777777" w:rsidTr="00283F0F">
        <w:trPr>
          <w:trHeight w:val="6048"/>
        </w:trPr>
        <w:tc>
          <w:tcPr>
            <w:cnfStyle w:val="001000000000" w:firstRow="0" w:lastRow="0" w:firstColumn="1" w:lastColumn="0" w:oddVBand="0" w:evenVBand="0" w:oddHBand="0" w:evenHBand="0" w:firstRowFirstColumn="0" w:firstRowLastColumn="0" w:lastRowFirstColumn="0" w:lastRowLastColumn="0"/>
            <w:tcW w:w="4309" w:type="dxa"/>
          </w:tcPr>
          <w:p w14:paraId="5E9B6800" w14:textId="5BA8B31B" w:rsidR="00163609" w:rsidRPr="007631D5" w:rsidRDefault="00163609" w:rsidP="002E6BC4">
            <w:pPr>
              <w:pStyle w:val="HandoutText5-8"/>
            </w:pPr>
            <w:r w:rsidRPr="007631D5">
              <w:t xml:space="preserve">I </w:t>
            </w:r>
            <w:r w:rsidRPr="00276E25">
              <w:rPr>
                <w:bCs/>
              </w:rPr>
              <w:t>k</w:t>
            </w:r>
            <w:r w:rsidRPr="00501B09">
              <w:t>now</w:t>
            </w:r>
            <w:r w:rsidR="007631D5" w:rsidRPr="00501B09">
              <w:t> </w:t>
            </w:r>
            <w:r w:rsidR="007631D5">
              <w:t>. </w:t>
            </w:r>
            <w:r w:rsidR="007631D5" w:rsidRPr="007631D5">
              <w:t>.</w:t>
            </w:r>
            <w:r w:rsidR="007631D5">
              <w:t> </w:t>
            </w:r>
            <w:r w:rsidR="007631D5" w:rsidRPr="007631D5">
              <w:t>.</w:t>
            </w:r>
          </w:p>
        </w:tc>
        <w:tc>
          <w:tcPr>
            <w:tcW w:w="4310" w:type="dxa"/>
          </w:tcPr>
          <w:p w14:paraId="0AF1A06B" w14:textId="375EC527" w:rsidR="00163609" w:rsidRPr="007631D5" w:rsidRDefault="00163609" w:rsidP="002E6BC4">
            <w:pPr>
              <w:pStyle w:val="HandoutText5-8"/>
              <w:cnfStyle w:val="000000000000" w:firstRow="0" w:lastRow="0" w:firstColumn="0" w:lastColumn="0" w:oddVBand="0" w:evenVBand="0" w:oddHBand="0" w:evenHBand="0" w:firstRowFirstColumn="0" w:firstRowLastColumn="0" w:lastRowFirstColumn="0" w:lastRowLastColumn="0"/>
            </w:pPr>
            <w:r w:rsidRPr="007631D5">
              <w:t xml:space="preserve">I </w:t>
            </w:r>
            <w:r w:rsidRPr="00276E25">
              <w:rPr>
                <w:bCs/>
              </w:rPr>
              <w:t>w</w:t>
            </w:r>
            <w:r w:rsidRPr="00501B09">
              <w:t xml:space="preserve">ant </w:t>
            </w:r>
            <w:r w:rsidRPr="007631D5">
              <w:t>to know</w:t>
            </w:r>
            <w:r w:rsidR="007631D5" w:rsidRPr="007631D5">
              <w:t> </w:t>
            </w:r>
            <w:r w:rsidR="007631D5">
              <w:t>. </w:t>
            </w:r>
            <w:r w:rsidR="007631D5" w:rsidRPr="007631D5">
              <w:t>.</w:t>
            </w:r>
            <w:r w:rsidR="007631D5">
              <w:t> </w:t>
            </w:r>
            <w:r w:rsidR="007631D5" w:rsidRPr="007631D5">
              <w:t>.</w:t>
            </w:r>
          </w:p>
        </w:tc>
        <w:tc>
          <w:tcPr>
            <w:tcW w:w="4311" w:type="dxa"/>
          </w:tcPr>
          <w:p w14:paraId="72A3E93B" w14:textId="3FA437D2" w:rsidR="00163609" w:rsidRPr="003676D2" w:rsidRDefault="00163609" w:rsidP="002E6BC4">
            <w:pPr>
              <w:pStyle w:val="HandoutText5-8"/>
              <w:cnfStyle w:val="000000000000" w:firstRow="0" w:lastRow="0" w:firstColumn="0" w:lastColumn="0" w:oddVBand="0" w:evenVBand="0" w:oddHBand="0" w:evenHBand="0" w:firstRowFirstColumn="0" w:firstRowLastColumn="0" w:lastRowFirstColumn="0" w:lastRowLastColumn="0"/>
              <w:rPr>
                <w:rFonts w:eastAsia="Verdana" w:cs="Verdana"/>
              </w:rPr>
            </w:pPr>
            <w:r w:rsidRPr="003676D2">
              <w:rPr>
                <w:rFonts w:eastAsia="Verdana" w:cs="Verdana"/>
              </w:rPr>
              <w:t xml:space="preserve">I </w:t>
            </w:r>
            <w:r w:rsidR="004B48F3" w:rsidRPr="003676D2">
              <w:rPr>
                <w:rFonts w:eastAsia="Verdana" w:cs="Verdana"/>
              </w:rPr>
              <w:t>learned</w:t>
            </w:r>
            <w:r w:rsidR="007631D5" w:rsidRPr="003676D2">
              <w:rPr>
                <w:rFonts w:eastAsia="Verdana" w:cs="Verdana"/>
              </w:rPr>
              <w:t> . </w:t>
            </w:r>
            <w:r w:rsidR="00510016" w:rsidRPr="003676D2">
              <w:rPr>
                <w:rFonts w:eastAsia="Verdana" w:cs="Verdana"/>
              </w:rPr>
              <w:t>.</w:t>
            </w:r>
            <w:r w:rsidR="007631D5" w:rsidRPr="003676D2">
              <w:rPr>
                <w:rFonts w:eastAsia="Verdana" w:cs="Verdana"/>
              </w:rPr>
              <w:t> </w:t>
            </w:r>
            <w:r w:rsidR="00510016" w:rsidRPr="003676D2">
              <w:rPr>
                <w:rFonts w:eastAsia="Verdana" w:cs="Verdana"/>
              </w:rPr>
              <w:t>.</w:t>
            </w:r>
          </w:p>
        </w:tc>
      </w:tr>
    </w:tbl>
    <w:p w14:paraId="407C70A5" w14:textId="77777777" w:rsidR="00501B09" w:rsidRDefault="00501B09"/>
    <w:tbl>
      <w:tblPr>
        <w:tblStyle w:val="TableGrid"/>
        <w:tblW w:w="0" w:type="auto"/>
        <w:tblLook w:val="04A0" w:firstRow="1" w:lastRow="0" w:firstColumn="1" w:lastColumn="0" w:noHBand="0" w:noVBand="1"/>
      </w:tblPr>
      <w:tblGrid>
        <w:gridCol w:w="4309"/>
        <w:gridCol w:w="4310"/>
        <w:gridCol w:w="4311"/>
      </w:tblGrid>
      <w:tr w:rsidR="00510016" w:rsidRPr="007631D5" w14:paraId="38AA9832" w14:textId="77777777" w:rsidTr="003676D2">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2930" w:type="dxa"/>
            <w:gridSpan w:val="3"/>
          </w:tcPr>
          <w:p w14:paraId="6927D887" w14:textId="50B08963" w:rsidR="00510016" w:rsidRPr="007631D5" w:rsidRDefault="00510016" w:rsidP="00283F0F">
            <w:pPr>
              <w:pStyle w:val="HandoutHead5-8"/>
              <w:jc w:val="left"/>
            </w:pPr>
            <w:r w:rsidRPr="007631D5">
              <w:t>Topic</w:t>
            </w:r>
            <w:r w:rsidR="002E6BC4">
              <w:t xml:space="preserve"> 2</w:t>
            </w:r>
            <w:r w:rsidRPr="007631D5">
              <w:t xml:space="preserve">: </w:t>
            </w:r>
          </w:p>
        </w:tc>
      </w:tr>
      <w:tr w:rsidR="004B48F3" w:rsidRPr="00372931" w14:paraId="02D1A12F" w14:textId="77777777" w:rsidTr="003676D2">
        <w:trPr>
          <w:trHeight w:val="432"/>
        </w:trPr>
        <w:tc>
          <w:tcPr>
            <w:cnfStyle w:val="001000000000" w:firstRow="0" w:lastRow="0" w:firstColumn="1" w:lastColumn="0" w:oddVBand="0" w:evenVBand="0" w:oddHBand="0" w:evenHBand="0" w:firstRowFirstColumn="0" w:firstRowLastColumn="0" w:lastRowFirstColumn="0" w:lastRowLastColumn="0"/>
            <w:tcW w:w="4309" w:type="dxa"/>
            <w:vAlign w:val="center"/>
          </w:tcPr>
          <w:p w14:paraId="5A3A8B37" w14:textId="77777777" w:rsidR="004B48F3" w:rsidRPr="00372931" w:rsidRDefault="004B48F3" w:rsidP="0000558D">
            <w:pPr>
              <w:pStyle w:val="TableLetterHead"/>
            </w:pPr>
            <w:r w:rsidRPr="004B48F3">
              <w:t>K</w:t>
            </w:r>
          </w:p>
        </w:tc>
        <w:tc>
          <w:tcPr>
            <w:tcW w:w="4310" w:type="dxa"/>
            <w:vAlign w:val="center"/>
          </w:tcPr>
          <w:p w14:paraId="12FB95D9" w14:textId="77777777" w:rsidR="004B48F3" w:rsidRPr="00372931" w:rsidRDefault="004B48F3" w:rsidP="0000558D">
            <w:pPr>
              <w:pStyle w:val="BoxHeading"/>
              <w:spacing w:after="0"/>
              <w:cnfStyle w:val="000000000000" w:firstRow="0" w:lastRow="0" w:firstColumn="0" w:lastColumn="0" w:oddVBand="0" w:evenVBand="0" w:oddHBand="0" w:evenHBand="0" w:firstRowFirstColumn="0" w:firstRowLastColumn="0" w:lastRowFirstColumn="0" w:lastRowLastColumn="0"/>
              <w:rPr>
                <w:rFonts w:ascii="Verdana" w:hAnsi="Verdana"/>
                <w:b/>
                <w:color w:val="auto"/>
                <w:sz w:val="36"/>
              </w:rPr>
            </w:pPr>
            <w:r w:rsidRPr="00372931">
              <w:rPr>
                <w:rFonts w:ascii="Verdana" w:hAnsi="Verdana"/>
                <w:b/>
                <w:color w:val="auto"/>
                <w:sz w:val="36"/>
              </w:rPr>
              <w:t>W</w:t>
            </w:r>
          </w:p>
        </w:tc>
        <w:tc>
          <w:tcPr>
            <w:tcW w:w="4311" w:type="dxa"/>
            <w:vAlign w:val="center"/>
          </w:tcPr>
          <w:p w14:paraId="58B069A4" w14:textId="77777777" w:rsidR="004B48F3" w:rsidRPr="00372931" w:rsidRDefault="004B48F3" w:rsidP="0000558D">
            <w:pPr>
              <w:pStyle w:val="BoxHeading"/>
              <w:spacing w:after="0"/>
              <w:cnfStyle w:val="000000000000" w:firstRow="0" w:lastRow="0" w:firstColumn="0" w:lastColumn="0" w:oddVBand="0" w:evenVBand="0" w:oddHBand="0" w:evenHBand="0" w:firstRowFirstColumn="0" w:firstRowLastColumn="0" w:lastRowFirstColumn="0" w:lastRowLastColumn="0"/>
              <w:rPr>
                <w:rFonts w:ascii="Verdana" w:hAnsi="Verdana"/>
                <w:b/>
                <w:color w:val="auto"/>
                <w:sz w:val="36"/>
              </w:rPr>
            </w:pPr>
            <w:r w:rsidRPr="00372931">
              <w:rPr>
                <w:rFonts w:ascii="Verdana" w:hAnsi="Verdana"/>
                <w:b/>
                <w:color w:val="auto"/>
                <w:sz w:val="36"/>
              </w:rPr>
              <w:t>L</w:t>
            </w:r>
          </w:p>
        </w:tc>
      </w:tr>
      <w:tr w:rsidR="0003562B" w:rsidRPr="007631D5" w14:paraId="740EA3CB" w14:textId="77777777" w:rsidTr="003676D2">
        <w:trPr>
          <w:trHeight w:val="6048"/>
        </w:trPr>
        <w:tc>
          <w:tcPr>
            <w:cnfStyle w:val="001000000000" w:firstRow="0" w:lastRow="0" w:firstColumn="1" w:lastColumn="0" w:oddVBand="0" w:evenVBand="0" w:oddHBand="0" w:evenHBand="0" w:firstRowFirstColumn="0" w:firstRowLastColumn="0" w:lastRowFirstColumn="0" w:lastRowLastColumn="0"/>
            <w:tcW w:w="4309" w:type="dxa"/>
          </w:tcPr>
          <w:p w14:paraId="62E0FE77" w14:textId="5A937EA3" w:rsidR="0003562B" w:rsidRPr="007631D5" w:rsidRDefault="0003562B" w:rsidP="002E6BC4">
            <w:pPr>
              <w:pStyle w:val="HandoutText5-8"/>
            </w:pPr>
            <w:r w:rsidRPr="007631D5">
              <w:t xml:space="preserve">I </w:t>
            </w:r>
            <w:r w:rsidRPr="00276E25">
              <w:rPr>
                <w:bCs/>
              </w:rPr>
              <w:t>k</w:t>
            </w:r>
            <w:r w:rsidRPr="007631D5">
              <w:t>now</w:t>
            </w:r>
            <w:r w:rsidR="004B48F3" w:rsidRPr="00501B09">
              <w:t> </w:t>
            </w:r>
            <w:r w:rsidR="004B48F3">
              <w:t>. </w:t>
            </w:r>
            <w:r w:rsidR="004B48F3" w:rsidRPr="007631D5">
              <w:t>.</w:t>
            </w:r>
            <w:r w:rsidR="004B48F3">
              <w:t> </w:t>
            </w:r>
            <w:r w:rsidR="004B48F3" w:rsidRPr="007631D5">
              <w:t>.</w:t>
            </w:r>
          </w:p>
        </w:tc>
        <w:tc>
          <w:tcPr>
            <w:tcW w:w="4310" w:type="dxa"/>
          </w:tcPr>
          <w:p w14:paraId="6C8F14D6" w14:textId="05C38F12" w:rsidR="0003562B" w:rsidRPr="007631D5" w:rsidRDefault="0003562B" w:rsidP="002E6BC4">
            <w:pPr>
              <w:pStyle w:val="HandoutText5-8"/>
              <w:cnfStyle w:val="000000000000" w:firstRow="0" w:lastRow="0" w:firstColumn="0" w:lastColumn="0" w:oddVBand="0" w:evenVBand="0" w:oddHBand="0" w:evenHBand="0" w:firstRowFirstColumn="0" w:firstRowLastColumn="0" w:lastRowFirstColumn="0" w:lastRowLastColumn="0"/>
            </w:pPr>
            <w:r w:rsidRPr="007631D5">
              <w:t xml:space="preserve">I </w:t>
            </w:r>
            <w:r w:rsidRPr="00276E25">
              <w:rPr>
                <w:bCs/>
              </w:rPr>
              <w:t>w</w:t>
            </w:r>
            <w:r w:rsidRPr="007631D5">
              <w:t>ant to know</w:t>
            </w:r>
            <w:r w:rsidR="004B48F3" w:rsidRPr="00501B09">
              <w:t> </w:t>
            </w:r>
            <w:r w:rsidR="004B48F3">
              <w:t>. </w:t>
            </w:r>
            <w:r w:rsidR="004B48F3" w:rsidRPr="007631D5">
              <w:t>.</w:t>
            </w:r>
            <w:r w:rsidR="004B48F3">
              <w:t> </w:t>
            </w:r>
            <w:r w:rsidR="004B48F3" w:rsidRPr="007631D5">
              <w:t>.</w:t>
            </w:r>
          </w:p>
        </w:tc>
        <w:tc>
          <w:tcPr>
            <w:tcW w:w="4311" w:type="dxa"/>
          </w:tcPr>
          <w:p w14:paraId="481F4E60" w14:textId="19FE402B" w:rsidR="0003562B" w:rsidRPr="003676D2" w:rsidRDefault="0003562B" w:rsidP="002E6BC4">
            <w:pPr>
              <w:pStyle w:val="HandoutText5-8"/>
              <w:cnfStyle w:val="000000000000" w:firstRow="0" w:lastRow="0" w:firstColumn="0" w:lastColumn="0" w:oddVBand="0" w:evenVBand="0" w:oddHBand="0" w:evenHBand="0" w:firstRowFirstColumn="0" w:firstRowLastColumn="0" w:lastRowFirstColumn="0" w:lastRowLastColumn="0"/>
              <w:rPr>
                <w:rFonts w:eastAsia="Verdana" w:cs="Verdana"/>
              </w:rPr>
            </w:pPr>
            <w:r w:rsidRPr="003676D2">
              <w:rPr>
                <w:rFonts w:eastAsia="Verdana" w:cs="Verdana"/>
              </w:rPr>
              <w:t xml:space="preserve">I </w:t>
            </w:r>
            <w:r w:rsidRPr="00276E25">
              <w:rPr>
                <w:rFonts w:eastAsia="Verdana" w:cs="Verdana"/>
              </w:rPr>
              <w:t>learned</w:t>
            </w:r>
            <w:r w:rsidR="004B48F3" w:rsidRPr="003676D2">
              <w:rPr>
                <w:rFonts w:eastAsia="Verdana" w:cs="Verdana"/>
              </w:rPr>
              <w:t> . . .</w:t>
            </w:r>
          </w:p>
        </w:tc>
      </w:tr>
    </w:tbl>
    <w:p w14:paraId="002157E2" w14:textId="77777777" w:rsidR="0038626F" w:rsidRDefault="0038626F" w:rsidP="00510016">
      <w:pPr>
        <w:jc w:val="both"/>
        <w:rPr>
          <w:ins w:id="0" w:author="Kristin Joannou Lyon" w:date="2018-02-07T08:35:00Z"/>
        </w:rPr>
        <w:sectPr w:rsidR="0038626F" w:rsidSect="00163609">
          <w:headerReference w:type="default" r:id="rId11"/>
          <w:footerReference w:type="default" r:id="rId12"/>
          <w:pgSz w:w="15840" w:h="12240" w:orient="landscape"/>
          <w:pgMar w:top="1440" w:right="1440" w:bottom="1440" w:left="1440" w:header="720" w:footer="720" w:gutter="0"/>
          <w:cols w:space="720"/>
          <w:docGrid w:linePitch="360"/>
        </w:sectPr>
      </w:pPr>
    </w:p>
    <w:p w14:paraId="4B9176A9" w14:textId="77777777" w:rsidR="0038626F" w:rsidRPr="00B16ACC" w:rsidRDefault="0038626F" w:rsidP="0038626F">
      <w:pPr>
        <w:pStyle w:val="MainDocTitle"/>
      </w:pPr>
      <w:r>
        <w:lastRenderedPageBreak/>
        <w:t>Resource List</w:t>
      </w:r>
    </w:p>
    <w:p w14:paraId="26820A1D" w14:textId="77777777" w:rsidR="0038626F" w:rsidRDefault="0038626F" w:rsidP="0038626F">
      <w:pPr>
        <w:pStyle w:val="SectTitle"/>
      </w:pPr>
      <w:r>
        <w:t>Student Handout</w:t>
      </w:r>
    </w:p>
    <w:p w14:paraId="65CAB068" w14:textId="77777777" w:rsidR="0038626F" w:rsidRPr="0090154A" w:rsidRDefault="0038626F" w:rsidP="0038626F">
      <w:pPr>
        <w:pStyle w:val="Subtitle"/>
        <w:rPr>
          <w:rFonts w:ascii="Verdana" w:eastAsia="Verdana" w:hAnsi="Verdana" w:cs="Verdana"/>
          <w:b/>
          <w:bCs/>
          <w:sz w:val="28"/>
          <w:szCs w:val="28"/>
        </w:rPr>
      </w:pPr>
      <w:r w:rsidRPr="00B16ACC">
        <w:t>Lesson</w:t>
      </w:r>
      <w:r w:rsidRPr="739FECA3">
        <w:t xml:space="preserve"> </w:t>
      </w:r>
      <w:r>
        <w:t>1</w:t>
      </w:r>
    </w:p>
    <w:tbl>
      <w:tblPr>
        <w:tblStyle w:val="TableGrid"/>
        <w:tblpPr w:leftFromText="187" w:rightFromText="187" w:vertAnchor="text" w:tblpXSpec="right" w:tblpY="1"/>
        <w:tblOverlap w:val="never"/>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1"/>
        <w:gridCol w:w="1620"/>
        <w:gridCol w:w="2160"/>
        <w:gridCol w:w="2160"/>
      </w:tblGrid>
      <w:tr w:rsidR="0038626F" w14:paraId="079B9ECB" w14:textId="77777777" w:rsidTr="00005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1" w:type="dxa"/>
          </w:tcPr>
          <w:p w14:paraId="2BDE76A0" w14:textId="77777777" w:rsidR="0038626F" w:rsidRPr="0090154A" w:rsidRDefault="0038626F" w:rsidP="0000558D">
            <w:pPr>
              <w:pStyle w:val="HandoutHead5-8"/>
              <w:ind w:left="-108"/>
              <w:jc w:val="left"/>
              <w:rPr>
                <w:rFonts w:ascii="Verdana" w:eastAsia="Verdana" w:hAnsi="Verdana" w:cs="Verdana"/>
                <w:sz w:val="24"/>
                <w:szCs w:val="24"/>
              </w:rPr>
            </w:pPr>
            <w:r w:rsidRPr="0090154A">
              <w:t>Resource #1</w:t>
            </w:r>
            <w:r w:rsidRPr="0090154A">
              <w:rPr>
                <w:rFonts w:ascii="Verdana" w:eastAsia="Verdana" w:hAnsi="Verdana" w:cs="Verdana"/>
                <w:sz w:val="24"/>
                <w:szCs w:val="24"/>
              </w:rPr>
              <w:t>:</w:t>
            </w:r>
          </w:p>
        </w:tc>
        <w:tc>
          <w:tcPr>
            <w:tcW w:w="1620" w:type="dxa"/>
            <w:vAlign w:val="center"/>
          </w:tcPr>
          <w:p w14:paraId="1079A0BC" w14:textId="77777777" w:rsidR="0038626F" w:rsidRDefault="0038626F" w:rsidP="0000558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4"/>
                <w:szCs w:val="24"/>
              </w:rPr>
            </w:pPr>
            <w:r w:rsidRPr="0090154A">
              <w:rPr>
                <w:rFonts w:ascii="Verdana" w:eastAsia="Verdana" w:hAnsi="Verdana" w:cs="Verdana"/>
                <w:sz w:val="24"/>
                <w:szCs w:val="24"/>
              </w:rPr>
              <w:t>Circle one:</w:t>
            </w:r>
          </w:p>
        </w:tc>
        <w:tc>
          <w:tcPr>
            <w:tcW w:w="2160" w:type="dxa"/>
            <w:vAlign w:val="center"/>
          </w:tcPr>
          <w:p w14:paraId="25180026" w14:textId="77777777" w:rsidR="0038626F" w:rsidRDefault="0038626F" w:rsidP="0000558D">
            <w:pPr>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4"/>
                <w:szCs w:val="24"/>
              </w:rPr>
            </w:pPr>
            <w:r w:rsidRPr="0090154A">
              <w:rPr>
                <w:rFonts w:ascii="Verdana" w:eastAsia="Verdana" w:hAnsi="Verdana" w:cs="Verdana"/>
                <w:sz w:val="24"/>
                <w:szCs w:val="24"/>
              </w:rPr>
              <w:t>Print Source</w:t>
            </w:r>
          </w:p>
        </w:tc>
        <w:tc>
          <w:tcPr>
            <w:tcW w:w="2160" w:type="dxa"/>
            <w:vAlign w:val="center"/>
          </w:tcPr>
          <w:p w14:paraId="24CA7FF5" w14:textId="77777777" w:rsidR="0038626F" w:rsidRDefault="0038626F" w:rsidP="0000558D">
            <w:pPr>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4"/>
                <w:szCs w:val="24"/>
              </w:rPr>
            </w:pPr>
            <w:r w:rsidRPr="0090154A">
              <w:rPr>
                <w:rFonts w:ascii="Verdana" w:eastAsia="Verdana" w:hAnsi="Verdana" w:cs="Verdana"/>
                <w:sz w:val="24"/>
                <w:szCs w:val="24"/>
              </w:rPr>
              <w:t>Digital Source</w:t>
            </w:r>
          </w:p>
        </w:tc>
      </w:tr>
    </w:tbl>
    <w:p w14:paraId="78277B7A" w14:textId="77777777" w:rsidR="0038626F" w:rsidRDefault="0038626F" w:rsidP="0038626F">
      <w:pPr>
        <w:rPr>
          <w:rFonts w:ascii="Verdana" w:hAnsi="Verdana"/>
          <w:sz w:val="24"/>
          <w:szCs w:val="24"/>
        </w:rPr>
      </w:pPr>
      <w:r>
        <w:rPr>
          <w:rFonts w:ascii="Verdana" w:hAnsi="Verdana"/>
          <w:sz w:val="24"/>
          <w:szCs w:val="24"/>
        </w:rPr>
        <w:t>Title:</w:t>
      </w:r>
    </w:p>
    <w:p w14:paraId="1DB8FE32" w14:textId="77777777" w:rsidR="0038626F" w:rsidRDefault="0038626F" w:rsidP="0038626F">
      <w:pPr>
        <w:rPr>
          <w:rFonts w:ascii="Verdana" w:hAnsi="Verdana"/>
          <w:sz w:val="24"/>
          <w:szCs w:val="24"/>
        </w:rPr>
      </w:pPr>
      <w:r>
        <w:rPr>
          <w:rFonts w:ascii="Verdana" w:hAnsi="Verdana"/>
          <w:sz w:val="24"/>
          <w:szCs w:val="24"/>
        </w:rPr>
        <w:t>Author:</w:t>
      </w:r>
    </w:p>
    <w:p w14:paraId="5CFC75D7" w14:textId="77777777" w:rsidR="0038626F" w:rsidRPr="0090154A" w:rsidRDefault="0038626F" w:rsidP="0038626F">
      <w:pPr>
        <w:rPr>
          <w:rFonts w:ascii="Verdana" w:eastAsia="Verdana" w:hAnsi="Verdana" w:cs="Verdana"/>
          <w:sz w:val="24"/>
          <w:szCs w:val="24"/>
        </w:rPr>
      </w:pPr>
      <w:r>
        <w:rPr>
          <w:rFonts w:ascii="Verdana" w:hAnsi="Verdana"/>
          <w:sz w:val="24"/>
          <w:szCs w:val="24"/>
        </w:rPr>
        <w:t xml:space="preserve">Publisher and </w:t>
      </w:r>
      <w:r w:rsidRPr="0090154A">
        <w:rPr>
          <w:rFonts w:ascii="Verdana" w:eastAsia="Verdana" w:hAnsi="Verdana" w:cs="Verdana"/>
          <w:sz w:val="24"/>
          <w:szCs w:val="24"/>
        </w:rPr>
        <w:t>Publication Date:</w:t>
      </w:r>
    </w:p>
    <w:p w14:paraId="5C41A35A" w14:textId="77777777" w:rsidR="0038626F" w:rsidRDefault="0038626F" w:rsidP="0038626F">
      <w:pPr>
        <w:rPr>
          <w:rFonts w:ascii="Verdana" w:hAnsi="Verdana"/>
          <w:sz w:val="24"/>
          <w:szCs w:val="24"/>
        </w:rPr>
      </w:pPr>
    </w:p>
    <w:tbl>
      <w:tblPr>
        <w:tblStyle w:val="TableGrid"/>
        <w:tblpPr w:leftFromText="187" w:rightFromText="187" w:vertAnchor="text" w:tblpXSpec="right" w:tblpY="1"/>
        <w:tblOverlap w:val="never"/>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1"/>
        <w:gridCol w:w="1620"/>
        <w:gridCol w:w="2160"/>
        <w:gridCol w:w="2160"/>
      </w:tblGrid>
      <w:tr w:rsidR="0038626F" w14:paraId="2FF1F38E" w14:textId="77777777" w:rsidTr="00005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1" w:type="dxa"/>
          </w:tcPr>
          <w:p w14:paraId="5D24A343" w14:textId="77777777" w:rsidR="0038626F" w:rsidRPr="0090154A" w:rsidRDefault="0038626F" w:rsidP="0000558D">
            <w:pPr>
              <w:pStyle w:val="HandoutHead5-8"/>
              <w:ind w:left="-108"/>
              <w:jc w:val="left"/>
              <w:rPr>
                <w:rFonts w:ascii="Verdana" w:eastAsia="Verdana" w:hAnsi="Verdana" w:cs="Verdana"/>
                <w:sz w:val="24"/>
                <w:szCs w:val="24"/>
              </w:rPr>
            </w:pPr>
            <w:r w:rsidRPr="0090154A">
              <w:t>Resource #</w:t>
            </w:r>
            <w:r>
              <w:t>2</w:t>
            </w:r>
            <w:r w:rsidRPr="0090154A">
              <w:rPr>
                <w:rFonts w:ascii="Verdana" w:eastAsia="Verdana" w:hAnsi="Verdana" w:cs="Verdana"/>
                <w:sz w:val="24"/>
                <w:szCs w:val="24"/>
              </w:rPr>
              <w:t>:</w:t>
            </w:r>
          </w:p>
        </w:tc>
        <w:tc>
          <w:tcPr>
            <w:tcW w:w="1620" w:type="dxa"/>
            <w:vAlign w:val="center"/>
          </w:tcPr>
          <w:p w14:paraId="61982CEF" w14:textId="77777777" w:rsidR="0038626F" w:rsidRDefault="0038626F" w:rsidP="0000558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4"/>
                <w:szCs w:val="24"/>
              </w:rPr>
            </w:pPr>
            <w:r w:rsidRPr="0090154A">
              <w:rPr>
                <w:rFonts w:ascii="Verdana" w:eastAsia="Verdana" w:hAnsi="Verdana" w:cs="Verdana"/>
                <w:sz w:val="24"/>
                <w:szCs w:val="24"/>
              </w:rPr>
              <w:t>Circle one:</w:t>
            </w:r>
          </w:p>
        </w:tc>
        <w:tc>
          <w:tcPr>
            <w:tcW w:w="2160" w:type="dxa"/>
            <w:vAlign w:val="center"/>
          </w:tcPr>
          <w:p w14:paraId="2600C6BC" w14:textId="77777777" w:rsidR="0038626F" w:rsidRDefault="0038626F" w:rsidP="0000558D">
            <w:pPr>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4"/>
                <w:szCs w:val="24"/>
              </w:rPr>
            </w:pPr>
            <w:r w:rsidRPr="0090154A">
              <w:rPr>
                <w:rFonts w:ascii="Verdana" w:eastAsia="Verdana" w:hAnsi="Verdana" w:cs="Verdana"/>
                <w:sz w:val="24"/>
                <w:szCs w:val="24"/>
              </w:rPr>
              <w:t>Print Source</w:t>
            </w:r>
          </w:p>
        </w:tc>
        <w:tc>
          <w:tcPr>
            <w:tcW w:w="2160" w:type="dxa"/>
            <w:vAlign w:val="center"/>
          </w:tcPr>
          <w:p w14:paraId="06D4E215" w14:textId="77777777" w:rsidR="0038626F" w:rsidRDefault="0038626F" w:rsidP="0000558D">
            <w:pPr>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4"/>
                <w:szCs w:val="24"/>
              </w:rPr>
            </w:pPr>
            <w:r w:rsidRPr="0090154A">
              <w:rPr>
                <w:rFonts w:ascii="Verdana" w:eastAsia="Verdana" w:hAnsi="Verdana" w:cs="Verdana"/>
                <w:sz w:val="24"/>
                <w:szCs w:val="24"/>
              </w:rPr>
              <w:t>Digital Source</w:t>
            </w:r>
          </w:p>
        </w:tc>
      </w:tr>
    </w:tbl>
    <w:p w14:paraId="701963B4" w14:textId="77777777" w:rsidR="0038626F" w:rsidRDefault="0038626F" w:rsidP="0038626F">
      <w:pPr>
        <w:rPr>
          <w:rFonts w:ascii="Verdana" w:hAnsi="Verdana"/>
          <w:sz w:val="24"/>
          <w:szCs w:val="24"/>
        </w:rPr>
      </w:pPr>
      <w:r>
        <w:rPr>
          <w:rFonts w:ascii="Verdana" w:hAnsi="Verdana"/>
          <w:sz w:val="24"/>
          <w:szCs w:val="24"/>
        </w:rPr>
        <w:t>Title:</w:t>
      </w:r>
    </w:p>
    <w:p w14:paraId="1912D76B" w14:textId="77777777" w:rsidR="0038626F" w:rsidRDefault="0038626F" w:rsidP="0038626F">
      <w:pPr>
        <w:rPr>
          <w:rFonts w:ascii="Verdana" w:hAnsi="Verdana"/>
          <w:sz w:val="24"/>
          <w:szCs w:val="24"/>
        </w:rPr>
      </w:pPr>
      <w:r>
        <w:rPr>
          <w:rFonts w:ascii="Verdana" w:hAnsi="Verdana"/>
          <w:sz w:val="24"/>
          <w:szCs w:val="24"/>
        </w:rPr>
        <w:t>Author:</w:t>
      </w:r>
    </w:p>
    <w:p w14:paraId="02DEF46C" w14:textId="77777777" w:rsidR="0038626F" w:rsidRPr="0090154A" w:rsidRDefault="0038626F" w:rsidP="0038626F">
      <w:pPr>
        <w:rPr>
          <w:rFonts w:ascii="Verdana" w:eastAsia="Verdana" w:hAnsi="Verdana" w:cs="Verdana"/>
          <w:sz w:val="24"/>
          <w:szCs w:val="24"/>
        </w:rPr>
      </w:pPr>
      <w:r>
        <w:rPr>
          <w:rFonts w:ascii="Verdana" w:hAnsi="Verdana"/>
          <w:sz w:val="24"/>
          <w:szCs w:val="24"/>
        </w:rPr>
        <w:t xml:space="preserve">Publisher and </w:t>
      </w:r>
      <w:r w:rsidRPr="0090154A">
        <w:rPr>
          <w:rFonts w:ascii="Verdana" w:eastAsia="Verdana" w:hAnsi="Verdana" w:cs="Verdana"/>
          <w:sz w:val="24"/>
          <w:szCs w:val="24"/>
        </w:rPr>
        <w:t>Publication Date:</w:t>
      </w:r>
    </w:p>
    <w:p w14:paraId="3E5390D3" w14:textId="77777777" w:rsidR="0038626F" w:rsidRDefault="0038626F" w:rsidP="0038626F">
      <w:pPr>
        <w:rPr>
          <w:rFonts w:ascii="Verdana" w:hAnsi="Verdana"/>
          <w:sz w:val="24"/>
          <w:szCs w:val="24"/>
        </w:rPr>
      </w:pPr>
    </w:p>
    <w:tbl>
      <w:tblPr>
        <w:tblStyle w:val="TableGrid"/>
        <w:tblpPr w:leftFromText="187" w:rightFromText="187" w:vertAnchor="text" w:tblpXSpec="right" w:tblpY="1"/>
        <w:tblOverlap w:val="never"/>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1"/>
        <w:gridCol w:w="1620"/>
        <w:gridCol w:w="2160"/>
        <w:gridCol w:w="2160"/>
      </w:tblGrid>
      <w:tr w:rsidR="0038626F" w14:paraId="4FC2CA1D" w14:textId="77777777" w:rsidTr="00005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1" w:type="dxa"/>
          </w:tcPr>
          <w:p w14:paraId="26E7D456" w14:textId="77777777" w:rsidR="0038626F" w:rsidRPr="0090154A" w:rsidRDefault="0038626F" w:rsidP="0000558D">
            <w:pPr>
              <w:pStyle w:val="HandoutHead5-8"/>
              <w:ind w:left="-108"/>
              <w:jc w:val="left"/>
              <w:rPr>
                <w:rFonts w:ascii="Verdana" w:eastAsia="Verdana" w:hAnsi="Verdana" w:cs="Verdana"/>
                <w:sz w:val="24"/>
                <w:szCs w:val="24"/>
              </w:rPr>
            </w:pPr>
            <w:r w:rsidRPr="0090154A">
              <w:t>Resource #</w:t>
            </w:r>
            <w:r>
              <w:t>3</w:t>
            </w:r>
            <w:r w:rsidRPr="0090154A">
              <w:rPr>
                <w:rFonts w:ascii="Verdana" w:eastAsia="Verdana" w:hAnsi="Verdana" w:cs="Verdana"/>
                <w:sz w:val="24"/>
                <w:szCs w:val="24"/>
              </w:rPr>
              <w:t>:</w:t>
            </w:r>
          </w:p>
        </w:tc>
        <w:tc>
          <w:tcPr>
            <w:tcW w:w="1620" w:type="dxa"/>
            <w:vAlign w:val="center"/>
          </w:tcPr>
          <w:p w14:paraId="26C99E04" w14:textId="77777777" w:rsidR="0038626F" w:rsidRDefault="0038626F" w:rsidP="0000558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4"/>
                <w:szCs w:val="24"/>
              </w:rPr>
            </w:pPr>
            <w:r w:rsidRPr="0090154A">
              <w:rPr>
                <w:rFonts w:ascii="Verdana" w:eastAsia="Verdana" w:hAnsi="Verdana" w:cs="Verdana"/>
                <w:sz w:val="24"/>
                <w:szCs w:val="24"/>
              </w:rPr>
              <w:t>Circle one:</w:t>
            </w:r>
          </w:p>
        </w:tc>
        <w:tc>
          <w:tcPr>
            <w:tcW w:w="2160" w:type="dxa"/>
            <w:vAlign w:val="center"/>
          </w:tcPr>
          <w:p w14:paraId="1FBFD0D4" w14:textId="77777777" w:rsidR="0038626F" w:rsidRDefault="0038626F" w:rsidP="0000558D">
            <w:pPr>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4"/>
                <w:szCs w:val="24"/>
              </w:rPr>
            </w:pPr>
            <w:r w:rsidRPr="0090154A">
              <w:rPr>
                <w:rFonts w:ascii="Verdana" w:eastAsia="Verdana" w:hAnsi="Verdana" w:cs="Verdana"/>
                <w:sz w:val="24"/>
                <w:szCs w:val="24"/>
              </w:rPr>
              <w:t>Print Source</w:t>
            </w:r>
          </w:p>
        </w:tc>
        <w:tc>
          <w:tcPr>
            <w:tcW w:w="2160" w:type="dxa"/>
            <w:vAlign w:val="center"/>
          </w:tcPr>
          <w:p w14:paraId="1CBB1289" w14:textId="77777777" w:rsidR="0038626F" w:rsidRDefault="0038626F" w:rsidP="0000558D">
            <w:pPr>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4"/>
                <w:szCs w:val="24"/>
              </w:rPr>
            </w:pPr>
            <w:r w:rsidRPr="0090154A">
              <w:rPr>
                <w:rFonts w:ascii="Verdana" w:eastAsia="Verdana" w:hAnsi="Verdana" w:cs="Verdana"/>
                <w:sz w:val="24"/>
                <w:szCs w:val="24"/>
              </w:rPr>
              <w:t>Digital Source</w:t>
            </w:r>
          </w:p>
        </w:tc>
      </w:tr>
    </w:tbl>
    <w:p w14:paraId="7ED0AB26" w14:textId="77777777" w:rsidR="0038626F" w:rsidRDefault="0038626F" w:rsidP="0038626F">
      <w:pPr>
        <w:rPr>
          <w:rFonts w:ascii="Verdana" w:hAnsi="Verdana"/>
          <w:sz w:val="24"/>
          <w:szCs w:val="24"/>
        </w:rPr>
      </w:pPr>
      <w:r>
        <w:rPr>
          <w:rFonts w:ascii="Verdana" w:hAnsi="Verdana"/>
          <w:sz w:val="24"/>
          <w:szCs w:val="24"/>
        </w:rPr>
        <w:t>Title:</w:t>
      </w:r>
    </w:p>
    <w:p w14:paraId="2642D13C" w14:textId="77777777" w:rsidR="0038626F" w:rsidRDefault="0038626F" w:rsidP="0038626F">
      <w:pPr>
        <w:rPr>
          <w:rFonts w:ascii="Verdana" w:eastAsia="Verdana" w:hAnsi="Verdana" w:cs="Verdana"/>
          <w:sz w:val="24"/>
          <w:szCs w:val="24"/>
        </w:rPr>
      </w:pPr>
      <w:r>
        <w:rPr>
          <w:rFonts w:ascii="Verdana" w:eastAsia="Verdana" w:hAnsi="Verdana" w:cs="Verdana"/>
          <w:sz w:val="24"/>
          <w:szCs w:val="24"/>
        </w:rPr>
        <w:t>Author:</w:t>
      </w:r>
    </w:p>
    <w:p w14:paraId="6C61AB28" w14:textId="77777777" w:rsidR="0038626F" w:rsidRPr="0090154A" w:rsidRDefault="0038626F" w:rsidP="0038626F">
      <w:pPr>
        <w:rPr>
          <w:rFonts w:ascii="Verdana" w:eastAsia="Verdana" w:hAnsi="Verdana" w:cs="Verdana"/>
          <w:sz w:val="24"/>
          <w:szCs w:val="24"/>
        </w:rPr>
      </w:pPr>
      <w:r>
        <w:rPr>
          <w:rFonts w:ascii="Verdana" w:hAnsi="Verdana"/>
          <w:sz w:val="24"/>
          <w:szCs w:val="24"/>
        </w:rPr>
        <w:t xml:space="preserve">Publisher and </w:t>
      </w:r>
      <w:r w:rsidRPr="0090154A">
        <w:rPr>
          <w:rFonts w:ascii="Verdana" w:eastAsia="Verdana" w:hAnsi="Verdana" w:cs="Verdana"/>
          <w:sz w:val="24"/>
          <w:szCs w:val="24"/>
        </w:rPr>
        <w:t>Publication Date:</w:t>
      </w:r>
    </w:p>
    <w:p w14:paraId="79F01EDB" w14:textId="77777777" w:rsidR="0038626F" w:rsidRDefault="0038626F" w:rsidP="0038626F">
      <w:pPr>
        <w:rPr>
          <w:rFonts w:ascii="Verdana" w:hAnsi="Verdana"/>
          <w:sz w:val="24"/>
          <w:szCs w:val="24"/>
        </w:rPr>
      </w:pPr>
    </w:p>
    <w:tbl>
      <w:tblPr>
        <w:tblStyle w:val="TableGrid"/>
        <w:tblpPr w:leftFromText="187" w:rightFromText="187" w:vertAnchor="text" w:tblpXSpec="right" w:tblpY="1"/>
        <w:tblOverlap w:val="never"/>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1"/>
        <w:gridCol w:w="1620"/>
        <w:gridCol w:w="2160"/>
        <w:gridCol w:w="2160"/>
      </w:tblGrid>
      <w:tr w:rsidR="0038626F" w14:paraId="56D17696" w14:textId="77777777" w:rsidTr="00005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1" w:type="dxa"/>
          </w:tcPr>
          <w:p w14:paraId="0BDCA52F" w14:textId="77777777" w:rsidR="0038626F" w:rsidRPr="0090154A" w:rsidRDefault="0038626F" w:rsidP="0000558D">
            <w:pPr>
              <w:pStyle w:val="HandoutHead5-8"/>
              <w:ind w:left="-108"/>
              <w:jc w:val="left"/>
              <w:rPr>
                <w:rFonts w:ascii="Verdana" w:eastAsia="Verdana" w:hAnsi="Verdana" w:cs="Verdana"/>
                <w:sz w:val="24"/>
                <w:szCs w:val="24"/>
              </w:rPr>
            </w:pPr>
            <w:r w:rsidRPr="0090154A">
              <w:t>Resource #</w:t>
            </w:r>
            <w:r>
              <w:t>4</w:t>
            </w:r>
            <w:r w:rsidRPr="0090154A">
              <w:rPr>
                <w:rFonts w:ascii="Verdana" w:eastAsia="Verdana" w:hAnsi="Verdana" w:cs="Verdana"/>
                <w:sz w:val="24"/>
                <w:szCs w:val="24"/>
              </w:rPr>
              <w:t>:</w:t>
            </w:r>
          </w:p>
        </w:tc>
        <w:tc>
          <w:tcPr>
            <w:tcW w:w="1620" w:type="dxa"/>
            <w:vAlign w:val="center"/>
          </w:tcPr>
          <w:p w14:paraId="2AB9A5A9" w14:textId="77777777" w:rsidR="0038626F" w:rsidRDefault="0038626F" w:rsidP="0000558D">
            <w:pP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4"/>
                <w:szCs w:val="24"/>
              </w:rPr>
            </w:pPr>
            <w:r w:rsidRPr="0090154A">
              <w:rPr>
                <w:rFonts w:ascii="Verdana" w:eastAsia="Verdana" w:hAnsi="Verdana" w:cs="Verdana"/>
                <w:sz w:val="24"/>
                <w:szCs w:val="24"/>
              </w:rPr>
              <w:t>Circle one:</w:t>
            </w:r>
          </w:p>
        </w:tc>
        <w:tc>
          <w:tcPr>
            <w:tcW w:w="2160" w:type="dxa"/>
            <w:vAlign w:val="center"/>
          </w:tcPr>
          <w:p w14:paraId="2F1516F8" w14:textId="77777777" w:rsidR="0038626F" w:rsidRDefault="0038626F" w:rsidP="0000558D">
            <w:pPr>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4"/>
                <w:szCs w:val="24"/>
              </w:rPr>
            </w:pPr>
            <w:r w:rsidRPr="0090154A">
              <w:rPr>
                <w:rFonts w:ascii="Verdana" w:eastAsia="Verdana" w:hAnsi="Verdana" w:cs="Verdana"/>
                <w:sz w:val="24"/>
                <w:szCs w:val="24"/>
              </w:rPr>
              <w:t>Print Source</w:t>
            </w:r>
          </w:p>
        </w:tc>
        <w:tc>
          <w:tcPr>
            <w:tcW w:w="2160" w:type="dxa"/>
            <w:vAlign w:val="center"/>
          </w:tcPr>
          <w:p w14:paraId="571EE203" w14:textId="77777777" w:rsidR="0038626F" w:rsidRDefault="0038626F" w:rsidP="0000558D">
            <w:pPr>
              <w:jc w:val="center"/>
              <w:cnfStyle w:val="100000000000" w:firstRow="1" w:lastRow="0" w:firstColumn="0" w:lastColumn="0" w:oddVBand="0" w:evenVBand="0" w:oddHBand="0" w:evenHBand="0" w:firstRowFirstColumn="0" w:firstRowLastColumn="0" w:lastRowFirstColumn="0" w:lastRowLastColumn="0"/>
              <w:rPr>
                <w:rFonts w:ascii="Verdana" w:eastAsia="Verdana" w:hAnsi="Verdana" w:cs="Verdana"/>
                <w:sz w:val="24"/>
                <w:szCs w:val="24"/>
              </w:rPr>
            </w:pPr>
            <w:r w:rsidRPr="0090154A">
              <w:rPr>
                <w:rFonts w:ascii="Verdana" w:eastAsia="Verdana" w:hAnsi="Verdana" w:cs="Verdana"/>
                <w:sz w:val="24"/>
                <w:szCs w:val="24"/>
              </w:rPr>
              <w:t>Digital Source</w:t>
            </w:r>
          </w:p>
        </w:tc>
      </w:tr>
    </w:tbl>
    <w:p w14:paraId="3CBF4F1B" w14:textId="77777777" w:rsidR="0038626F" w:rsidRDefault="0038626F" w:rsidP="0038626F">
      <w:pPr>
        <w:rPr>
          <w:rFonts w:ascii="Verdana" w:hAnsi="Verdana"/>
          <w:sz w:val="24"/>
          <w:szCs w:val="24"/>
        </w:rPr>
      </w:pPr>
      <w:r>
        <w:rPr>
          <w:rFonts w:ascii="Verdana" w:hAnsi="Verdana"/>
          <w:sz w:val="24"/>
          <w:szCs w:val="24"/>
        </w:rPr>
        <w:t>Title:</w:t>
      </w:r>
    </w:p>
    <w:p w14:paraId="124A86E5" w14:textId="77777777" w:rsidR="0038626F" w:rsidRDefault="0038626F" w:rsidP="0038626F">
      <w:pPr>
        <w:rPr>
          <w:rFonts w:ascii="Verdana" w:hAnsi="Verdana"/>
          <w:sz w:val="24"/>
          <w:szCs w:val="24"/>
        </w:rPr>
      </w:pPr>
      <w:r>
        <w:rPr>
          <w:rFonts w:ascii="Verdana" w:hAnsi="Verdana"/>
          <w:sz w:val="24"/>
          <w:szCs w:val="24"/>
        </w:rPr>
        <w:t>Author:</w:t>
      </w:r>
    </w:p>
    <w:p w14:paraId="5025A8A0" w14:textId="77777777" w:rsidR="0038626F" w:rsidRPr="001A6C11" w:rsidRDefault="0038626F" w:rsidP="0038626F">
      <w:r>
        <w:rPr>
          <w:rFonts w:ascii="Verdana" w:hAnsi="Verdana"/>
          <w:sz w:val="24"/>
          <w:szCs w:val="24"/>
        </w:rPr>
        <w:t xml:space="preserve">Publisher and </w:t>
      </w:r>
      <w:r w:rsidRPr="0090154A">
        <w:rPr>
          <w:rFonts w:ascii="Verdana" w:eastAsia="Verdana" w:hAnsi="Verdana" w:cs="Verdana"/>
          <w:sz w:val="24"/>
          <w:szCs w:val="24"/>
        </w:rPr>
        <w:t>Publication Date:</w:t>
      </w:r>
    </w:p>
    <w:p w14:paraId="423DCDC0" w14:textId="77777777" w:rsidR="0038626F" w:rsidRDefault="0038626F" w:rsidP="00510016">
      <w:pPr>
        <w:jc w:val="both"/>
        <w:sectPr w:rsidR="0038626F" w:rsidSect="0000558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1F971471" w14:textId="77777777" w:rsidR="0038626F" w:rsidRPr="00B16ACC" w:rsidRDefault="0038626F" w:rsidP="0038626F">
      <w:pPr>
        <w:pStyle w:val="MainDocTitle"/>
      </w:pPr>
      <w:r>
        <w:lastRenderedPageBreak/>
        <w:t>Research Notes</w:t>
      </w:r>
    </w:p>
    <w:p w14:paraId="01F7EA5A" w14:textId="77777777" w:rsidR="0038626F" w:rsidRDefault="0038626F" w:rsidP="0038626F">
      <w:pPr>
        <w:pStyle w:val="SectTitle"/>
      </w:pPr>
      <w:r>
        <w:t>Student Handout</w:t>
      </w:r>
    </w:p>
    <w:p w14:paraId="1EE6341F" w14:textId="77777777" w:rsidR="0038626F" w:rsidRPr="00B16ACC" w:rsidRDefault="0038626F" w:rsidP="0038626F">
      <w:pPr>
        <w:pStyle w:val="Subtitle"/>
      </w:pPr>
      <w:r w:rsidRPr="00B16ACC">
        <w:t xml:space="preserve">Lesson </w:t>
      </w:r>
      <w:r>
        <w:t>2</w:t>
      </w:r>
    </w:p>
    <w:p w14:paraId="006A504D" w14:textId="77777777" w:rsidR="0038626F" w:rsidRDefault="0038626F" w:rsidP="0038626F">
      <w:pPr>
        <w:pStyle w:val="HandoutText5-8"/>
      </w:pPr>
      <w:r>
        <w:rPr>
          <w:b/>
        </w:rPr>
        <w:t xml:space="preserve">Directions: </w:t>
      </w:r>
      <w:r>
        <w:t>Record</w:t>
      </w:r>
      <w:r w:rsidRPr="00CA32AC">
        <w:t xml:space="preserve"> the </w:t>
      </w:r>
      <w:r>
        <w:t>details that answer each main idea question</w:t>
      </w:r>
      <w:r w:rsidRPr="00CA32AC">
        <w:t xml:space="preserve">. </w:t>
      </w:r>
      <w:r>
        <w:t>I</w:t>
      </w:r>
      <w:r w:rsidRPr="00CA32AC">
        <w:t xml:space="preserve">nclude the </w:t>
      </w:r>
      <w:r>
        <w:t xml:space="preserve">source and </w:t>
      </w:r>
      <w:r w:rsidRPr="00CA32AC">
        <w:t>page number</w:t>
      </w:r>
      <w:r>
        <w:t>s</w:t>
      </w:r>
      <w:r w:rsidRPr="00CA32AC">
        <w:t xml:space="preserve"> so you can find the information again</w:t>
      </w:r>
      <w:r>
        <w:t>.</w:t>
      </w:r>
    </w:p>
    <w:p w14:paraId="09974596" w14:textId="77777777" w:rsidR="0038626F" w:rsidRDefault="0038626F" w:rsidP="0038626F">
      <w:pPr>
        <w:pStyle w:val="HandoutText5-8"/>
        <w:spacing w:before="0" w:after="0"/>
      </w:pPr>
    </w:p>
    <w:tbl>
      <w:tblPr>
        <w:tblStyle w:val="TableGrid"/>
        <w:tblW w:w="0" w:type="auto"/>
        <w:tblLook w:val="04A0" w:firstRow="1" w:lastRow="0" w:firstColumn="1" w:lastColumn="0" w:noHBand="0" w:noVBand="1"/>
      </w:tblPr>
      <w:tblGrid>
        <w:gridCol w:w="7275"/>
        <w:gridCol w:w="1170"/>
        <w:gridCol w:w="885"/>
      </w:tblGrid>
      <w:tr w:rsidR="0038626F" w14:paraId="5EB9E026" w14:textId="77777777" w:rsidTr="0000558D">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330" w:type="dxa"/>
            <w:gridSpan w:val="3"/>
          </w:tcPr>
          <w:p w14:paraId="0B553408" w14:textId="77777777" w:rsidR="0038626F" w:rsidRPr="002630D3" w:rsidRDefault="0038626F" w:rsidP="0000558D">
            <w:pPr>
              <w:pStyle w:val="HandoutEmphasisText5-8"/>
            </w:pPr>
            <w:r w:rsidRPr="002630D3">
              <w:t>Question</w:t>
            </w:r>
            <w:r>
              <w:t xml:space="preserve"> 1</w:t>
            </w:r>
            <w:r w:rsidRPr="002630D3">
              <w:t>:</w:t>
            </w:r>
          </w:p>
        </w:tc>
      </w:tr>
      <w:tr w:rsidR="0038626F" w14:paraId="2057906C" w14:textId="77777777" w:rsidTr="0000558D">
        <w:tc>
          <w:tcPr>
            <w:cnfStyle w:val="001000000000" w:firstRow="0" w:lastRow="0" w:firstColumn="1" w:lastColumn="0" w:oddVBand="0" w:evenVBand="0" w:oddHBand="0" w:evenHBand="0" w:firstRowFirstColumn="0" w:firstRowLastColumn="0" w:lastRowFirstColumn="0" w:lastRowLastColumn="0"/>
            <w:tcW w:w="7275" w:type="dxa"/>
          </w:tcPr>
          <w:p w14:paraId="1BD8EDB5" w14:textId="77777777" w:rsidR="0038626F" w:rsidRPr="002630D3" w:rsidRDefault="0038626F" w:rsidP="0000558D">
            <w:pPr>
              <w:pStyle w:val="HandoutEmphasisText5-8"/>
              <w:jc w:val="center"/>
            </w:pPr>
            <w:r w:rsidRPr="002630D3">
              <w:t>Detail</w:t>
            </w:r>
          </w:p>
        </w:tc>
        <w:tc>
          <w:tcPr>
            <w:tcW w:w="1170" w:type="dxa"/>
          </w:tcPr>
          <w:p w14:paraId="6C23F718" w14:textId="77777777" w:rsidR="0038626F" w:rsidRPr="002630D3" w:rsidRDefault="0038626F" w:rsidP="0000558D">
            <w:pPr>
              <w:pStyle w:val="HandoutEmphasisText5-8"/>
              <w:jc w:val="center"/>
              <w:cnfStyle w:val="000000000000" w:firstRow="0" w:lastRow="0" w:firstColumn="0" w:lastColumn="0" w:oddVBand="0" w:evenVBand="0" w:oddHBand="0" w:evenHBand="0" w:firstRowFirstColumn="0" w:firstRowLastColumn="0" w:lastRowFirstColumn="0" w:lastRowLastColumn="0"/>
            </w:pPr>
            <w:r w:rsidRPr="002630D3">
              <w:t>Source</w:t>
            </w:r>
          </w:p>
        </w:tc>
        <w:tc>
          <w:tcPr>
            <w:tcW w:w="885" w:type="dxa"/>
          </w:tcPr>
          <w:p w14:paraId="3ACB325B" w14:textId="77777777" w:rsidR="0038626F" w:rsidRPr="002630D3" w:rsidRDefault="0038626F" w:rsidP="0000558D">
            <w:pPr>
              <w:pStyle w:val="HandoutEmphasisText5-8"/>
              <w:jc w:val="center"/>
              <w:cnfStyle w:val="000000000000" w:firstRow="0" w:lastRow="0" w:firstColumn="0" w:lastColumn="0" w:oddVBand="0" w:evenVBand="0" w:oddHBand="0" w:evenHBand="0" w:firstRowFirstColumn="0" w:firstRowLastColumn="0" w:lastRowFirstColumn="0" w:lastRowLastColumn="0"/>
            </w:pPr>
            <w:r w:rsidRPr="002630D3">
              <w:t>Page</w:t>
            </w:r>
          </w:p>
        </w:tc>
      </w:tr>
      <w:tr w:rsidR="0038626F" w14:paraId="674DB7C5" w14:textId="77777777" w:rsidTr="0000558D">
        <w:trPr>
          <w:trHeight w:val="1080"/>
        </w:trPr>
        <w:tc>
          <w:tcPr>
            <w:cnfStyle w:val="001000000000" w:firstRow="0" w:lastRow="0" w:firstColumn="1" w:lastColumn="0" w:oddVBand="0" w:evenVBand="0" w:oddHBand="0" w:evenHBand="0" w:firstRowFirstColumn="0" w:firstRowLastColumn="0" w:lastRowFirstColumn="0" w:lastRowLastColumn="0"/>
            <w:tcW w:w="7275" w:type="dxa"/>
          </w:tcPr>
          <w:p w14:paraId="5A4C3E06" w14:textId="77777777" w:rsidR="0038626F" w:rsidRDefault="0038626F" w:rsidP="0000558D">
            <w:pPr>
              <w:pStyle w:val="HandoutHead5-8"/>
              <w:jc w:val="left"/>
            </w:pPr>
          </w:p>
        </w:tc>
        <w:tc>
          <w:tcPr>
            <w:tcW w:w="1170" w:type="dxa"/>
          </w:tcPr>
          <w:p w14:paraId="39F44E43"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c>
          <w:tcPr>
            <w:tcW w:w="885" w:type="dxa"/>
          </w:tcPr>
          <w:p w14:paraId="6C6B3143"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r>
      <w:tr w:rsidR="0038626F" w14:paraId="1061CFEE" w14:textId="77777777" w:rsidTr="0000558D">
        <w:trPr>
          <w:trHeight w:val="1080"/>
        </w:trPr>
        <w:tc>
          <w:tcPr>
            <w:cnfStyle w:val="001000000000" w:firstRow="0" w:lastRow="0" w:firstColumn="1" w:lastColumn="0" w:oddVBand="0" w:evenVBand="0" w:oddHBand="0" w:evenHBand="0" w:firstRowFirstColumn="0" w:firstRowLastColumn="0" w:lastRowFirstColumn="0" w:lastRowLastColumn="0"/>
            <w:tcW w:w="7275" w:type="dxa"/>
          </w:tcPr>
          <w:p w14:paraId="2B8FF814" w14:textId="77777777" w:rsidR="0038626F" w:rsidRDefault="0038626F" w:rsidP="0000558D">
            <w:pPr>
              <w:pStyle w:val="HandoutHead5-8"/>
              <w:jc w:val="left"/>
            </w:pPr>
          </w:p>
        </w:tc>
        <w:tc>
          <w:tcPr>
            <w:tcW w:w="1170" w:type="dxa"/>
          </w:tcPr>
          <w:p w14:paraId="4D2CE63D"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c>
          <w:tcPr>
            <w:tcW w:w="885" w:type="dxa"/>
          </w:tcPr>
          <w:p w14:paraId="4E899D3B"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r>
      <w:tr w:rsidR="0038626F" w14:paraId="4962AD7C" w14:textId="77777777" w:rsidTr="0000558D">
        <w:trPr>
          <w:trHeight w:val="1080"/>
        </w:trPr>
        <w:tc>
          <w:tcPr>
            <w:cnfStyle w:val="001000000000" w:firstRow="0" w:lastRow="0" w:firstColumn="1" w:lastColumn="0" w:oddVBand="0" w:evenVBand="0" w:oddHBand="0" w:evenHBand="0" w:firstRowFirstColumn="0" w:firstRowLastColumn="0" w:lastRowFirstColumn="0" w:lastRowLastColumn="0"/>
            <w:tcW w:w="7275" w:type="dxa"/>
          </w:tcPr>
          <w:p w14:paraId="13729BBB" w14:textId="77777777" w:rsidR="0038626F" w:rsidRDefault="0038626F" w:rsidP="0000558D">
            <w:pPr>
              <w:pStyle w:val="HandoutHead5-8"/>
              <w:jc w:val="left"/>
            </w:pPr>
          </w:p>
        </w:tc>
        <w:tc>
          <w:tcPr>
            <w:tcW w:w="1170" w:type="dxa"/>
          </w:tcPr>
          <w:p w14:paraId="2ECD063D"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c>
          <w:tcPr>
            <w:tcW w:w="885" w:type="dxa"/>
          </w:tcPr>
          <w:p w14:paraId="0A751992"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r>
      <w:tr w:rsidR="0038626F" w14:paraId="2D8205B9" w14:textId="77777777" w:rsidTr="0000558D">
        <w:trPr>
          <w:trHeight w:val="1152"/>
        </w:trPr>
        <w:tc>
          <w:tcPr>
            <w:cnfStyle w:val="001000000000" w:firstRow="0" w:lastRow="0" w:firstColumn="1" w:lastColumn="0" w:oddVBand="0" w:evenVBand="0" w:oddHBand="0" w:evenHBand="0" w:firstRowFirstColumn="0" w:firstRowLastColumn="0" w:lastRowFirstColumn="0" w:lastRowLastColumn="0"/>
            <w:tcW w:w="9325" w:type="dxa"/>
            <w:gridSpan w:val="3"/>
          </w:tcPr>
          <w:p w14:paraId="69A657C5" w14:textId="77777777" w:rsidR="0038626F" w:rsidRDefault="0038626F" w:rsidP="0000558D">
            <w:pPr>
              <w:pStyle w:val="HandoutEmphasisText5-8"/>
            </w:pPr>
            <w:r>
              <w:t>Terms:</w:t>
            </w:r>
          </w:p>
        </w:tc>
      </w:tr>
    </w:tbl>
    <w:p w14:paraId="702245EC" w14:textId="77777777" w:rsidR="0038626F" w:rsidRDefault="0038626F" w:rsidP="0038626F">
      <w:pPr>
        <w:pStyle w:val="NoSpacing"/>
      </w:pPr>
    </w:p>
    <w:p w14:paraId="6DE16605" w14:textId="77777777" w:rsidR="0038626F" w:rsidRDefault="0038626F" w:rsidP="0038626F">
      <w:pPr>
        <w:jc w:val="both"/>
      </w:pPr>
      <w:r>
        <w:br w:type="page"/>
      </w:r>
    </w:p>
    <w:tbl>
      <w:tblPr>
        <w:tblStyle w:val="TableGrid"/>
        <w:tblW w:w="0" w:type="auto"/>
        <w:tblLook w:val="04A0" w:firstRow="1" w:lastRow="0" w:firstColumn="1" w:lastColumn="0" w:noHBand="0" w:noVBand="1"/>
      </w:tblPr>
      <w:tblGrid>
        <w:gridCol w:w="7275"/>
        <w:gridCol w:w="1170"/>
        <w:gridCol w:w="885"/>
      </w:tblGrid>
      <w:tr w:rsidR="0038626F" w14:paraId="3D109E66" w14:textId="77777777" w:rsidTr="0000558D">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330" w:type="dxa"/>
            <w:gridSpan w:val="3"/>
          </w:tcPr>
          <w:p w14:paraId="7B13AE3F" w14:textId="77777777" w:rsidR="0038626F" w:rsidRPr="002630D3" w:rsidRDefault="0038626F" w:rsidP="0000558D">
            <w:pPr>
              <w:pStyle w:val="HandoutEmphasisText5-8"/>
            </w:pPr>
            <w:r w:rsidRPr="002630D3">
              <w:lastRenderedPageBreak/>
              <w:t>Question</w:t>
            </w:r>
            <w:r>
              <w:t xml:space="preserve"> 2</w:t>
            </w:r>
            <w:r w:rsidRPr="002630D3">
              <w:t>:</w:t>
            </w:r>
          </w:p>
        </w:tc>
      </w:tr>
      <w:tr w:rsidR="0038626F" w14:paraId="46F1B2E0" w14:textId="77777777" w:rsidTr="0000558D">
        <w:tc>
          <w:tcPr>
            <w:cnfStyle w:val="001000000000" w:firstRow="0" w:lastRow="0" w:firstColumn="1" w:lastColumn="0" w:oddVBand="0" w:evenVBand="0" w:oddHBand="0" w:evenHBand="0" w:firstRowFirstColumn="0" w:firstRowLastColumn="0" w:lastRowFirstColumn="0" w:lastRowLastColumn="0"/>
            <w:tcW w:w="7275" w:type="dxa"/>
          </w:tcPr>
          <w:p w14:paraId="41997E1B" w14:textId="77777777" w:rsidR="0038626F" w:rsidRPr="002630D3" w:rsidRDefault="0038626F" w:rsidP="0000558D">
            <w:pPr>
              <w:pStyle w:val="HandoutEmphasisText5-8"/>
              <w:jc w:val="center"/>
            </w:pPr>
            <w:r w:rsidRPr="002630D3">
              <w:t>Detail</w:t>
            </w:r>
          </w:p>
        </w:tc>
        <w:tc>
          <w:tcPr>
            <w:tcW w:w="1170" w:type="dxa"/>
          </w:tcPr>
          <w:p w14:paraId="38879D7D" w14:textId="77777777" w:rsidR="0038626F" w:rsidRPr="002630D3" w:rsidRDefault="0038626F" w:rsidP="0000558D">
            <w:pPr>
              <w:pStyle w:val="HandoutEmphasisText5-8"/>
              <w:jc w:val="center"/>
              <w:cnfStyle w:val="000000000000" w:firstRow="0" w:lastRow="0" w:firstColumn="0" w:lastColumn="0" w:oddVBand="0" w:evenVBand="0" w:oddHBand="0" w:evenHBand="0" w:firstRowFirstColumn="0" w:firstRowLastColumn="0" w:lastRowFirstColumn="0" w:lastRowLastColumn="0"/>
            </w:pPr>
            <w:r w:rsidRPr="002630D3">
              <w:t>Source</w:t>
            </w:r>
          </w:p>
        </w:tc>
        <w:tc>
          <w:tcPr>
            <w:tcW w:w="885" w:type="dxa"/>
          </w:tcPr>
          <w:p w14:paraId="45B1896B" w14:textId="77777777" w:rsidR="0038626F" w:rsidRPr="002630D3" w:rsidRDefault="0038626F" w:rsidP="0000558D">
            <w:pPr>
              <w:pStyle w:val="HandoutEmphasisText5-8"/>
              <w:jc w:val="center"/>
              <w:cnfStyle w:val="000000000000" w:firstRow="0" w:lastRow="0" w:firstColumn="0" w:lastColumn="0" w:oddVBand="0" w:evenVBand="0" w:oddHBand="0" w:evenHBand="0" w:firstRowFirstColumn="0" w:firstRowLastColumn="0" w:lastRowFirstColumn="0" w:lastRowLastColumn="0"/>
            </w:pPr>
            <w:r w:rsidRPr="002630D3">
              <w:t>Page</w:t>
            </w:r>
          </w:p>
        </w:tc>
      </w:tr>
      <w:tr w:rsidR="0038626F" w14:paraId="0375CE45" w14:textId="77777777" w:rsidTr="0000558D">
        <w:trPr>
          <w:trHeight w:val="1080"/>
        </w:trPr>
        <w:tc>
          <w:tcPr>
            <w:cnfStyle w:val="001000000000" w:firstRow="0" w:lastRow="0" w:firstColumn="1" w:lastColumn="0" w:oddVBand="0" w:evenVBand="0" w:oddHBand="0" w:evenHBand="0" w:firstRowFirstColumn="0" w:firstRowLastColumn="0" w:lastRowFirstColumn="0" w:lastRowLastColumn="0"/>
            <w:tcW w:w="7275" w:type="dxa"/>
          </w:tcPr>
          <w:p w14:paraId="41680F85" w14:textId="77777777" w:rsidR="0038626F" w:rsidRDefault="0038626F" w:rsidP="0000558D">
            <w:pPr>
              <w:pStyle w:val="HandoutHead5-8"/>
              <w:jc w:val="left"/>
            </w:pPr>
          </w:p>
        </w:tc>
        <w:tc>
          <w:tcPr>
            <w:tcW w:w="1170" w:type="dxa"/>
          </w:tcPr>
          <w:p w14:paraId="50283A7B"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c>
          <w:tcPr>
            <w:tcW w:w="885" w:type="dxa"/>
          </w:tcPr>
          <w:p w14:paraId="3258605E"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r>
      <w:tr w:rsidR="0038626F" w14:paraId="77DE8DC2" w14:textId="77777777" w:rsidTr="0000558D">
        <w:trPr>
          <w:trHeight w:val="1080"/>
        </w:trPr>
        <w:tc>
          <w:tcPr>
            <w:cnfStyle w:val="001000000000" w:firstRow="0" w:lastRow="0" w:firstColumn="1" w:lastColumn="0" w:oddVBand="0" w:evenVBand="0" w:oddHBand="0" w:evenHBand="0" w:firstRowFirstColumn="0" w:firstRowLastColumn="0" w:lastRowFirstColumn="0" w:lastRowLastColumn="0"/>
            <w:tcW w:w="7275" w:type="dxa"/>
          </w:tcPr>
          <w:p w14:paraId="5976D18E" w14:textId="77777777" w:rsidR="0038626F" w:rsidRDefault="0038626F" w:rsidP="0000558D">
            <w:pPr>
              <w:pStyle w:val="HandoutHead5-8"/>
              <w:jc w:val="left"/>
            </w:pPr>
          </w:p>
        </w:tc>
        <w:tc>
          <w:tcPr>
            <w:tcW w:w="1170" w:type="dxa"/>
          </w:tcPr>
          <w:p w14:paraId="3E522009"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c>
          <w:tcPr>
            <w:tcW w:w="885" w:type="dxa"/>
          </w:tcPr>
          <w:p w14:paraId="6FA3BEE0"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r>
      <w:tr w:rsidR="0038626F" w14:paraId="3282CF14" w14:textId="77777777" w:rsidTr="0000558D">
        <w:trPr>
          <w:trHeight w:val="1080"/>
        </w:trPr>
        <w:tc>
          <w:tcPr>
            <w:cnfStyle w:val="001000000000" w:firstRow="0" w:lastRow="0" w:firstColumn="1" w:lastColumn="0" w:oddVBand="0" w:evenVBand="0" w:oddHBand="0" w:evenHBand="0" w:firstRowFirstColumn="0" w:firstRowLastColumn="0" w:lastRowFirstColumn="0" w:lastRowLastColumn="0"/>
            <w:tcW w:w="7275" w:type="dxa"/>
          </w:tcPr>
          <w:p w14:paraId="2FF14B61" w14:textId="77777777" w:rsidR="0038626F" w:rsidRDefault="0038626F" w:rsidP="0000558D">
            <w:pPr>
              <w:pStyle w:val="HandoutHead5-8"/>
              <w:jc w:val="left"/>
            </w:pPr>
          </w:p>
        </w:tc>
        <w:tc>
          <w:tcPr>
            <w:tcW w:w="1170" w:type="dxa"/>
          </w:tcPr>
          <w:p w14:paraId="56E5A479"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c>
          <w:tcPr>
            <w:tcW w:w="885" w:type="dxa"/>
          </w:tcPr>
          <w:p w14:paraId="42E3A6CD"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r>
      <w:tr w:rsidR="0038626F" w14:paraId="769E98D5" w14:textId="77777777" w:rsidTr="0000558D">
        <w:trPr>
          <w:trHeight w:val="1152"/>
        </w:trPr>
        <w:tc>
          <w:tcPr>
            <w:cnfStyle w:val="001000000000" w:firstRow="0" w:lastRow="0" w:firstColumn="1" w:lastColumn="0" w:oddVBand="0" w:evenVBand="0" w:oddHBand="0" w:evenHBand="0" w:firstRowFirstColumn="0" w:firstRowLastColumn="0" w:lastRowFirstColumn="0" w:lastRowLastColumn="0"/>
            <w:tcW w:w="9330" w:type="dxa"/>
            <w:gridSpan w:val="3"/>
          </w:tcPr>
          <w:p w14:paraId="5F4F0C7A" w14:textId="77777777" w:rsidR="0038626F" w:rsidRDefault="0038626F" w:rsidP="0000558D">
            <w:pPr>
              <w:pStyle w:val="HandoutEmphasisText5-8"/>
            </w:pPr>
            <w:r>
              <w:t>Terms:</w:t>
            </w:r>
          </w:p>
        </w:tc>
      </w:tr>
    </w:tbl>
    <w:p w14:paraId="3D5A0E87" w14:textId="77777777" w:rsidR="0038626F" w:rsidRDefault="0038626F" w:rsidP="0038626F"/>
    <w:tbl>
      <w:tblPr>
        <w:tblStyle w:val="TableGrid"/>
        <w:tblW w:w="0" w:type="auto"/>
        <w:tblLook w:val="04A0" w:firstRow="1" w:lastRow="0" w:firstColumn="1" w:lastColumn="0" w:noHBand="0" w:noVBand="1"/>
      </w:tblPr>
      <w:tblGrid>
        <w:gridCol w:w="7275"/>
        <w:gridCol w:w="1170"/>
        <w:gridCol w:w="885"/>
      </w:tblGrid>
      <w:tr w:rsidR="0038626F" w14:paraId="77C60253" w14:textId="77777777" w:rsidTr="0000558D">
        <w:trPr>
          <w:cnfStyle w:val="100000000000" w:firstRow="1" w:lastRow="0" w:firstColumn="0" w:lastColumn="0" w:oddVBand="0" w:evenVBand="0" w:oddHBand="0"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9330" w:type="dxa"/>
            <w:gridSpan w:val="3"/>
          </w:tcPr>
          <w:p w14:paraId="42EC214B" w14:textId="77777777" w:rsidR="0038626F" w:rsidRPr="002630D3" w:rsidRDefault="0038626F" w:rsidP="0000558D">
            <w:pPr>
              <w:pStyle w:val="HandoutEmphasisText5-8"/>
            </w:pPr>
            <w:r w:rsidRPr="002630D3">
              <w:t>Question</w:t>
            </w:r>
            <w:r>
              <w:t xml:space="preserve"> 3</w:t>
            </w:r>
            <w:r w:rsidRPr="002630D3">
              <w:t>:</w:t>
            </w:r>
          </w:p>
        </w:tc>
      </w:tr>
      <w:tr w:rsidR="0038626F" w14:paraId="043EAD2E" w14:textId="77777777" w:rsidTr="0000558D">
        <w:tc>
          <w:tcPr>
            <w:cnfStyle w:val="001000000000" w:firstRow="0" w:lastRow="0" w:firstColumn="1" w:lastColumn="0" w:oddVBand="0" w:evenVBand="0" w:oddHBand="0" w:evenHBand="0" w:firstRowFirstColumn="0" w:firstRowLastColumn="0" w:lastRowFirstColumn="0" w:lastRowLastColumn="0"/>
            <w:tcW w:w="7275" w:type="dxa"/>
          </w:tcPr>
          <w:p w14:paraId="02542051" w14:textId="77777777" w:rsidR="0038626F" w:rsidRPr="002630D3" w:rsidRDefault="0038626F" w:rsidP="0000558D">
            <w:pPr>
              <w:pStyle w:val="HandoutEmphasisText5-8"/>
              <w:jc w:val="center"/>
            </w:pPr>
            <w:r w:rsidRPr="002630D3">
              <w:t>Detail</w:t>
            </w:r>
          </w:p>
        </w:tc>
        <w:tc>
          <w:tcPr>
            <w:tcW w:w="1170" w:type="dxa"/>
          </w:tcPr>
          <w:p w14:paraId="70688822" w14:textId="77777777" w:rsidR="0038626F" w:rsidRPr="002630D3" w:rsidRDefault="0038626F" w:rsidP="0000558D">
            <w:pPr>
              <w:pStyle w:val="HandoutEmphasisText5-8"/>
              <w:jc w:val="center"/>
              <w:cnfStyle w:val="000000000000" w:firstRow="0" w:lastRow="0" w:firstColumn="0" w:lastColumn="0" w:oddVBand="0" w:evenVBand="0" w:oddHBand="0" w:evenHBand="0" w:firstRowFirstColumn="0" w:firstRowLastColumn="0" w:lastRowFirstColumn="0" w:lastRowLastColumn="0"/>
            </w:pPr>
            <w:r w:rsidRPr="002630D3">
              <w:t>Source</w:t>
            </w:r>
          </w:p>
        </w:tc>
        <w:tc>
          <w:tcPr>
            <w:tcW w:w="885" w:type="dxa"/>
          </w:tcPr>
          <w:p w14:paraId="753B6FD8" w14:textId="77777777" w:rsidR="0038626F" w:rsidRPr="002630D3" w:rsidRDefault="0038626F" w:rsidP="0000558D">
            <w:pPr>
              <w:pStyle w:val="HandoutEmphasisText5-8"/>
              <w:jc w:val="center"/>
              <w:cnfStyle w:val="000000000000" w:firstRow="0" w:lastRow="0" w:firstColumn="0" w:lastColumn="0" w:oddVBand="0" w:evenVBand="0" w:oddHBand="0" w:evenHBand="0" w:firstRowFirstColumn="0" w:firstRowLastColumn="0" w:lastRowFirstColumn="0" w:lastRowLastColumn="0"/>
            </w:pPr>
            <w:r w:rsidRPr="002630D3">
              <w:t>Page</w:t>
            </w:r>
          </w:p>
        </w:tc>
      </w:tr>
      <w:tr w:rsidR="0038626F" w14:paraId="721F25EC" w14:textId="77777777" w:rsidTr="0000558D">
        <w:trPr>
          <w:trHeight w:val="1080"/>
        </w:trPr>
        <w:tc>
          <w:tcPr>
            <w:cnfStyle w:val="001000000000" w:firstRow="0" w:lastRow="0" w:firstColumn="1" w:lastColumn="0" w:oddVBand="0" w:evenVBand="0" w:oddHBand="0" w:evenHBand="0" w:firstRowFirstColumn="0" w:firstRowLastColumn="0" w:lastRowFirstColumn="0" w:lastRowLastColumn="0"/>
            <w:tcW w:w="7275" w:type="dxa"/>
          </w:tcPr>
          <w:p w14:paraId="73866CFD" w14:textId="77777777" w:rsidR="0038626F" w:rsidRDefault="0038626F" w:rsidP="0000558D">
            <w:pPr>
              <w:pStyle w:val="HandoutHead5-8"/>
              <w:jc w:val="left"/>
            </w:pPr>
          </w:p>
        </w:tc>
        <w:tc>
          <w:tcPr>
            <w:tcW w:w="1170" w:type="dxa"/>
          </w:tcPr>
          <w:p w14:paraId="0710175B"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c>
          <w:tcPr>
            <w:tcW w:w="885" w:type="dxa"/>
          </w:tcPr>
          <w:p w14:paraId="0F5CB1D6"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r>
      <w:tr w:rsidR="0038626F" w14:paraId="2C8A625B" w14:textId="77777777" w:rsidTr="0000558D">
        <w:trPr>
          <w:trHeight w:val="1080"/>
        </w:trPr>
        <w:tc>
          <w:tcPr>
            <w:cnfStyle w:val="001000000000" w:firstRow="0" w:lastRow="0" w:firstColumn="1" w:lastColumn="0" w:oddVBand="0" w:evenVBand="0" w:oddHBand="0" w:evenHBand="0" w:firstRowFirstColumn="0" w:firstRowLastColumn="0" w:lastRowFirstColumn="0" w:lastRowLastColumn="0"/>
            <w:tcW w:w="7275" w:type="dxa"/>
          </w:tcPr>
          <w:p w14:paraId="2FFEBE01" w14:textId="77777777" w:rsidR="0038626F" w:rsidRDefault="0038626F" w:rsidP="0000558D">
            <w:pPr>
              <w:pStyle w:val="HandoutHead5-8"/>
              <w:jc w:val="left"/>
            </w:pPr>
          </w:p>
        </w:tc>
        <w:tc>
          <w:tcPr>
            <w:tcW w:w="1170" w:type="dxa"/>
          </w:tcPr>
          <w:p w14:paraId="5ACBFC29"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c>
          <w:tcPr>
            <w:tcW w:w="885" w:type="dxa"/>
          </w:tcPr>
          <w:p w14:paraId="5E959BE4"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r>
      <w:tr w:rsidR="0038626F" w14:paraId="0AF14EA1" w14:textId="77777777" w:rsidTr="0000558D">
        <w:trPr>
          <w:trHeight w:val="1080"/>
        </w:trPr>
        <w:tc>
          <w:tcPr>
            <w:cnfStyle w:val="001000000000" w:firstRow="0" w:lastRow="0" w:firstColumn="1" w:lastColumn="0" w:oddVBand="0" w:evenVBand="0" w:oddHBand="0" w:evenHBand="0" w:firstRowFirstColumn="0" w:firstRowLastColumn="0" w:lastRowFirstColumn="0" w:lastRowLastColumn="0"/>
            <w:tcW w:w="7275" w:type="dxa"/>
          </w:tcPr>
          <w:p w14:paraId="53EBFF72" w14:textId="77777777" w:rsidR="0038626F" w:rsidRDefault="0038626F" w:rsidP="0000558D">
            <w:pPr>
              <w:pStyle w:val="HandoutHead5-8"/>
              <w:jc w:val="left"/>
            </w:pPr>
          </w:p>
        </w:tc>
        <w:tc>
          <w:tcPr>
            <w:tcW w:w="1170" w:type="dxa"/>
          </w:tcPr>
          <w:p w14:paraId="1FB38FB5"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c>
          <w:tcPr>
            <w:tcW w:w="885" w:type="dxa"/>
          </w:tcPr>
          <w:p w14:paraId="469CDDAF"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r>
      <w:tr w:rsidR="0038626F" w14:paraId="610A4237" w14:textId="77777777" w:rsidTr="0000558D">
        <w:trPr>
          <w:trHeight w:val="1152"/>
        </w:trPr>
        <w:tc>
          <w:tcPr>
            <w:cnfStyle w:val="001000000000" w:firstRow="0" w:lastRow="0" w:firstColumn="1" w:lastColumn="0" w:oddVBand="0" w:evenVBand="0" w:oddHBand="0" w:evenHBand="0" w:firstRowFirstColumn="0" w:firstRowLastColumn="0" w:lastRowFirstColumn="0" w:lastRowLastColumn="0"/>
            <w:tcW w:w="9325" w:type="dxa"/>
            <w:gridSpan w:val="3"/>
          </w:tcPr>
          <w:p w14:paraId="666237F9" w14:textId="77777777" w:rsidR="0038626F" w:rsidRDefault="0038626F" w:rsidP="0000558D">
            <w:pPr>
              <w:pStyle w:val="HandoutEmphasisText5-8"/>
            </w:pPr>
            <w:r>
              <w:t>Terms:</w:t>
            </w:r>
          </w:p>
        </w:tc>
      </w:tr>
      <w:tr w:rsidR="0038626F" w14:paraId="1A349B58" w14:textId="77777777" w:rsidTr="0000558D">
        <w:trPr>
          <w:trHeight w:val="1152"/>
        </w:trPr>
        <w:tc>
          <w:tcPr>
            <w:cnfStyle w:val="001000000000" w:firstRow="0" w:lastRow="0" w:firstColumn="1" w:lastColumn="0" w:oddVBand="0" w:evenVBand="0" w:oddHBand="0" w:evenHBand="0" w:firstRowFirstColumn="0" w:firstRowLastColumn="0" w:lastRowFirstColumn="0" w:lastRowLastColumn="0"/>
            <w:tcW w:w="9330" w:type="dxa"/>
            <w:gridSpan w:val="3"/>
          </w:tcPr>
          <w:p w14:paraId="619B345C" w14:textId="77777777" w:rsidR="0038626F" w:rsidRPr="002630D3" w:rsidRDefault="0038626F" w:rsidP="0000558D">
            <w:pPr>
              <w:pStyle w:val="HandoutEmphasisText5-8"/>
            </w:pPr>
            <w:r w:rsidRPr="002630D3">
              <w:t>Question</w:t>
            </w:r>
            <w:r>
              <w:t xml:space="preserve"> 4</w:t>
            </w:r>
            <w:r w:rsidRPr="002630D3">
              <w:t>:</w:t>
            </w:r>
          </w:p>
        </w:tc>
      </w:tr>
      <w:tr w:rsidR="0038626F" w14:paraId="69E70828" w14:textId="77777777" w:rsidTr="0000558D">
        <w:tc>
          <w:tcPr>
            <w:cnfStyle w:val="001000000000" w:firstRow="0" w:lastRow="0" w:firstColumn="1" w:lastColumn="0" w:oddVBand="0" w:evenVBand="0" w:oddHBand="0" w:evenHBand="0" w:firstRowFirstColumn="0" w:firstRowLastColumn="0" w:lastRowFirstColumn="0" w:lastRowLastColumn="0"/>
            <w:tcW w:w="7275" w:type="dxa"/>
          </w:tcPr>
          <w:p w14:paraId="6F38445A" w14:textId="77777777" w:rsidR="0038626F" w:rsidRPr="002630D3" w:rsidRDefault="0038626F" w:rsidP="0000558D">
            <w:pPr>
              <w:pStyle w:val="HandoutEmphasisText5-8"/>
              <w:jc w:val="center"/>
            </w:pPr>
            <w:r w:rsidRPr="002630D3">
              <w:t>Detail</w:t>
            </w:r>
          </w:p>
        </w:tc>
        <w:tc>
          <w:tcPr>
            <w:tcW w:w="1170" w:type="dxa"/>
          </w:tcPr>
          <w:p w14:paraId="5CA3122D" w14:textId="77777777" w:rsidR="0038626F" w:rsidRPr="002630D3" w:rsidRDefault="0038626F" w:rsidP="0000558D">
            <w:pPr>
              <w:pStyle w:val="HandoutEmphasisText5-8"/>
              <w:jc w:val="center"/>
              <w:cnfStyle w:val="000000000000" w:firstRow="0" w:lastRow="0" w:firstColumn="0" w:lastColumn="0" w:oddVBand="0" w:evenVBand="0" w:oddHBand="0" w:evenHBand="0" w:firstRowFirstColumn="0" w:firstRowLastColumn="0" w:lastRowFirstColumn="0" w:lastRowLastColumn="0"/>
            </w:pPr>
            <w:r w:rsidRPr="002630D3">
              <w:t>Source</w:t>
            </w:r>
          </w:p>
        </w:tc>
        <w:tc>
          <w:tcPr>
            <w:tcW w:w="885" w:type="dxa"/>
          </w:tcPr>
          <w:p w14:paraId="76FD2E52" w14:textId="77777777" w:rsidR="0038626F" w:rsidRPr="002630D3" w:rsidRDefault="0038626F" w:rsidP="0000558D">
            <w:pPr>
              <w:pStyle w:val="HandoutEmphasisText5-8"/>
              <w:jc w:val="center"/>
              <w:cnfStyle w:val="000000000000" w:firstRow="0" w:lastRow="0" w:firstColumn="0" w:lastColumn="0" w:oddVBand="0" w:evenVBand="0" w:oddHBand="0" w:evenHBand="0" w:firstRowFirstColumn="0" w:firstRowLastColumn="0" w:lastRowFirstColumn="0" w:lastRowLastColumn="0"/>
            </w:pPr>
            <w:r w:rsidRPr="002630D3">
              <w:t>Page</w:t>
            </w:r>
          </w:p>
        </w:tc>
      </w:tr>
      <w:tr w:rsidR="0038626F" w14:paraId="2826325D" w14:textId="77777777" w:rsidTr="0000558D">
        <w:trPr>
          <w:trHeight w:val="1080"/>
        </w:trPr>
        <w:tc>
          <w:tcPr>
            <w:cnfStyle w:val="001000000000" w:firstRow="0" w:lastRow="0" w:firstColumn="1" w:lastColumn="0" w:oddVBand="0" w:evenVBand="0" w:oddHBand="0" w:evenHBand="0" w:firstRowFirstColumn="0" w:firstRowLastColumn="0" w:lastRowFirstColumn="0" w:lastRowLastColumn="0"/>
            <w:tcW w:w="7275" w:type="dxa"/>
          </w:tcPr>
          <w:p w14:paraId="5F30D6D9" w14:textId="77777777" w:rsidR="0038626F" w:rsidRDefault="0038626F" w:rsidP="0000558D">
            <w:pPr>
              <w:pStyle w:val="HandoutHead5-8"/>
              <w:jc w:val="left"/>
            </w:pPr>
          </w:p>
        </w:tc>
        <w:tc>
          <w:tcPr>
            <w:tcW w:w="1170" w:type="dxa"/>
          </w:tcPr>
          <w:p w14:paraId="6FAF2762"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c>
          <w:tcPr>
            <w:tcW w:w="885" w:type="dxa"/>
          </w:tcPr>
          <w:p w14:paraId="2D86D1AA"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r>
      <w:tr w:rsidR="0038626F" w14:paraId="17CCC2A7" w14:textId="77777777" w:rsidTr="0000558D">
        <w:trPr>
          <w:trHeight w:val="1080"/>
        </w:trPr>
        <w:tc>
          <w:tcPr>
            <w:cnfStyle w:val="001000000000" w:firstRow="0" w:lastRow="0" w:firstColumn="1" w:lastColumn="0" w:oddVBand="0" w:evenVBand="0" w:oddHBand="0" w:evenHBand="0" w:firstRowFirstColumn="0" w:firstRowLastColumn="0" w:lastRowFirstColumn="0" w:lastRowLastColumn="0"/>
            <w:tcW w:w="7275" w:type="dxa"/>
          </w:tcPr>
          <w:p w14:paraId="5C66D7D3" w14:textId="77777777" w:rsidR="0038626F" w:rsidRDefault="0038626F" w:rsidP="0000558D">
            <w:pPr>
              <w:pStyle w:val="HandoutHead5-8"/>
              <w:jc w:val="left"/>
            </w:pPr>
          </w:p>
        </w:tc>
        <w:tc>
          <w:tcPr>
            <w:tcW w:w="1170" w:type="dxa"/>
          </w:tcPr>
          <w:p w14:paraId="7072A2C6"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c>
          <w:tcPr>
            <w:tcW w:w="885" w:type="dxa"/>
          </w:tcPr>
          <w:p w14:paraId="78DB800F"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r>
      <w:tr w:rsidR="0038626F" w14:paraId="6C66EDFF" w14:textId="77777777" w:rsidTr="0000558D">
        <w:trPr>
          <w:trHeight w:val="1080"/>
        </w:trPr>
        <w:tc>
          <w:tcPr>
            <w:cnfStyle w:val="001000000000" w:firstRow="0" w:lastRow="0" w:firstColumn="1" w:lastColumn="0" w:oddVBand="0" w:evenVBand="0" w:oddHBand="0" w:evenHBand="0" w:firstRowFirstColumn="0" w:firstRowLastColumn="0" w:lastRowFirstColumn="0" w:lastRowLastColumn="0"/>
            <w:tcW w:w="7275" w:type="dxa"/>
          </w:tcPr>
          <w:p w14:paraId="2554363E" w14:textId="77777777" w:rsidR="0038626F" w:rsidRDefault="0038626F" w:rsidP="0000558D">
            <w:pPr>
              <w:pStyle w:val="HandoutHead5-8"/>
              <w:jc w:val="left"/>
            </w:pPr>
          </w:p>
        </w:tc>
        <w:tc>
          <w:tcPr>
            <w:tcW w:w="1170" w:type="dxa"/>
          </w:tcPr>
          <w:p w14:paraId="2AB1BD7E"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c>
          <w:tcPr>
            <w:tcW w:w="885" w:type="dxa"/>
          </w:tcPr>
          <w:p w14:paraId="7FBF63DC" w14:textId="77777777" w:rsidR="0038626F" w:rsidRDefault="0038626F" w:rsidP="0000558D">
            <w:pPr>
              <w:pStyle w:val="HandoutHead5-8"/>
              <w:jc w:val="left"/>
              <w:cnfStyle w:val="000000000000" w:firstRow="0" w:lastRow="0" w:firstColumn="0" w:lastColumn="0" w:oddVBand="0" w:evenVBand="0" w:oddHBand="0" w:evenHBand="0" w:firstRowFirstColumn="0" w:firstRowLastColumn="0" w:lastRowFirstColumn="0" w:lastRowLastColumn="0"/>
            </w:pPr>
          </w:p>
        </w:tc>
      </w:tr>
      <w:tr w:rsidR="0038626F" w14:paraId="03F0B8B8" w14:textId="77777777" w:rsidTr="0000558D">
        <w:trPr>
          <w:trHeight w:val="1152"/>
        </w:trPr>
        <w:tc>
          <w:tcPr>
            <w:cnfStyle w:val="001000000000" w:firstRow="0" w:lastRow="0" w:firstColumn="1" w:lastColumn="0" w:oddVBand="0" w:evenVBand="0" w:oddHBand="0" w:evenHBand="0" w:firstRowFirstColumn="0" w:firstRowLastColumn="0" w:lastRowFirstColumn="0" w:lastRowLastColumn="0"/>
            <w:tcW w:w="9330" w:type="dxa"/>
            <w:gridSpan w:val="3"/>
          </w:tcPr>
          <w:p w14:paraId="43C5523D" w14:textId="77777777" w:rsidR="0038626F" w:rsidRDefault="0038626F" w:rsidP="0000558D">
            <w:pPr>
              <w:pStyle w:val="HandoutEmphasisText5-8"/>
            </w:pPr>
            <w:r>
              <w:t>Terms:</w:t>
            </w:r>
          </w:p>
        </w:tc>
      </w:tr>
    </w:tbl>
    <w:p w14:paraId="44EB140E" w14:textId="77777777" w:rsidR="0038626F" w:rsidRPr="00CA32AC" w:rsidRDefault="0038626F" w:rsidP="0038626F">
      <w:pPr>
        <w:pStyle w:val="HandoutText5-8"/>
      </w:pPr>
    </w:p>
    <w:p w14:paraId="793ED20E" w14:textId="77777777" w:rsidR="0038626F" w:rsidRDefault="0038626F" w:rsidP="00510016">
      <w:pPr>
        <w:jc w:val="both"/>
        <w:sectPr w:rsidR="0038626F" w:rsidSect="00B16AC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pPr>
    </w:p>
    <w:p w14:paraId="2B638083" w14:textId="231F9AB1" w:rsidR="00D56B15" w:rsidRDefault="00D56B15" w:rsidP="00510016">
      <w:pPr>
        <w:jc w:val="both"/>
      </w:pPr>
    </w:p>
    <w:p w14:paraId="1EDA23FC" w14:textId="109389E7" w:rsidR="00D56B15" w:rsidRPr="00B16ACC" w:rsidRDefault="00D56B15" w:rsidP="00D56B15">
      <w:pPr>
        <w:pStyle w:val="MainDocTitle"/>
      </w:pPr>
      <w:r>
        <w:t>Essay Organizer</w:t>
      </w:r>
    </w:p>
    <w:p w14:paraId="31A347E0" w14:textId="77777777" w:rsidR="00D56B15" w:rsidRDefault="00D56B15" w:rsidP="00D56B15">
      <w:pPr>
        <w:pStyle w:val="SectTitle"/>
      </w:pPr>
      <w:r>
        <w:t>Student Handout</w:t>
      </w:r>
    </w:p>
    <w:p w14:paraId="6009213C" w14:textId="24FA4910" w:rsidR="00D56B15" w:rsidRDefault="00184FDF" w:rsidP="00D56B15">
      <w:pPr>
        <w:pStyle w:val="Subtitle"/>
      </w:pPr>
      <w:r>
        <w:rPr>
          <w:noProof/>
          <w:lang w:eastAsia="zh-CN"/>
        </w:rPr>
        <mc:AlternateContent>
          <mc:Choice Requires="wps">
            <w:drawing>
              <wp:anchor distT="0" distB="0" distL="114300" distR="114300" simplePos="0" relativeHeight="251671552" behindDoc="0" locked="0" layoutInCell="1" allowOverlap="1" wp14:anchorId="624033EA" wp14:editId="794439EA">
                <wp:simplePos x="0" y="0"/>
                <wp:positionH relativeFrom="column">
                  <wp:posOffset>1910617</wp:posOffset>
                </wp:positionH>
                <wp:positionV relativeFrom="paragraph">
                  <wp:posOffset>327660</wp:posOffset>
                </wp:positionV>
                <wp:extent cx="4023360" cy="16002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023360" cy="1600200"/>
                        </a:xfrm>
                        <a:prstGeom prst="rect">
                          <a:avLst/>
                        </a:prstGeom>
                        <a:noFill/>
                        <a:ln w="6350">
                          <a:noFill/>
                        </a:ln>
                      </wps:spPr>
                      <wps:txbx>
                        <w:txbxContent>
                          <w:p w14:paraId="0F289787" w14:textId="03ADAEC9" w:rsidR="00622E9D" w:rsidRPr="00184FDF" w:rsidRDefault="00622E9D" w:rsidP="00184FDF">
                            <w:pPr>
                              <w:jc w:val="center"/>
                              <w:rPr>
                                <w:rFonts w:ascii="Verdana" w:hAnsi="Verdana"/>
                                <w:b/>
                                <w:sz w:val="28"/>
                                <w:szCs w:val="28"/>
                              </w:rPr>
                            </w:pPr>
                            <w:r>
                              <w:rPr>
                                <w:rFonts w:ascii="Verdana" w:hAnsi="Verdana"/>
                                <w:b/>
                                <w:sz w:val="28"/>
                                <w:szCs w:val="28"/>
                              </w:rPr>
                              <w:t>Thesis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4033EA" id="_x0000_t202" coordsize="21600,21600" o:spt="202" path="m,l,21600r21600,l21600,xe">
                <v:stroke joinstyle="miter"/>
                <v:path gradientshapeok="t" o:connecttype="rect"/>
              </v:shapetype>
              <v:shape id="Text Box 29" o:spid="_x0000_s1026" type="#_x0000_t202" style="position:absolute;left:0;text-align:left;margin-left:150.45pt;margin-top:25.8pt;width:316.8pt;height:1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" filled="f" stroked="f" strokeweight=".5pt">
                <v:textbox>
                  <w:txbxContent>
                    <w:p w14:paraId="0F289787" w14:textId="03ADAEC9" w:rsidR="00622E9D" w:rsidRPr="00184FDF" w:rsidRDefault="00622E9D" w:rsidP="00184FDF">
                      <w:pPr>
                        <w:jc w:val="center"/>
                        <w:rPr>
                          <w:rFonts w:ascii="Verdana" w:hAnsi="Verdana"/>
                          <w:b/>
                          <w:sz w:val="28"/>
                          <w:szCs w:val="28"/>
                        </w:rPr>
                      </w:pPr>
                      <w:r>
                        <w:rPr>
                          <w:rFonts w:ascii="Verdana" w:hAnsi="Verdana"/>
                          <w:b/>
                          <w:sz w:val="28"/>
                          <w:szCs w:val="28"/>
                        </w:rPr>
                        <w:t>Thesis Statement</w:t>
                      </w:r>
                    </w:p>
                  </w:txbxContent>
                </v:textbox>
              </v:shape>
            </w:pict>
          </mc:Fallback>
        </mc:AlternateContent>
      </w:r>
      <w:r>
        <w:rPr>
          <w:noProof/>
          <w:lang w:eastAsia="zh-CN"/>
        </w:rPr>
        <mc:AlternateContent>
          <mc:Choice Requires="wps">
            <w:drawing>
              <wp:anchor distT="0" distB="0" distL="114300" distR="114300" simplePos="0" relativeHeight="251661312" behindDoc="0" locked="0" layoutInCell="1" allowOverlap="1" wp14:anchorId="3FCD5245" wp14:editId="5DB55428">
                <wp:simplePos x="0" y="0"/>
                <wp:positionH relativeFrom="margin">
                  <wp:posOffset>1892300</wp:posOffset>
                </wp:positionH>
                <wp:positionV relativeFrom="paragraph">
                  <wp:posOffset>318037</wp:posOffset>
                </wp:positionV>
                <wp:extent cx="4023360" cy="1600200"/>
                <wp:effectExtent l="12700" t="12700" r="27940" b="25400"/>
                <wp:wrapNone/>
                <wp:docPr id="17" name="Rounded Rectangle 17"/>
                <wp:cNvGraphicFramePr/>
                <a:graphic xmlns:a="http://schemas.openxmlformats.org/drawingml/2006/main">
                  <a:graphicData uri="http://schemas.microsoft.com/office/word/2010/wordprocessingShape">
                    <wps:wsp>
                      <wps:cNvSpPr/>
                      <wps:spPr>
                        <a:xfrm>
                          <a:off x="0" y="0"/>
                          <a:ext cx="4023360" cy="16002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7302527" id="Rounded Rectangle 17" o:spid="_x0000_s1026" style="position:absolute;margin-left:149pt;margin-top:25.05pt;width:316.8pt;height:12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" filled="f" strokecolor="#3494ba [3204]" strokeweight="3pt">
                <w10:wrap anchorx="margin"/>
              </v:roundrect>
            </w:pict>
          </mc:Fallback>
        </mc:AlternateContent>
      </w:r>
      <w:r>
        <w:rPr>
          <w:noProof/>
          <w:lang w:eastAsia="zh-CN"/>
        </w:rPr>
        <mc:AlternateContent>
          <mc:Choice Requires="wps">
            <w:drawing>
              <wp:anchor distT="0" distB="0" distL="114300" distR="114300" simplePos="0" relativeHeight="251669504" behindDoc="0" locked="0" layoutInCell="1" allowOverlap="1" wp14:anchorId="068AF2C8" wp14:editId="3B4C4631">
                <wp:simplePos x="0" y="0"/>
                <wp:positionH relativeFrom="column">
                  <wp:posOffset>14068</wp:posOffset>
                </wp:positionH>
                <wp:positionV relativeFrom="paragraph">
                  <wp:posOffset>329565</wp:posOffset>
                </wp:positionV>
                <wp:extent cx="1828800" cy="16002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600200"/>
                        </a:xfrm>
                        <a:prstGeom prst="rect">
                          <a:avLst/>
                        </a:prstGeom>
                        <a:noFill/>
                        <a:ln w="6350">
                          <a:noFill/>
                        </a:ln>
                      </wps:spPr>
                      <wps:txbx>
                        <w:txbxContent>
                          <w:p w14:paraId="134CDA01" w14:textId="55608ABB" w:rsidR="00622E9D" w:rsidRPr="00184FDF" w:rsidRDefault="00622E9D" w:rsidP="00184FDF">
                            <w:pPr>
                              <w:jc w:val="center"/>
                              <w:rPr>
                                <w:rFonts w:ascii="Verdana" w:hAnsi="Verdana"/>
                                <w:b/>
                                <w:sz w:val="28"/>
                                <w:szCs w:val="28"/>
                              </w:rPr>
                            </w:pPr>
                            <w:r>
                              <w:rPr>
                                <w:rFonts w:ascii="Verdana" w:hAnsi="Verdana"/>
                                <w:b/>
                                <w:sz w:val="28"/>
                                <w:szCs w:val="28"/>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8AF2C8" id="Text Box 28" o:spid="_x0000_s1027" type="#_x0000_t202" style="position:absolute;left:0;text-align:left;margin-left:1.1pt;margin-top:25.95pt;width:2in;height:1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" filled="f" stroked="f" strokeweight=".5pt">
                <v:textbox>
                  <w:txbxContent>
                    <w:p w14:paraId="134CDA01" w14:textId="55608ABB" w:rsidR="00622E9D" w:rsidRPr="00184FDF" w:rsidRDefault="00622E9D" w:rsidP="00184FDF">
                      <w:pPr>
                        <w:jc w:val="center"/>
                        <w:rPr>
                          <w:rFonts w:ascii="Verdana" w:hAnsi="Verdana"/>
                          <w:b/>
                          <w:sz w:val="28"/>
                          <w:szCs w:val="28"/>
                        </w:rPr>
                      </w:pPr>
                      <w:r>
                        <w:rPr>
                          <w:rFonts w:ascii="Verdana" w:hAnsi="Verdana"/>
                          <w:b/>
                          <w:sz w:val="28"/>
                          <w:szCs w:val="28"/>
                        </w:rPr>
                        <w:t>Topic</w:t>
                      </w:r>
                    </w:p>
                  </w:txbxContent>
                </v:textbox>
              </v:shape>
            </w:pict>
          </mc:Fallback>
        </mc:AlternateContent>
      </w:r>
      <w:r>
        <w:rPr>
          <w:noProof/>
          <w:lang w:eastAsia="zh-CN"/>
        </w:rPr>
        <mc:AlternateContent>
          <mc:Choice Requires="wps">
            <w:drawing>
              <wp:anchor distT="0" distB="0" distL="114300" distR="114300" simplePos="0" relativeHeight="251659264" behindDoc="0" locked="0" layoutInCell="1" allowOverlap="1" wp14:anchorId="4C5DB67B" wp14:editId="7AD5E776">
                <wp:simplePos x="0" y="0"/>
                <wp:positionH relativeFrom="column">
                  <wp:posOffset>13970</wp:posOffset>
                </wp:positionH>
                <wp:positionV relativeFrom="paragraph">
                  <wp:posOffset>321847</wp:posOffset>
                </wp:positionV>
                <wp:extent cx="1828800" cy="1600200"/>
                <wp:effectExtent l="12700" t="12700" r="25400" b="25400"/>
                <wp:wrapNone/>
                <wp:docPr id="16" name="Rounded Rectangle 16"/>
                <wp:cNvGraphicFramePr/>
                <a:graphic xmlns:a="http://schemas.openxmlformats.org/drawingml/2006/main">
                  <a:graphicData uri="http://schemas.microsoft.com/office/word/2010/wordprocessingShape">
                    <wps:wsp>
                      <wps:cNvSpPr/>
                      <wps:spPr>
                        <a:xfrm>
                          <a:off x="0" y="0"/>
                          <a:ext cx="1828800" cy="16002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B41772A" id="Rounded Rectangle 16" o:spid="_x0000_s1026" style="position:absolute;margin-left:1.1pt;margin-top:25.35pt;width:2in;height:1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" filled="f" strokecolor="#3494ba [3204]" strokeweight="3pt"/>
            </w:pict>
          </mc:Fallback>
        </mc:AlternateContent>
      </w:r>
      <w:r w:rsidR="00D56B15" w:rsidRPr="00B16ACC">
        <w:t>Lesson</w:t>
      </w:r>
      <w:r w:rsidR="00D56B15">
        <w:t>s</w:t>
      </w:r>
      <w:r w:rsidR="00D56B15" w:rsidRPr="00B16ACC">
        <w:t xml:space="preserve"> </w:t>
      </w:r>
      <w:r w:rsidR="00D56B15">
        <w:t>2-4</w:t>
      </w:r>
    </w:p>
    <w:p w14:paraId="68A6D85E" w14:textId="78653B20" w:rsidR="00D56B15" w:rsidRDefault="00D56B15" w:rsidP="00D56B15"/>
    <w:p w14:paraId="63C77672" w14:textId="080C0A37" w:rsidR="00D56B15" w:rsidRDefault="00D56B15" w:rsidP="00D56B15"/>
    <w:p w14:paraId="7617ED9E" w14:textId="3500D6BE" w:rsidR="00D56B15" w:rsidRDefault="00D56B15" w:rsidP="00D56B15"/>
    <w:p w14:paraId="0F03D06B" w14:textId="0FF4AACA" w:rsidR="00D56B15" w:rsidRDefault="00D56B15" w:rsidP="00D56B15"/>
    <w:p w14:paraId="205F62D4" w14:textId="05827CFF" w:rsidR="00D56B15" w:rsidRDefault="00184FDF" w:rsidP="00D56B15">
      <w:r>
        <w:rPr>
          <w:noProof/>
          <w:lang w:eastAsia="zh-CN"/>
        </w:rPr>
        <mc:AlternateContent>
          <mc:Choice Requires="wps">
            <w:drawing>
              <wp:anchor distT="0" distB="0" distL="114300" distR="114300" simplePos="0" relativeHeight="251674624" behindDoc="0" locked="0" layoutInCell="1" allowOverlap="1" wp14:anchorId="5D01B853" wp14:editId="3AF1E9B0">
                <wp:simplePos x="0" y="0"/>
                <wp:positionH relativeFrom="column">
                  <wp:posOffset>27940</wp:posOffset>
                </wp:positionH>
                <wp:positionV relativeFrom="paragraph">
                  <wp:posOffset>260985</wp:posOffset>
                </wp:positionV>
                <wp:extent cx="914400" cy="9144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4A4C9DB5" w14:textId="339610DE" w:rsidR="00622E9D" w:rsidRDefault="00622E9D" w:rsidP="00184FDF">
                            <w:pPr>
                              <w:spacing w:after="0"/>
                              <w:jc w:val="center"/>
                              <w:rPr>
                                <w:rFonts w:ascii="Verdana" w:hAnsi="Verdana"/>
                                <w:b/>
                                <w:sz w:val="28"/>
                                <w:szCs w:val="28"/>
                              </w:rPr>
                            </w:pPr>
                            <w:r>
                              <w:rPr>
                                <w:rFonts w:ascii="Verdana" w:hAnsi="Verdana"/>
                                <w:b/>
                                <w:sz w:val="28"/>
                                <w:szCs w:val="28"/>
                              </w:rPr>
                              <w:t>Main</w:t>
                            </w:r>
                          </w:p>
                          <w:p w14:paraId="776688AB" w14:textId="0B116474" w:rsidR="00622E9D" w:rsidRDefault="00622E9D" w:rsidP="00184FDF">
                            <w:pPr>
                              <w:spacing w:after="0"/>
                              <w:jc w:val="center"/>
                              <w:rPr>
                                <w:rFonts w:ascii="Verdana" w:hAnsi="Verdana"/>
                                <w:b/>
                                <w:sz w:val="28"/>
                                <w:szCs w:val="28"/>
                              </w:rPr>
                            </w:pPr>
                            <w:r>
                              <w:rPr>
                                <w:rFonts w:ascii="Verdana" w:hAnsi="Verdana"/>
                                <w:b/>
                                <w:sz w:val="28"/>
                                <w:szCs w:val="28"/>
                              </w:rPr>
                              <w:t>Idea A</w:t>
                            </w:r>
                          </w:p>
                          <w:p w14:paraId="1F11DB29" w14:textId="35475E3A" w:rsidR="00622E9D" w:rsidRPr="00184FDF" w:rsidRDefault="00622E9D" w:rsidP="00184FDF">
                            <w:pPr>
                              <w:spacing w:after="0"/>
                              <w:jc w:val="center"/>
                              <w:rPr>
                                <w:rFonts w:ascii="Verdana" w:hAnsi="Verdana"/>
                                <w:b/>
                                <w:sz w:val="28"/>
                                <w:szCs w:val="28"/>
                              </w:rPr>
                            </w:pPr>
                            <w:r>
                              <w:rPr>
                                <w:rFonts w:ascii="Verdana" w:hAnsi="Verdana"/>
                                <w:b/>
                                <w:sz w:val="28"/>
                                <w:szCs w:val="28"/>
                              </w:rPr>
                              <w:t>#____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01B853" id="Text Box 31" o:spid="_x0000_s1028" type="#_x0000_t202" style="position:absolute;margin-left:2.2pt;margin-top:20.55pt;width:1in;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" filled="f" stroked="f" strokeweight=".5pt">
                <v:textbox>
                  <w:txbxContent>
                    <w:p w14:paraId="4A4C9DB5" w14:textId="339610DE" w:rsidR="00622E9D" w:rsidRDefault="00622E9D" w:rsidP="00184FDF">
                      <w:pPr>
                        <w:spacing w:after="0"/>
                        <w:jc w:val="center"/>
                        <w:rPr>
                          <w:rFonts w:ascii="Verdana" w:hAnsi="Verdana"/>
                          <w:b/>
                          <w:sz w:val="28"/>
                          <w:szCs w:val="28"/>
                        </w:rPr>
                      </w:pPr>
                      <w:r>
                        <w:rPr>
                          <w:rFonts w:ascii="Verdana" w:hAnsi="Verdana"/>
                          <w:b/>
                          <w:sz w:val="28"/>
                          <w:szCs w:val="28"/>
                        </w:rPr>
                        <w:t>Main</w:t>
                      </w:r>
                    </w:p>
                    <w:p w14:paraId="776688AB" w14:textId="0B116474" w:rsidR="00622E9D" w:rsidRDefault="00622E9D" w:rsidP="00184FDF">
                      <w:pPr>
                        <w:spacing w:after="0"/>
                        <w:jc w:val="center"/>
                        <w:rPr>
                          <w:rFonts w:ascii="Verdana" w:hAnsi="Verdana"/>
                          <w:b/>
                          <w:sz w:val="28"/>
                          <w:szCs w:val="28"/>
                        </w:rPr>
                      </w:pPr>
                      <w:r>
                        <w:rPr>
                          <w:rFonts w:ascii="Verdana" w:hAnsi="Verdana"/>
                          <w:b/>
                          <w:sz w:val="28"/>
                          <w:szCs w:val="28"/>
                        </w:rPr>
                        <w:t>Idea A</w:t>
                      </w:r>
                    </w:p>
                    <w:p w14:paraId="1F11DB29" w14:textId="35475E3A" w:rsidR="00622E9D" w:rsidRPr="00184FDF" w:rsidRDefault="00622E9D" w:rsidP="00184FDF">
                      <w:pPr>
                        <w:spacing w:after="0"/>
                        <w:jc w:val="center"/>
                        <w:rPr>
                          <w:rFonts w:ascii="Verdana" w:hAnsi="Verdana"/>
                          <w:b/>
                          <w:sz w:val="28"/>
                          <w:szCs w:val="28"/>
                        </w:rPr>
                      </w:pPr>
                      <w:r>
                        <w:rPr>
                          <w:rFonts w:ascii="Verdana" w:hAnsi="Verdana"/>
                          <w:b/>
                          <w:sz w:val="28"/>
                          <w:szCs w:val="28"/>
                        </w:rPr>
                        <w:t>#____</w:t>
                      </w:r>
                    </w:p>
                  </w:txbxContent>
                </v:textbox>
              </v:shape>
            </w:pict>
          </mc:Fallback>
        </mc:AlternateContent>
      </w:r>
      <w:r>
        <w:rPr>
          <w:noProof/>
          <w:lang w:eastAsia="zh-CN"/>
        </w:rPr>
        <mc:AlternateContent>
          <mc:Choice Requires="wps">
            <w:drawing>
              <wp:anchor distT="0" distB="0" distL="114300" distR="114300" simplePos="0" relativeHeight="251673600" behindDoc="0" locked="0" layoutInCell="1" allowOverlap="1" wp14:anchorId="68B9608D" wp14:editId="7A002F4B">
                <wp:simplePos x="0" y="0"/>
                <wp:positionH relativeFrom="column">
                  <wp:posOffset>958801</wp:posOffset>
                </wp:positionH>
                <wp:positionV relativeFrom="paragraph">
                  <wp:posOffset>277495</wp:posOffset>
                </wp:positionV>
                <wp:extent cx="5029200" cy="9144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029200" cy="914400"/>
                        </a:xfrm>
                        <a:prstGeom prst="rect">
                          <a:avLst/>
                        </a:prstGeom>
                        <a:noFill/>
                        <a:ln w="6350">
                          <a:noFill/>
                        </a:ln>
                      </wps:spPr>
                      <wps:txbx>
                        <w:txbxContent>
                          <w:p w14:paraId="5D5CF90F" w14:textId="16796100" w:rsidR="00622E9D" w:rsidRPr="00184FDF" w:rsidRDefault="00622E9D" w:rsidP="00184FDF">
                            <w:pP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B9608D" id="Text Box 30" o:spid="_x0000_s1029" type="#_x0000_t202" style="position:absolute;margin-left:75.5pt;margin-top:21.85pt;width:396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" filled="f" stroked="f" strokeweight=".5pt">
                <v:textbox>
                  <w:txbxContent>
                    <w:p w14:paraId="5D5CF90F" w14:textId="16796100" w:rsidR="00622E9D" w:rsidRPr="00184FDF" w:rsidRDefault="00622E9D" w:rsidP="00184FDF">
                      <w:pPr>
                        <w:rPr>
                          <w:rFonts w:ascii="Verdana" w:hAnsi="Verdana"/>
                          <w:b/>
                          <w:sz w:val="28"/>
                          <w:szCs w:val="28"/>
                        </w:rPr>
                      </w:pPr>
                    </w:p>
                  </w:txbxContent>
                </v:textbox>
              </v:shape>
            </w:pict>
          </mc:Fallback>
        </mc:AlternateContent>
      </w:r>
      <w:r>
        <w:rPr>
          <w:noProof/>
          <w:lang w:eastAsia="zh-CN"/>
        </w:rPr>
        <mc:AlternateContent>
          <mc:Choice Requires="wps">
            <w:drawing>
              <wp:anchor distT="0" distB="0" distL="114300" distR="114300" simplePos="0" relativeHeight="251662336" behindDoc="0" locked="0" layoutInCell="1" allowOverlap="1" wp14:anchorId="7389D57C" wp14:editId="43522CD4">
                <wp:simplePos x="0" y="0"/>
                <wp:positionH relativeFrom="column">
                  <wp:posOffset>41275</wp:posOffset>
                </wp:positionH>
                <wp:positionV relativeFrom="paragraph">
                  <wp:posOffset>243107</wp:posOffset>
                </wp:positionV>
                <wp:extent cx="5943600" cy="914400"/>
                <wp:effectExtent l="12700" t="12700" r="25400" b="25400"/>
                <wp:wrapNone/>
                <wp:docPr id="18" name="Rounded Rectangle 18"/>
                <wp:cNvGraphicFramePr/>
                <a:graphic xmlns:a="http://schemas.openxmlformats.org/drawingml/2006/main">
                  <a:graphicData uri="http://schemas.microsoft.com/office/word/2010/wordprocessingShape">
                    <wps:wsp>
                      <wps:cNvSpPr/>
                      <wps:spPr>
                        <a:xfrm>
                          <a:off x="0" y="0"/>
                          <a:ext cx="5943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EB270CA" id="Rounded Rectangle 18" o:spid="_x0000_s1026" style="position:absolute;margin-left:3.25pt;margin-top:19.15pt;width:468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" filled="f" strokecolor="#3494ba [3204]" strokeweight="3pt"/>
            </w:pict>
          </mc:Fallback>
        </mc:AlternateContent>
      </w:r>
    </w:p>
    <w:p w14:paraId="065F1D36" w14:textId="4C4EDC4E" w:rsidR="00D56B15" w:rsidRDefault="00D56B15" w:rsidP="00D56B15"/>
    <w:p w14:paraId="09F04AF5" w14:textId="321A8361" w:rsidR="00D56B15" w:rsidRDefault="00D56B15" w:rsidP="00D56B15"/>
    <w:p w14:paraId="62783E2B" w14:textId="052AD040" w:rsidR="00D56B15" w:rsidRDefault="001E2729" w:rsidP="00D56B15">
      <w:r>
        <w:rPr>
          <w:noProof/>
          <w:lang w:eastAsia="zh-CN"/>
        </w:rPr>
        <mc:AlternateContent>
          <mc:Choice Requires="wps">
            <w:drawing>
              <wp:anchor distT="0" distB="0" distL="114300" distR="114300" simplePos="0" relativeHeight="251677696" behindDoc="0" locked="0" layoutInCell="1" allowOverlap="1" wp14:anchorId="5683CD50" wp14:editId="325D8871">
                <wp:simplePos x="0" y="0"/>
                <wp:positionH relativeFrom="column">
                  <wp:posOffset>2407187</wp:posOffset>
                </wp:positionH>
                <wp:positionV relativeFrom="paragraph">
                  <wp:posOffset>252095</wp:posOffset>
                </wp:positionV>
                <wp:extent cx="914400" cy="228600"/>
                <wp:effectExtent l="25400" t="0" r="0" b="25400"/>
                <wp:wrapNone/>
                <wp:docPr id="34" name="Down Arrow 34"/>
                <wp:cNvGraphicFramePr/>
                <a:graphic xmlns:a="http://schemas.openxmlformats.org/drawingml/2006/main">
                  <a:graphicData uri="http://schemas.microsoft.com/office/word/2010/wordprocessingShape">
                    <wps:wsp>
                      <wps:cNvSpPr/>
                      <wps:spPr>
                        <a:xfrm>
                          <a:off x="0" y="0"/>
                          <a:ext cx="914400" cy="228600"/>
                        </a:xfrm>
                        <a:prstGeom prst="down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32B9AB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4" o:spid="_x0000_s1026" type="#_x0000_t67" style="position:absolute;margin-left:189.55pt;margin-top:19.85pt;width:1in;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" adj="10800" fillcolor="#3494ba [3204]" strokecolor="#3494ba [3204]"/>
            </w:pict>
          </mc:Fallback>
        </mc:AlternateContent>
      </w:r>
    </w:p>
    <w:p w14:paraId="39F5D50F" w14:textId="0D95F066" w:rsidR="00D56B15" w:rsidRDefault="001E2729" w:rsidP="00D56B15">
      <w:r>
        <w:rPr>
          <w:noProof/>
          <w:lang w:eastAsia="zh-CN"/>
        </w:rPr>
        <mc:AlternateContent>
          <mc:Choice Requires="wps">
            <w:drawing>
              <wp:anchor distT="0" distB="0" distL="114300" distR="114300" simplePos="0" relativeHeight="251664384" behindDoc="0" locked="0" layoutInCell="1" allowOverlap="1" wp14:anchorId="3B7B6AD3" wp14:editId="0EE4C5E7">
                <wp:simplePos x="0" y="0"/>
                <wp:positionH relativeFrom="margin">
                  <wp:posOffset>12700</wp:posOffset>
                </wp:positionH>
                <wp:positionV relativeFrom="paragraph">
                  <wp:posOffset>197583</wp:posOffset>
                </wp:positionV>
                <wp:extent cx="5943600" cy="1600200"/>
                <wp:effectExtent l="12700" t="12700" r="25400" b="25400"/>
                <wp:wrapNone/>
                <wp:docPr id="25" name="Rounded Rectangle 25"/>
                <wp:cNvGraphicFramePr/>
                <a:graphic xmlns:a="http://schemas.openxmlformats.org/drawingml/2006/main">
                  <a:graphicData uri="http://schemas.microsoft.com/office/word/2010/wordprocessingShape">
                    <wps:wsp>
                      <wps:cNvSpPr/>
                      <wps:spPr>
                        <a:xfrm>
                          <a:off x="0" y="0"/>
                          <a:ext cx="5943600" cy="16002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5D24B7B" id="Rounded Rectangle 25" o:spid="_x0000_s1026" style="position:absolute;margin-left:1pt;margin-top:15.55pt;width:468pt;height:12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" filled="f" strokecolor="#3494ba [3204]" strokeweight="3pt">
                <w10:wrap anchorx="margin"/>
              </v:roundrect>
            </w:pict>
          </mc:Fallback>
        </mc:AlternateContent>
      </w:r>
      <w:r>
        <w:rPr>
          <w:noProof/>
          <w:lang w:eastAsia="zh-CN"/>
        </w:rPr>
        <mc:AlternateContent>
          <mc:Choice Requires="wps">
            <w:drawing>
              <wp:anchor distT="0" distB="0" distL="114300" distR="114300" simplePos="0" relativeHeight="251676672" behindDoc="0" locked="0" layoutInCell="1" allowOverlap="1" wp14:anchorId="708CA9B9" wp14:editId="1A6086BE">
                <wp:simplePos x="0" y="0"/>
                <wp:positionH relativeFrom="column">
                  <wp:posOffset>39370</wp:posOffset>
                </wp:positionH>
                <wp:positionV relativeFrom="paragraph">
                  <wp:posOffset>192307</wp:posOffset>
                </wp:positionV>
                <wp:extent cx="5943600" cy="16002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943600" cy="1600200"/>
                        </a:xfrm>
                        <a:prstGeom prst="rect">
                          <a:avLst/>
                        </a:prstGeom>
                        <a:noFill/>
                        <a:ln w="6350">
                          <a:noFill/>
                        </a:ln>
                      </wps:spPr>
                      <wps:txbx>
                        <w:txbxContent>
                          <w:p w14:paraId="769932F8" w14:textId="4D3228D1" w:rsidR="00622E9D" w:rsidRPr="00184FDF" w:rsidRDefault="00622E9D" w:rsidP="001E2729">
                            <w:pPr>
                              <w:jc w:val="center"/>
                              <w:rPr>
                                <w:rFonts w:ascii="Verdana" w:hAnsi="Verdana"/>
                                <w:b/>
                                <w:sz w:val="28"/>
                                <w:szCs w:val="28"/>
                              </w:rPr>
                            </w:pPr>
                            <w:r>
                              <w:rPr>
                                <w:rFonts w:ascii="Verdana" w:hAnsi="Verdana"/>
                                <w:b/>
                                <w:sz w:val="28"/>
                                <w:szCs w:val="28"/>
                              </w:rPr>
                              <w:t>Topic Sentence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8CA9B9" id="Text Box 33" o:spid="_x0000_s1030" type="#_x0000_t202" style="position:absolute;margin-left:3.1pt;margin-top:15.15pt;width:468pt;height:1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" filled="f" stroked="f" strokeweight=".5pt">
                <v:textbox>
                  <w:txbxContent>
                    <w:p w14:paraId="769932F8" w14:textId="4D3228D1" w:rsidR="00622E9D" w:rsidRPr="00184FDF" w:rsidRDefault="00622E9D" w:rsidP="001E2729">
                      <w:pPr>
                        <w:jc w:val="center"/>
                        <w:rPr>
                          <w:rFonts w:ascii="Verdana" w:hAnsi="Verdana"/>
                          <w:b/>
                          <w:sz w:val="28"/>
                          <w:szCs w:val="28"/>
                        </w:rPr>
                      </w:pPr>
                      <w:r>
                        <w:rPr>
                          <w:rFonts w:ascii="Verdana" w:hAnsi="Verdana"/>
                          <w:b/>
                          <w:sz w:val="28"/>
                          <w:szCs w:val="28"/>
                        </w:rPr>
                        <w:t>Topic Sentence A</w:t>
                      </w:r>
                    </w:p>
                  </w:txbxContent>
                </v:textbox>
              </v:shape>
            </w:pict>
          </mc:Fallback>
        </mc:AlternateContent>
      </w:r>
    </w:p>
    <w:p w14:paraId="26FB6755" w14:textId="36163903" w:rsidR="00D56B15" w:rsidRDefault="00D56B15" w:rsidP="00D56B15"/>
    <w:p w14:paraId="15B7FB47" w14:textId="57557F11" w:rsidR="00D56B15" w:rsidRDefault="00D56B15" w:rsidP="00D56B15"/>
    <w:p w14:paraId="4E2F8CA3" w14:textId="77777777" w:rsidR="00D56B15" w:rsidRDefault="00D56B15" w:rsidP="00D56B15"/>
    <w:p w14:paraId="11332BC0" w14:textId="77777777" w:rsidR="00D56B15" w:rsidRDefault="00D56B15" w:rsidP="00D56B15"/>
    <w:p w14:paraId="732212C1" w14:textId="3BC71D46" w:rsidR="00D56B15" w:rsidRDefault="001E2729" w:rsidP="00D56B15">
      <w:r>
        <w:rPr>
          <w:noProof/>
          <w:lang w:eastAsia="zh-CN"/>
        </w:rPr>
        <mc:AlternateContent>
          <mc:Choice Requires="wps">
            <w:drawing>
              <wp:anchor distT="0" distB="0" distL="114300" distR="114300" simplePos="0" relativeHeight="251678720" behindDoc="0" locked="0" layoutInCell="1" allowOverlap="1" wp14:anchorId="2C16F250" wp14:editId="7E2052E1">
                <wp:simplePos x="0" y="0"/>
                <wp:positionH relativeFrom="column">
                  <wp:posOffset>-27940</wp:posOffset>
                </wp:positionH>
                <wp:positionV relativeFrom="paragraph">
                  <wp:posOffset>304800</wp:posOffset>
                </wp:positionV>
                <wp:extent cx="2743200" cy="25146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743200" cy="2514600"/>
                        </a:xfrm>
                        <a:prstGeom prst="rect">
                          <a:avLst/>
                        </a:prstGeom>
                        <a:noFill/>
                        <a:ln w="6350">
                          <a:noFill/>
                        </a:ln>
                      </wps:spPr>
                      <wps:txbx>
                        <w:txbxContent>
                          <w:p w14:paraId="3FC9AE0A" w14:textId="6322E082" w:rsidR="00622E9D" w:rsidRDefault="00622E9D" w:rsidP="001E2729">
                            <w:pPr>
                              <w:jc w:val="center"/>
                              <w:rPr>
                                <w:rFonts w:ascii="Verdana" w:hAnsi="Verdana"/>
                                <w:b/>
                                <w:sz w:val="28"/>
                                <w:szCs w:val="28"/>
                              </w:rPr>
                            </w:pPr>
                            <w:r>
                              <w:rPr>
                                <w:rFonts w:ascii="Verdana" w:hAnsi="Verdana"/>
                                <w:b/>
                                <w:sz w:val="28"/>
                                <w:szCs w:val="28"/>
                              </w:rPr>
                              <w:t>Transitions</w:t>
                            </w:r>
                          </w:p>
                          <w:p w14:paraId="1B6ECAB2" w14:textId="557E344C" w:rsidR="00622E9D" w:rsidRPr="001E2729" w:rsidRDefault="00622E9D" w:rsidP="001E2729">
                            <w:pPr>
                              <w:pStyle w:val="ListParagraph"/>
                              <w:numPr>
                                <w:ilvl w:val="0"/>
                                <w:numId w:val="18"/>
                              </w:numPr>
                              <w:spacing w:after="360" w:line="360" w:lineRule="auto"/>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6F63CFAC" w14:textId="65A925A4" w:rsidR="00622E9D" w:rsidRPr="001E2729" w:rsidRDefault="00622E9D" w:rsidP="001E2729">
                            <w:pPr>
                              <w:pStyle w:val="ListParagraph"/>
                              <w:spacing w:after="360" w:line="360" w:lineRule="auto"/>
                              <w:ind w:left="360"/>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3C8A848A" w14:textId="25160335" w:rsidR="00622E9D" w:rsidRPr="001E2729" w:rsidRDefault="00622E9D" w:rsidP="001E2729">
                            <w:pPr>
                              <w:pStyle w:val="ListParagraph"/>
                              <w:numPr>
                                <w:ilvl w:val="0"/>
                                <w:numId w:val="18"/>
                              </w:numPr>
                              <w:spacing w:after="360" w:line="360" w:lineRule="auto"/>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768D4864" w14:textId="5885E10B" w:rsidR="00622E9D" w:rsidRPr="001E2729" w:rsidRDefault="00622E9D" w:rsidP="001E2729">
                            <w:pPr>
                              <w:pStyle w:val="ListParagraph"/>
                              <w:spacing w:after="360" w:line="360" w:lineRule="auto"/>
                              <w:ind w:left="360"/>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4AAD3A56" w14:textId="23174634" w:rsidR="00622E9D" w:rsidRPr="001E2729" w:rsidRDefault="00622E9D" w:rsidP="001E2729">
                            <w:pPr>
                              <w:pStyle w:val="ListParagraph"/>
                              <w:numPr>
                                <w:ilvl w:val="0"/>
                                <w:numId w:val="18"/>
                              </w:numPr>
                              <w:spacing w:after="360" w:line="360" w:lineRule="auto"/>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5B1FF345" w14:textId="4EECFF3F" w:rsidR="00622E9D" w:rsidRPr="001E2729" w:rsidRDefault="00622E9D" w:rsidP="001E2729">
                            <w:pPr>
                              <w:pStyle w:val="ListParagraph"/>
                              <w:spacing w:after="360" w:line="360" w:lineRule="auto"/>
                              <w:ind w:left="360"/>
                              <w:rPr>
                                <w:rFonts w:ascii="Verdana" w:hAnsi="Verdana"/>
                                <w:sz w:val="28"/>
                                <w:szCs w:val="28"/>
                              </w:rPr>
                            </w:pPr>
                            <w:r w:rsidRPr="001E2729">
                              <w:rPr>
                                <w:rFonts w:ascii="Verdana" w:hAnsi="Verdana"/>
                                <w:sz w:val="28"/>
                                <w:szCs w:val="28"/>
                              </w:rPr>
                              <w:t>__________________</w:t>
                            </w:r>
                            <w:r>
                              <w:rPr>
                                <w:rFonts w:ascii="Verdana" w:hAnsi="Verdana"/>
                                <w:sz w:val="28"/>
                                <w:szCs w:val="28"/>
                              </w:rPr>
                              <w:t>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16F250" id="Text Box 35" o:spid="_x0000_s1031" type="#_x0000_t202" style="position:absolute;margin-left:-2.2pt;margin-top:24pt;width:3in;height:1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" filled="f" stroked="f" strokeweight=".5pt">
                <v:textbox>
                  <w:txbxContent>
                    <w:p w14:paraId="3FC9AE0A" w14:textId="6322E082" w:rsidR="00622E9D" w:rsidRDefault="00622E9D" w:rsidP="001E2729">
                      <w:pPr>
                        <w:jc w:val="center"/>
                        <w:rPr>
                          <w:rFonts w:ascii="Verdana" w:hAnsi="Verdana"/>
                          <w:b/>
                          <w:sz w:val="28"/>
                          <w:szCs w:val="28"/>
                        </w:rPr>
                      </w:pPr>
                      <w:r>
                        <w:rPr>
                          <w:rFonts w:ascii="Verdana" w:hAnsi="Verdana"/>
                          <w:b/>
                          <w:sz w:val="28"/>
                          <w:szCs w:val="28"/>
                        </w:rPr>
                        <w:t>Transitions</w:t>
                      </w:r>
                    </w:p>
                    <w:p w14:paraId="1B6ECAB2" w14:textId="557E344C" w:rsidR="00622E9D" w:rsidRPr="001E2729" w:rsidRDefault="00622E9D" w:rsidP="001E2729">
                      <w:pPr>
                        <w:pStyle w:val="ListParagraph"/>
                        <w:numPr>
                          <w:ilvl w:val="0"/>
                          <w:numId w:val="18"/>
                        </w:numPr>
                        <w:spacing w:after="360" w:line="360" w:lineRule="auto"/>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6F63CFAC" w14:textId="65A925A4" w:rsidR="00622E9D" w:rsidRPr="001E2729" w:rsidRDefault="00622E9D" w:rsidP="001E2729">
                      <w:pPr>
                        <w:pStyle w:val="ListParagraph"/>
                        <w:spacing w:after="360" w:line="360" w:lineRule="auto"/>
                        <w:ind w:left="360"/>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3C8A848A" w14:textId="25160335" w:rsidR="00622E9D" w:rsidRPr="001E2729" w:rsidRDefault="00622E9D" w:rsidP="001E2729">
                      <w:pPr>
                        <w:pStyle w:val="ListParagraph"/>
                        <w:numPr>
                          <w:ilvl w:val="0"/>
                          <w:numId w:val="18"/>
                        </w:numPr>
                        <w:spacing w:after="360" w:line="360" w:lineRule="auto"/>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768D4864" w14:textId="5885E10B" w:rsidR="00622E9D" w:rsidRPr="001E2729" w:rsidRDefault="00622E9D" w:rsidP="001E2729">
                      <w:pPr>
                        <w:pStyle w:val="ListParagraph"/>
                        <w:spacing w:after="360" w:line="360" w:lineRule="auto"/>
                        <w:ind w:left="360"/>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4AAD3A56" w14:textId="23174634" w:rsidR="00622E9D" w:rsidRPr="001E2729" w:rsidRDefault="00622E9D" w:rsidP="001E2729">
                      <w:pPr>
                        <w:pStyle w:val="ListParagraph"/>
                        <w:numPr>
                          <w:ilvl w:val="0"/>
                          <w:numId w:val="18"/>
                        </w:numPr>
                        <w:spacing w:after="360" w:line="360" w:lineRule="auto"/>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5B1FF345" w14:textId="4EECFF3F" w:rsidR="00622E9D" w:rsidRPr="001E2729" w:rsidRDefault="00622E9D" w:rsidP="001E2729">
                      <w:pPr>
                        <w:pStyle w:val="ListParagraph"/>
                        <w:spacing w:after="360" w:line="360" w:lineRule="auto"/>
                        <w:ind w:left="360"/>
                        <w:rPr>
                          <w:rFonts w:ascii="Verdana" w:hAnsi="Verdana"/>
                          <w:sz w:val="28"/>
                          <w:szCs w:val="28"/>
                        </w:rPr>
                      </w:pPr>
                      <w:r w:rsidRPr="001E2729">
                        <w:rPr>
                          <w:rFonts w:ascii="Verdana" w:hAnsi="Verdana"/>
                          <w:sz w:val="28"/>
                          <w:szCs w:val="28"/>
                        </w:rPr>
                        <w:t>__________________</w:t>
                      </w:r>
                      <w:r>
                        <w:rPr>
                          <w:rFonts w:ascii="Verdana" w:hAnsi="Verdana"/>
                          <w:sz w:val="28"/>
                          <w:szCs w:val="28"/>
                        </w:rPr>
                        <w:t>__</w:t>
                      </w:r>
                    </w:p>
                  </w:txbxContent>
                </v:textbox>
              </v:shape>
            </w:pict>
          </mc:Fallback>
        </mc:AlternateContent>
      </w:r>
    </w:p>
    <w:p w14:paraId="7D36642E" w14:textId="60BAECEE" w:rsidR="00D56B15" w:rsidRDefault="001E2729" w:rsidP="00D56B15">
      <w:r>
        <w:rPr>
          <w:noProof/>
          <w:lang w:eastAsia="zh-CN"/>
        </w:rPr>
        <mc:AlternateContent>
          <mc:Choice Requires="wps">
            <w:drawing>
              <wp:anchor distT="0" distB="0" distL="114300" distR="114300" simplePos="0" relativeHeight="251680768" behindDoc="0" locked="0" layoutInCell="1" allowOverlap="1" wp14:anchorId="74167010" wp14:editId="03FDBAB0">
                <wp:simplePos x="0" y="0"/>
                <wp:positionH relativeFrom="column">
                  <wp:posOffset>2799471</wp:posOffset>
                </wp:positionH>
                <wp:positionV relativeFrom="paragraph">
                  <wp:posOffset>11918</wp:posOffset>
                </wp:positionV>
                <wp:extent cx="3200400" cy="2841674"/>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200400" cy="2841674"/>
                        </a:xfrm>
                        <a:prstGeom prst="rect">
                          <a:avLst/>
                        </a:prstGeom>
                        <a:noFill/>
                        <a:ln w="6350">
                          <a:noFill/>
                        </a:ln>
                      </wps:spPr>
                      <wps:txbx>
                        <w:txbxContent>
                          <w:p w14:paraId="7509033A" w14:textId="77777777" w:rsidR="00622E9D" w:rsidRDefault="00622E9D" w:rsidP="00FF75DD">
                            <w:pPr>
                              <w:spacing w:after="0" w:line="360" w:lineRule="auto"/>
                              <w:rPr>
                                <w:rFonts w:ascii="Verdana" w:hAnsi="Verdana"/>
                                <w:sz w:val="24"/>
                                <w:szCs w:val="24"/>
                              </w:rPr>
                            </w:pPr>
                            <w:r w:rsidRPr="001E2729">
                              <w:rPr>
                                <w:rFonts w:ascii="Verdana" w:hAnsi="Verdana"/>
                                <w:sz w:val="24"/>
                                <w:szCs w:val="24"/>
                              </w:rPr>
                              <w:t xml:space="preserve">Detail #___ (Source #___) </w:t>
                            </w:r>
                          </w:p>
                          <w:p w14:paraId="0F651C86" w14:textId="75CDC51F"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4AB2E4AD" w14:textId="367E9AD9"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72103C9B" w14:textId="77777777" w:rsidR="00622E9D" w:rsidRDefault="00622E9D" w:rsidP="00FF75DD">
                            <w:pPr>
                              <w:spacing w:after="0" w:line="360" w:lineRule="auto"/>
                              <w:rPr>
                                <w:rFonts w:ascii="Verdana" w:hAnsi="Verdana"/>
                                <w:sz w:val="24"/>
                                <w:szCs w:val="24"/>
                              </w:rPr>
                            </w:pPr>
                            <w:r w:rsidRPr="001E2729">
                              <w:rPr>
                                <w:rFonts w:ascii="Verdana" w:hAnsi="Verdana"/>
                                <w:sz w:val="24"/>
                                <w:szCs w:val="24"/>
                              </w:rPr>
                              <w:t xml:space="preserve">Detail #___ (Source #___) </w:t>
                            </w:r>
                          </w:p>
                          <w:p w14:paraId="3F91666E" w14:textId="73F1FA5F"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4813617A" w14:textId="1668C654"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251EF64A" w14:textId="77777777" w:rsidR="00622E9D" w:rsidRDefault="00622E9D" w:rsidP="00FF75DD">
                            <w:pPr>
                              <w:spacing w:after="0" w:line="360" w:lineRule="auto"/>
                              <w:rPr>
                                <w:rFonts w:ascii="Verdana" w:hAnsi="Verdana"/>
                                <w:sz w:val="24"/>
                                <w:szCs w:val="24"/>
                              </w:rPr>
                            </w:pPr>
                            <w:r w:rsidRPr="001E2729">
                              <w:rPr>
                                <w:rFonts w:ascii="Verdana" w:hAnsi="Verdana"/>
                                <w:sz w:val="24"/>
                                <w:szCs w:val="24"/>
                              </w:rPr>
                              <w:t>Detail #___ (Source #___)</w:t>
                            </w:r>
                          </w:p>
                          <w:p w14:paraId="5A286F38" w14:textId="37EFB3F3"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5C3FA051" w14:textId="636FDD00"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0326FCC4" w14:textId="77777777" w:rsidR="00622E9D" w:rsidRPr="001E2729" w:rsidRDefault="00622E9D" w:rsidP="001E2729">
                            <w:pPr>
                              <w:rPr>
                                <w:rFonts w:ascii="Verdana" w:hAnsi="Verdana"/>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167010" id="Text Box 36" o:spid="_x0000_s1032" type="#_x0000_t202" style="position:absolute;margin-left:220.45pt;margin-top:.95pt;width:252pt;height:223.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" filled="f" stroked="f" strokeweight=".5pt">
                <v:textbox>
                  <w:txbxContent>
                    <w:p w14:paraId="7509033A" w14:textId="77777777" w:rsidR="00622E9D" w:rsidRDefault="00622E9D" w:rsidP="00FF75DD">
                      <w:pPr>
                        <w:spacing w:after="0" w:line="360" w:lineRule="auto"/>
                        <w:rPr>
                          <w:rFonts w:ascii="Verdana" w:hAnsi="Verdana"/>
                          <w:sz w:val="24"/>
                          <w:szCs w:val="24"/>
                        </w:rPr>
                      </w:pPr>
                      <w:r w:rsidRPr="001E2729">
                        <w:rPr>
                          <w:rFonts w:ascii="Verdana" w:hAnsi="Verdana"/>
                          <w:sz w:val="24"/>
                          <w:szCs w:val="24"/>
                        </w:rPr>
                        <w:t xml:space="preserve">Detail #___ (Source #___) </w:t>
                      </w:r>
                    </w:p>
                    <w:p w14:paraId="0F651C86" w14:textId="75CDC51F"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4AB2E4AD" w14:textId="367E9AD9"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72103C9B" w14:textId="77777777" w:rsidR="00622E9D" w:rsidRDefault="00622E9D" w:rsidP="00FF75DD">
                      <w:pPr>
                        <w:spacing w:after="0" w:line="360" w:lineRule="auto"/>
                        <w:rPr>
                          <w:rFonts w:ascii="Verdana" w:hAnsi="Verdana"/>
                          <w:sz w:val="24"/>
                          <w:szCs w:val="24"/>
                        </w:rPr>
                      </w:pPr>
                      <w:r w:rsidRPr="001E2729">
                        <w:rPr>
                          <w:rFonts w:ascii="Verdana" w:hAnsi="Verdana"/>
                          <w:sz w:val="24"/>
                          <w:szCs w:val="24"/>
                        </w:rPr>
                        <w:t xml:space="preserve">Detail #___ (Source #___) </w:t>
                      </w:r>
                    </w:p>
                    <w:p w14:paraId="3F91666E" w14:textId="73F1FA5F"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4813617A" w14:textId="1668C654"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251EF64A" w14:textId="77777777" w:rsidR="00622E9D" w:rsidRDefault="00622E9D" w:rsidP="00FF75DD">
                      <w:pPr>
                        <w:spacing w:after="0" w:line="360" w:lineRule="auto"/>
                        <w:rPr>
                          <w:rFonts w:ascii="Verdana" w:hAnsi="Verdana"/>
                          <w:sz w:val="24"/>
                          <w:szCs w:val="24"/>
                        </w:rPr>
                      </w:pPr>
                      <w:r w:rsidRPr="001E2729">
                        <w:rPr>
                          <w:rFonts w:ascii="Verdana" w:hAnsi="Verdana"/>
                          <w:sz w:val="24"/>
                          <w:szCs w:val="24"/>
                        </w:rPr>
                        <w:t>Detail #___ (Source #___)</w:t>
                      </w:r>
                    </w:p>
                    <w:p w14:paraId="5A286F38" w14:textId="37EFB3F3"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5C3FA051" w14:textId="636FDD00"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0326FCC4" w14:textId="77777777" w:rsidR="00622E9D" w:rsidRPr="001E2729" w:rsidRDefault="00622E9D" w:rsidP="001E2729">
                      <w:pPr>
                        <w:rPr>
                          <w:rFonts w:ascii="Verdana" w:hAnsi="Verdana"/>
                          <w:sz w:val="24"/>
                          <w:szCs w:val="24"/>
                        </w:rPr>
                      </w:pPr>
                    </w:p>
                  </w:txbxContent>
                </v:textbox>
              </v:shape>
            </w:pict>
          </mc:Fallback>
        </mc:AlternateContent>
      </w:r>
      <w:r>
        <w:rPr>
          <w:noProof/>
          <w:lang w:eastAsia="zh-CN"/>
        </w:rPr>
        <mc:AlternateContent>
          <mc:Choice Requires="wps">
            <w:drawing>
              <wp:anchor distT="0" distB="0" distL="114300" distR="114300" simplePos="0" relativeHeight="251666432" behindDoc="0" locked="0" layoutInCell="1" allowOverlap="1" wp14:anchorId="388FB7B1" wp14:editId="01B08FFB">
                <wp:simplePos x="0" y="0"/>
                <wp:positionH relativeFrom="column">
                  <wp:posOffset>0</wp:posOffset>
                </wp:positionH>
                <wp:positionV relativeFrom="paragraph">
                  <wp:posOffset>19783</wp:posOffset>
                </wp:positionV>
                <wp:extent cx="2743200" cy="2514600"/>
                <wp:effectExtent l="12700" t="12700" r="25400" b="25400"/>
                <wp:wrapNone/>
                <wp:docPr id="26" name="Rounded Rectangle 26"/>
                <wp:cNvGraphicFramePr/>
                <a:graphic xmlns:a="http://schemas.openxmlformats.org/drawingml/2006/main">
                  <a:graphicData uri="http://schemas.microsoft.com/office/word/2010/wordprocessingShape">
                    <wps:wsp>
                      <wps:cNvSpPr/>
                      <wps:spPr>
                        <a:xfrm>
                          <a:off x="0" y="0"/>
                          <a:ext cx="2743200" cy="2514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E10512A" id="Rounded Rectangle 26" o:spid="_x0000_s1026" style="position:absolute;margin-left:0;margin-top:1.55pt;width:3in;height:1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" filled="f" strokecolor="#3494ba [3204]" strokeweight="3pt"/>
            </w:pict>
          </mc:Fallback>
        </mc:AlternateContent>
      </w:r>
    </w:p>
    <w:p w14:paraId="2AAE3279" w14:textId="25827601" w:rsidR="00D56B15" w:rsidRDefault="00D56B15" w:rsidP="00D56B15"/>
    <w:p w14:paraId="77D305E0" w14:textId="4C59637C" w:rsidR="00D56B15" w:rsidRDefault="00D56B15" w:rsidP="00D56B15"/>
    <w:p w14:paraId="75954BDF" w14:textId="2436F8E0" w:rsidR="00D56B15" w:rsidRDefault="00D56B15" w:rsidP="00D56B15"/>
    <w:p w14:paraId="7B8CA09F" w14:textId="072704D9" w:rsidR="00D56B15" w:rsidRPr="00D56B15" w:rsidRDefault="00D56B15" w:rsidP="00D56B15"/>
    <w:p w14:paraId="0E7E5045" w14:textId="010BC351" w:rsidR="0038626F" w:rsidRDefault="0038626F" w:rsidP="00D56B15"/>
    <w:p w14:paraId="3F0A1568" w14:textId="77777777" w:rsidR="00FF75DD" w:rsidRDefault="00FF75DD" w:rsidP="00D56B15"/>
    <w:p w14:paraId="00E40D2E" w14:textId="77777777" w:rsidR="00FF75DD" w:rsidRDefault="00FF75DD" w:rsidP="00D56B15"/>
    <w:p w14:paraId="47DA3B62" w14:textId="77777777" w:rsidR="00FF75DD" w:rsidRDefault="00FF75DD" w:rsidP="00D56B15"/>
    <w:p w14:paraId="39F2FA9C" w14:textId="0A2A7BEC" w:rsidR="00FF75DD" w:rsidRDefault="00FF75DD" w:rsidP="00FF75DD">
      <w:r>
        <w:rPr>
          <w:noProof/>
          <w:lang w:eastAsia="zh-CN"/>
        </w:rPr>
        <mc:AlternateContent>
          <mc:Choice Requires="wps">
            <w:drawing>
              <wp:anchor distT="0" distB="0" distL="114300" distR="114300" simplePos="0" relativeHeight="251685888" behindDoc="0" locked="0" layoutInCell="1" allowOverlap="1" wp14:anchorId="0281A54B" wp14:editId="439B0DB5">
                <wp:simplePos x="0" y="0"/>
                <wp:positionH relativeFrom="column">
                  <wp:posOffset>958215</wp:posOffset>
                </wp:positionH>
                <wp:positionV relativeFrom="paragraph">
                  <wp:posOffset>293272</wp:posOffset>
                </wp:positionV>
                <wp:extent cx="5029200" cy="9144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029200" cy="914400"/>
                        </a:xfrm>
                        <a:prstGeom prst="rect">
                          <a:avLst/>
                        </a:prstGeom>
                        <a:noFill/>
                        <a:ln w="6350">
                          <a:noFill/>
                        </a:ln>
                      </wps:spPr>
                      <wps:txbx>
                        <w:txbxContent>
                          <w:p w14:paraId="07007386" w14:textId="77777777" w:rsidR="00622E9D" w:rsidRPr="00184FDF" w:rsidRDefault="00622E9D" w:rsidP="00FF75DD">
                            <w:pP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81A54B" id="Text Box 42" o:spid="_x0000_s1033" type="#_x0000_t202" style="position:absolute;margin-left:75.45pt;margin-top:23.1pt;width:396pt;height:1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" filled="f" stroked="f" strokeweight=".5pt">
                <v:textbox>
                  <w:txbxContent>
                    <w:p w14:paraId="07007386" w14:textId="77777777" w:rsidR="00622E9D" w:rsidRPr="00184FDF" w:rsidRDefault="00622E9D" w:rsidP="00FF75DD">
                      <w:pPr>
                        <w:rPr>
                          <w:rFonts w:ascii="Verdana" w:hAnsi="Verdana"/>
                          <w:b/>
                          <w:sz w:val="28"/>
                          <w:szCs w:val="28"/>
                        </w:rPr>
                      </w:pPr>
                    </w:p>
                  </w:txbxContent>
                </v:textbox>
              </v:shape>
            </w:pict>
          </mc:Fallback>
        </mc:AlternateContent>
      </w:r>
      <w:r>
        <w:rPr>
          <w:noProof/>
          <w:lang w:eastAsia="zh-CN"/>
        </w:rPr>
        <mc:AlternateContent>
          <mc:Choice Requires="wps">
            <w:drawing>
              <wp:anchor distT="0" distB="0" distL="114300" distR="114300" simplePos="0" relativeHeight="251686912" behindDoc="0" locked="0" layoutInCell="1" allowOverlap="1" wp14:anchorId="2E9FC681" wp14:editId="06CBB564">
                <wp:simplePos x="0" y="0"/>
                <wp:positionH relativeFrom="column">
                  <wp:posOffset>27940</wp:posOffset>
                </wp:positionH>
                <wp:positionV relativeFrom="paragraph">
                  <wp:posOffset>291367</wp:posOffset>
                </wp:positionV>
                <wp:extent cx="914400" cy="9144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3AB214EF" w14:textId="77777777" w:rsidR="00622E9D" w:rsidRDefault="00622E9D" w:rsidP="00FF75DD">
                            <w:pPr>
                              <w:spacing w:after="0"/>
                              <w:jc w:val="center"/>
                              <w:rPr>
                                <w:rFonts w:ascii="Verdana" w:hAnsi="Verdana"/>
                                <w:b/>
                                <w:sz w:val="28"/>
                                <w:szCs w:val="28"/>
                              </w:rPr>
                            </w:pPr>
                            <w:r>
                              <w:rPr>
                                <w:rFonts w:ascii="Verdana" w:hAnsi="Verdana"/>
                                <w:b/>
                                <w:sz w:val="28"/>
                                <w:szCs w:val="28"/>
                              </w:rPr>
                              <w:t>Main</w:t>
                            </w:r>
                          </w:p>
                          <w:p w14:paraId="5CD9EC7D" w14:textId="77777777" w:rsidR="00622E9D" w:rsidRDefault="00622E9D" w:rsidP="00FF75DD">
                            <w:pPr>
                              <w:spacing w:after="0"/>
                              <w:jc w:val="center"/>
                              <w:rPr>
                                <w:rFonts w:ascii="Verdana" w:hAnsi="Verdana"/>
                                <w:b/>
                                <w:sz w:val="28"/>
                                <w:szCs w:val="28"/>
                              </w:rPr>
                            </w:pPr>
                            <w:r>
                              <w:rPr>
                                <w:rFonts w:ascii="Verdana" w:hAnsi="Verdana"/>
                                <w:b/>
                                <w:sz w:val="28"/>
                                <w:szCs w:val="28"/>
                              </w:rPr>
                              <w:t>Idea B</w:t>
                            </w:r>
                          </w:p>
                          <w:p w14:paraId="2F52652E" w14:textId="77777777" w:rsidR="00622E9D" w:rsidRPr="00184FDF" w:rsidRDefault="00622E9D" w:rsidP="00FF75DD">
                            <w:pPr>
                              <w:spacing w:after="0"/>
                              <w:jc w:val="center"/>
                              <w:rPr>
                                <w:rFonts w:ascii="Verdana" w:hAnsi="Verdana"/>
                                <w:b/>
                                <w:sz w:val="28"/>
                                <w:szCs w:val="28"/>
                              </w:rPr>
                            </w:pPr>
                            <w:r>
                              <w:rPr>
                                <w:rFonts w:ascii="Verdana" w:hAnsi="Verdana"/>
                                <w:b/>
                                <w:sz w:val="28"/>
                                <w:szCs w:val="28"/>
                              </w:rPr>
                              <w:t>#____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9FC681" id="Text Box 41" o:spid="_x0000_s1034" type="#_x0000_t202" style="position:absolute;margin-left:2.2pt;margin-top:22.95pt;width:1in;height:1in;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" filled="f" stroked="f" strokeweight=".5pt">
                <v:textbox>
                  <w:txbxContent>
                    <w:p w14:paraId="3AB214EF" w14:textId="77777777" w:rsidR="00622E9D" w:rsidRDefault="00622E9D" w:rsidP="00FF75DD">
                      <w:pPr>
                        <w:spacing w:after="0"/>
                        <w:jc w:val="center"/>
                        <w:rPr>
                          <w:rFonts w:ascii="Verdana" w:hAnsi="Verdana"/>
                          <w:b/>
                          <w:sz w:val="28"/>
                          <w:szCs w:val="28"/>
                        </w:rPr>
                      </w:pPr>
                      <w:r>
                        <w:rPr>
                          <w:rFonts w:ascii="Verdana" w:hAnsi="Verdana"/>
                          <w:b/>
                          <w:sz w:val="28"/>
                          <w:szCs w:val="28"/>
                        </w:rPr>
                        <w:t>Main</w:t>
                      </w:r>
                    </w:p>
                    <w:p w14:paraId="5CD9EC7D" w14:textId="77777777" w:rsidR="00622E9D" w:rsidRDefault="00622E9D" w:rsidP="00FF75DD">
                      <w:pPr>
                        <w:spacing w:after="0"/>
                        <w:jc w:val="center"/>
                        <w:rPr>
                          <w:rFonts w:ascii="Verdana" w:hAnsi="Verdana"/>
                          <w:b/>
                          <w:sz w:val="28"/>
                          <w:szCs w:val="28"/>
                        </w:rPr>
                      </w:pPr>
                      <w:r>
                        <w:rPr>
                          <w:rFonts w:ascii="Verdana" w:hAnsi="Verdana"/>
                          <w:b/>
                          <w:sz w:val="28"/>
                          <w:szCs w:val="28"/>
                        </w:rPr>
                        <w:t>Idea B</w:t>
                      </w:r>
                    </w:p>
                    <w:p w14:paraId="2F52652E" w14:textId="77777777" w:rsidR="00622E9D" w:rsidRPr="00184FDF" w:rsidRDefault="00622E9D" w:rsidP="00FF75DD">
                      <w:pPr>
                        <w:spacing w:after="0"/>
                        <w:jc w:val="center"/>
                        <w:rPr>
                          <w:rFonts w:ascii="Verdana" w:hAnsi="Verdana"/>
                          <w:b/>
                          <w:sz w:val="28"/>
                          <w:szCs w:val="28"/>
                        </w:rPr>
                      </w:pPr>
                      <w:r>
                        <w:rPr>
                          <w:rFonts w:ascii="Verdana" w:hAnsi="Verdana"/>
                          <w:b/>
                          <w:sz w:val="28"/>
                          <w:szCs w:val="28"/>
                        </w:rPr>
                        <w:t>#____</w:t>
                      </w:r>
                    </w:p>
                  </w:txbxContent>
                </v:textbox>
              </v:shape>
            </w:pict>
          </mc:Fallback>
        </mc:AlternateContent>
      </w:r>
      <w:r>
        <w:rPr>
          <w:noProof/>
          <w:lang w:eastAsia="zh-CN"/>
        </w:rPr>
        <mc:AlternateContent>
          <mc:Choice Requires="wps">
            <w:drawing>
              <wp:anchor distT="0" distB="0" distL="114300" distR="114300" simplePos="0" relativeHeight="251682816" behindDoc="0" locked="0" layoutInCell="1" allowOverlap="1" wp14:anchorId="47E8A0F8" wp14:editId="3B18649D">
                <wp:simplePos x="0" y="0"/>
                <wp:positionH relativeFrom="column">
                  <wp:posOffset>41275</wp:posOffset>
                </wp:positionH>
                <wp:positionV relativeFrom="paragraph">
                  <wp:posOffset>287557</wp:posOffset>
                </wp:positionV>
                <wp:extent cx="5943600" cy="914400"/>
                <wp:effectExtent l="12700" t="12700" r="25400" b="25400"/>
                <wp:wrapNone/>
                <wp:docPr id="43" name="Rounded Rectangle 43"/>
                <wp:cNvGraphicFramePr/>
                <a:graphic xmlns:a="http://schemas.openxmlformats.org/drawingml/2006/main">
                  <a:graphicData uri="http://schemas.microsoft.com/office/word/2010/wordprocessingShape">
                    <wps:wsp>
                      <wps:cNvSpPr/>
                      <wps:spPr>
                        <a:xfrm>
                          <a:off x="0" y="0"/>
                          <a:ext cx="5943600" cy="9144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AFBFF10" id="Rounded Rectangle 43" o:spid="_x0000_s1026" style="position:absolute;margin-left:3.25pt;margin-top:22.65pt;width:468pt;height:1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" filled="f" strokecolor="#3494ba [3204]" strokeweight="3pt"/>
            </w:pict>
          </mc:Fallback>
        </mc:AlternateContent>
      </w:r>
    </w:p>
    <w:p w14:paraId="398518A6" w14:textId="4952D7B8" w:rsidR="00FF75DD" w:rsidRDefault="00FF75DD" w:rsidP="00FF75DD"/>
    <w:p w14:paraId="420F7A50" w14:textId="77777777" w:rsidR="00FF75DD" w:rsidRDefault="00FF75DD" w:rsidP="00FF75DD"/>
    <w:p w14:paraId="66D41904" w14:textId="010616DF" w:rsidR="00FF75DD" w:rsidRDefault="00FF75DD" w:rsidP="00FF75DD">
      <w:r>
        <w:rPr>
          <w:noProof/>
          <w:lang w:eastAsia="zh-CN"/>
        </w:rPr>
        <mc:AlternateContent>
          <mc:Choice Requires="wps">
            <w:drawing>
              <wp:anchor distT="0" distB="0" distL="114300" distR="114300" simplePos="0" relativeHeight="251688960" behindDoc="0" locked="0" layoutInCell="1" allowOverlap="1" wp14:anchorId="7F08DD2C" wp14:editId="31A5797F">
                <wp:simplePos x="0" y="0"/>
                <wp:positionH relativeFrom="column">
                  <wp:posOffset>2406650</wp:posOffset>
                </wp:positionH>
                <wp:positionV relativeFrom="paragraph">
                  <wp:posOffset>268507</wp:posOffset>
                </wp:positionV>
                <wp:extent cx="914400" cy="228600"/>
                <wp:effectExtent l="25400" t="0" r="0" b="25400"/>
                <wp:wrapNone/>
                <wp:docPr id="44" name="Down Arrow 44"/>
                <wp:cNvGraphicFramePr/>
                <a:graphic xmlns:a="http://schemas.openxmlformats.org/drawingml/2006/main">
                  <a:graphicData uri="http://schemas.microsoft.com/office/word/2010/wordprocessingShape">
                    <wps:wsp>
                      <wps:cNvSpPr/>
                      <wps:spPr>
                        <a:xfrm>
                          <a:off x="0" y="0"/>
                          <a:ext cx="914400" cy="228600"/>
                        </a:xfrm>
                        <a:prstGeom prst="down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BBEDAF" id="Down Arrow 44" o:spid="_x0000_s1026" type="#_x0000_t67" style="position:absolute;margin-left:189.5pt;margin-top:21.15pt;width:1in;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" adj="10800" fillcolor="#3494ba [3204]" strokecolor="#3494ba [3204]"/>
            </w:pict>
          </mc:Fallback>
        </mc:AlternateContent>
      </w:r>
    </w:p>
    <w:p w14:paraId="71D09301" w14:textId="49408661" w:rsidR="00FF75DD" w:rsidRDefault="00FF75DD" w:rsidP="00FF75DD">
      <w:r>
        <w:rPr>
          <w:noProof/>
          <w:lang w:eastAsia="zh-CN"/>
        </w:rPr>
        <mc:AlternateContent>
          <mc:Choice Requires="wps">
            <w:drawing>
              <wp:anchor distT="0" distB="0" distL="114300" distR="114300" simplePos="0" relativeHeight="251683840" behindDoc="0" locked="0" layoutInCell="1" allowOverlap="1" wp14:anchorId="02CA43AE" wp14:editId="4750BEAC">
                <wp:simplePos x="0" y="0"/>
                <wp:positionH relativeFrom="margin">
                  <wp:posOffset>12700</wp:posOffset>
                </wp:positionH>
                <wp:positionV relativeFrom="paragraph">
                  <wp:posOffset>213897</wp:posOffset>
                </wp:positionV>
                <wp:extent cx="5943600" cy="1600200"/>
                <wp:effectExtent l="12700" t="12700" r="25400" b="25400"/>
                <wp:wrapNone/>
                <wp:docPr id="45" name="Rounded Rectangle 45"/>
                <wp:cNvGraphicFramePr/>
                <a:graphic xmlns:a="http://schemas.openxmlformats.org/drawingml/2006/main">
                  <a:graphicData uri="http://schemas.microsoft.com/office/word/2010/wordprocessingShape">
                    <wps:wsp>
                      <wps:cNvSpPr/>
                      <wps:spPr>
                        <a:xfrm>
                          <a:off x="0" y="0"/>
                          <a:ext cx="5943600" cy="16002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B11F2E5" id="Rounded Rectangle 45" o:spid="_x0000_s1026" style="position:absolute;margin-left:1pt;margin-top:16.85pt;width:468pt;height:12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" filled="f" strokecolor="#3494ba [3204]" strokeweight="3pt">
                <w10:wrap anchorx="margin"/>
              </v:roundrect>
            </w:pict>
          </mc:Fallback>
        </mc:AlternateContent>
      </w:r>
      <w:r>
        <w:rPr>
          <w:noProof/>
          <w:lang w:eastAsia="zh-CN"/>
        </w:rPr>
        <mc:AlternateContent>
          <mc:Choice Requires="wps">
            <w:drawing>
              <wp:anchor distT="0" distB="0" distL="114300" distR="114300" simplePos="0" relativeHeight="251687936" behindDoc="0" locked="0" layoutInCell="1" allowOverlap="1" wp14:anchorId="3831F9C8" wp14:editId="29E05386">
                <wp:simplePos x="0" y="0"/>
                <wp:positionH relativeFrom="column">
                  <wp:posOffset>39370</wp:posOffset>
                </wp:positionH>
                <wp:positionV relativeFrom="paragraph">
                  <wp:posOffset>281207</wp:posOffset>
                </wp:positionV>
                <wp:extent cx="5943600" cy="16002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943600" cy="1600200"/>
                        </a:xfrm>
                        <a:prstGeom prst="rect">
                          <a:avLst/>
                        </a:prstGeom>
                        <a:noFill/>
                        <a:ln w="6350">
                          <a:noFill/>
                        </a:ln>
                      </wps:spPr>
                      <wps:txbx>
                        <w:txbxContent>
                          <w:p w14:paraId="375C9F0B" w14:textId="77777777" w:rsidR="00622E9D" w:rsidRPr="00184FDF" w:rsidRDefault="00622E9D" w:rsidP="00FF75DD">
                            <w:pPr>
                              <w:jc w:val="center"/>
                              <w:rPr>
                                <w:rFonts w:ascii="Verdana" w:hAnsi="Verdana"/>
                                <w:b/>
                                <w:sz w:val="28"/>
                                <w:szCs w:val="28"/>
                              </w:rPr>
                            </w:pPr>
                            <w:r>
                              <w:rPr>
                                <w:rFonts w:ascii="Verdana" w:hAnsi="Verdana"/>
                                <w:b/>
                                <w:sz w:val="28"/>
                                <w:szCs w:val="28"/>
                              </w:rPr>
                              <w:t>Topic Sentence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31F9C8" id="Text Box 46" o:spid="_x0000_s1035" type="#_x0000_t202" style="position:absolute;margin-left:3.1pt;margin-top:22.15pt;width:468pt;height:1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" filled="f" stroked="f" strokeweight=".5pt">
                <v:textbox>
                  <w:txbxContent>
                    <w:p w14:paraId="375C9F0B" w14:textId="77777777" w:rsidR="00622E9D" w:rsidRPr="00184FDF" w:rsidRDefault="00622E9D" w:rsidP="00FF75DD">
                      <w:pPr>
                        <w:jc w:val="center"/>
                        <w:rPr>
                          <w:rFonts w:ascii="Verdana" w:hAnsi="Verdana"/>
                          <w:b/>
                          <w:sz w:val="28"/>
                          <w:szCs w:val="28"/>
                        </w:rPr>
                      </w:pPr>
                      <w:r>
                        <w:rPr>
                          <w:rFonts w:ascii="Verdana" w:hAnsi="Verdana"/>
                          <w:b/>
                          <w:sz w:val="28"/>
                          <w:szCs w:val="28"/>
                        </w:rPr>
                        <w:t>Topic Sentence B</w:t>
                      </w:r>
                    </w:p>
                  </w:txbxContent>
                </v:textbox>
              </v:shape>
            </w:pict>
          </mc:Fallback>
        </mc:AlternateContent>
      </w:r>
    </w:p>
    <w:p w14:paraId="69A4846C" w14:textId="229F02F0" w:rsidR="00FF75DD" w:rsidRDefault="00FF75DD" w:rsidP="00FF75DD"/>
    <w:p w14:paraId="67791533" w14:textId="77777777" w:rsidR="00FF75DD" w:rsidRDefault="00FF75DD" w:rsidP="00FF75DD"/>
    <w:p w14:paraId="2B2F29EF" w14:textId="77777777" w:rsidR="00FF75DD" w:rsidRDefault="00FF75DD" w:rsidP="00FF75DD"/>
    <w:p w14:paraId="4B687896" w14:textId="77777777" w:rsidR="00FF75DD" w:rsidRDefault="00FF75DD" w:rsidP="00FF75DD"/>
    <w:p w14:paraId="01E6E644" w14:textId="5923DCC3" w:rsidR="00FF75DD" w:rsidRDefault="007D20AF" w:rsidP="00FF75DD">
      <w:r>
        <w:rPr>
          <w:noProof/>
          <w:lang w:eastAsia="zh-CN"/>
        </w:rPr>
        <mc:AlternateContent>
          <mc:Choice Requires="wps">
            <w:drawing>
              <wp:anchor distT="0" distB="0" distL="114300" distR="114300" simplePos="0" relativeHeight="251691008" behindDoc="0" locked="0" layoutInCell="1" allowOverlap="1" wp14:anchorId="6D40A27A" wp14:editId="527B6D36">
                <wp:simplePos x="0" y="0"/>
                <wp:positionH relativeFrom="column">
                  <wp:posOffset>2799080</wp:posOffset>
                </wp:positionH>
                <wp:positionV relativeFrom="paragraph">
                  <wp:posOffset>275688</wp:posOffset>
                </wp:positionV>
                <wp:extent cx="3200400" cy="284162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200400" cy="2841625"/>
                        </a:xfrm>
                        <a:prstGeom prst="rect">
                          <a:avLst/>
                        </a:prstGeom>
                        <a:noFill/>
                        <a:ln w="6350">
                          <a:noFill/>
                        </a:ln>
                      </wps:spPr>
                      <wps:txbx>
                        <w:txbxContent>
                          <w:p w14:paraId="6A4CDC71" w14:textId="77777777" w:rsidR="00622E9D" w:rsidRDefault="00622E9D" w:rsidP="00FF75DD">
                            <w:pPr>
                              <w:spacing w:after="0" w:line="360" w:lineRule="auto"/>
                              <w:rPr>
                                <w:rFonts w:ascii="Verdana" w:hAnsi="Verdana"/>
                                <w:sz w:val="24"/>
                                <w:szCs w:val="24"/>
                              </w:rPr>
                            </w:pPr>
                            <w:r w:rsidRPr="001E2729">
                              <w:rPr>
                                <w:rFonts w:ascii="Verdana" w:hAnsi="Verdana"/>
                                <w:sz w:val="24"/>
                                <w:szCs w:val="24"/>
                              </w:rPr>
                              <w:t xml:space="preserve">Detail #___ (Source #___) </w:t>
                            </w:r>
                          </w:p>
                          <w:p w14:paraId="21B1C3CD" w14:textId="77777777"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3BB166C4" w14:textId="77777777"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1FC03822" w14:textId="77777777" w:rsidR="00622E9D" w:rsidRDefault="00622E9D" w:rsidP="00FF75DD">
                            <w:pPr>
                              <w:spacing w:after="0" w:line="360" w:lineRule="auto"/>
                              <w:rPr>
                                <w:rFonts w:ascii="Verdana" w:hAnsi="Verdana"/>
                                <w:sz w:val="24"/>
                                <w:szCs w:val="24"/>
                              </w:rPr>
                            </w:pPr>
                            <w:r w:rsidRPr="001E2729">
                              <w:rPr>
                                <w:rFonts w:ascii="Verdana" w:hAnsi="Verdana"/>
                                <w:sz w:val="24"/>
                                <w:szCs w:val="24"/>
                              </w:rPr>
                              <w:t xml:space="preserve">Detail #___ (Source #___) </w:t>
                            </w:r>
                          </w:p>
                          <w:p w14:paraId="2C363C68" w14:textId="77777777"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37B82345" w14:textId="77777777"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2E2DDE77" w14:textId="77777777" w:rsidR="00622E9D" w:rsidRDefault="00622E9D" w:rsidP="00FF75DD">
                            <w:pPr>
                              <w:spacing w:after="0" w:line="360" w:lineRule="auto"/>
                              <w:rPr>
                                <w:rFonts w:ascii="Verdana" w:hAnsi="Verdana"/>
                                <w:sz w:val="24"/>
                                <w:szCs w:val="24"/>
                              </w:rPr>
                            </w:pPr>
                            <w:r w:rsidRPr="001E2729">
                              <w:rPr>
                                <w:rFonts w:ascii="Verdana" w:hAnsi="Verdana"/>
                                <w:sz w:val="24"/>
                                <w:szCs w:val="24"/>
                              </w:rPr>
                              <w:t>Detail #___ (Source #___)</w:t>
                            </w:r>
                          </w:p>
                          <w:p w14:paraId="30BC5140" w14:textId="77777777"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4385CBCE" w14:textId="77777777"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7EE88994" w14:textId="77777777" w:rsidR="00622E9D" w:rsidRPr="001E2729" w:rsidRDefault="00622E9D" w:rsidP="00FF75DD">
                            <w:pPr>
                              <w:rPr>
                                <w:rFonts w:ascii="Verdana" w:hAnsi="Verdana"/>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40A27A" id="Text Box 48" o:spid="_x0000_s1036" type="#_x0000_t202" style="position:absolute;margin-left:220.4pt;margin-top:21.7pt;width:252pt;height:22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" filled="f" stroked="f" strokeweight=".5pt">
                <v:textbox>
                  <w:txbxContent>
                    <w:p w14:paraId="6A4CDC71" w14:textId="77777777" w:rsidR="00622E9D" w:rsidRDefault="00622E9D" w:rsidP="00FF75DD">
                      <w:pPr>
                        <w:spacing w:after="0" w:line="360" w:lineRule="auto"/>
                        <w:rPr>
                          <w:rFonts w:ascii="Verdana" w:hAnsi="Verdana"/>
                          <w:sz w:val="24"/>
                          <w:szCs w:val="24"/>
                        </w:rPr>
                      </w:pPr>
                      <w:r w:rsidRPr="001E2729">
                        <w:rPr>
                          <w:rFonts w:ascii="Verdana" w:hAnsi="Verdana"/>
                          <w:sz w:val="24"/>
                          <w:szCs w:val="24"/>
                        </w:rPr>
                        <w:t xml:space="preserve">Detail #___ (Source #___) </w:t>
                      </w:r>
                    </w:p>
                    <w:p w14:paraId="21B1C3CD" w14:textId="77777777"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3BB166C4" w14:textId="77777777"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1FC03822" w14:textId="77777777" w:rsidR="00622E9D" w:rsidRDefault="00622E9D" w:rsidP="00FF75DD">
                      <w:pPr>
                        <w:spacing w:after="0" w:line="360" w:lineRule="auto"/>
                        <w:rPr>
                          <w:rFonts w:ascii="Verdana" w:hAnsi="Verdana"/>
                          <w:sz w:val="24"/>
                          <w:szCs w:val="24"/>
                        </w:rPr>
                      </w:pPr>
                      <w:r w:rsidRPr="001E2729">
                        <w:rPr>
                          <w:rFonts w:ascii="Verdana" w:hAnsi="Verdana"/>
                          <w:sz w:val="24"/>
                          <w:szCs w:val="24"/>
                        </w:rPr>
                        <w:t xml:space="preserve">Detail #___ (Source #___) </w:t>
                      </w:r>
                    </w:p>
                    <w:p w14:paraId="2C363C68" w14:textId="77777777"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37B82345" w14:textId="77777777"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2E2DDE77" w14:textId="77777777" w:rsidR="00622E9D" w:rsidRDefault="00622E9D" w:rsidP="00FF75DD">
                      <w:pPr>
                        <w:spacing w:after="0" w:line="360" w:lineRule="auto"/>
                        <w:rPr>
                          <w:rFonts w:ascii="Verdana" w:hAnsi="Verdana"/>
                          <w:sz w:val="24"/>
                          <w:szCs w:val="24"/>
                        </w:rPr>
                      </w:pPr>
                      <w:r w:rsidRPr="001E2729">
                        <w:rPr>
                          <w:rFonts w:ascii="Verdana" w:hAnsi="Verdana"/>
                          <w:sz w:val="24"/>
                          <w:szCs w:val="24"/>
                        </w:rPr>
                        <w:t>Detail #___ (Source #___)</w:t>
                      </w:r>
                    </w:p>
                    <w:p w14:paraId="30BC5140" w14:textId="77777777"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4385CBCE" w14:textId="77777777" w:rsidR="00622E9D" w:rsidRPr="001E2729" w:rsidRDefault="00622E9D" w:rsidP="00FF75DD">
                      <w:pPr>
                        <w:spacing w:after="0" w:line="360" w:lineRule="auto"/>
                        <w:rPr>
                          <w:rFonts w:ascii="Verdana" w:hAnsi="Verdana"/>
                          <w:sz w:val="24"/>
                          <w:szCs w:val="24"/>
                        </w:rPr>
                      </w:pPr>
                      <w:r w:rsidRPr="001E2729">
                        <w:rPr>
                          <w:rFonts w:ascii="Verdana" w:hAnsi="Verdana"/>
                          <w:sz w:val="24"/>
                          <w:szCs w:val="24"/>
                        </w:rPr>
                        <w:t>__________________________</w:t>
                      </w:r>
                      <w:r>
                        <w:rPr>
                          <w:rFonts w:ascii="Verdana" w:hAnsi="Verdana"/>
                          <w:sz w:val="24"/>
                          <w:szCs w:val="24"/>
                        </w:rPr>
                        <w:t>_____</w:t>
                      </w:r>
                    </w:p>
                    <w:p w14:paraId="7EE88994" w14:textId="77777777" w:rsidR="00622E9D" w:rsidRPr="001E2729" w:rsidRDefault="00622E9D" w:rsidP="00FF75DD">
                      <w:pPr>
                        <w:rPr>
                          <w:rFonts w:ascii="Verdana" w:hAnsi="Verdana"/>
                          <w:sz w:val="24"/>
                          <w:szCs w:val="24"/>
                        </w:rPr>
                      </w:pPr>
                    </w:p>
                  </w:txbxContent>
                </v:textbox>
              </v:shape>
            </w:pict>
          </mc:Fallback>
        </mc:AlternateContent>
      </w:r>
    </w:p>
    <w:p w14:paraId="121C7507" w14:textId="4FD8FD54" w:rsidR="00FF75DD" w:rsidRDefault="007D20AF" w:rsidP="00FF75DD">
      <w:r>
        <w:rPr>
          <w:noProof/>
          <w:lang w:eastAsia="zh-CN"/>
        </w:rPr>
        <mc:AlternateContent>
          <mc:Choice Requires="wps">
            <w:drawing>
              <wp:anchor distT="0" distB="0" distL="114300" distR="114300" simplePos="0" relativeHeight="251689984" behindDoc="0" locked="0" layoutInCell="1" allowOverlap="1" wp14:anchorId="1CE94778" wp14:editId="17E1C476">
                <wp:simplePos x="0" y="0"/>
                <wp:positionH relativeFrom="column">
                  <wp:posOffset>-27940</wp:posOffset>
                </wp:positionH>
                <wp:positionV relativeFrom="paragraph">
                  <wp:posOffset>60423</wp:posOffset>
                </wp:positionV>
                <wp:extent cx="2743200" cy="25146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743200" cy="2514600"/>
                        </a:xfrm>
                        <a:prstGeom prst="rect">
                          <a:avLst/>
                        </a:prstGeom>
                        <a:noFill/>
                        <a:ln w="6350">
                          <a:noFill/>
                        </a:ln>
                      </wps:spPr>
                      <wps:txbx>
                        <w:txbxContent>
                          <w:p w14:paraId="774E27C8" w14:textId="77777777" w:rsidR="00622E9D" w:rsidRDefault="00622E9D" w:rsidP="00FF75DD">
                            <w:pPr>
                              <w:jc w:val="center"/>
                              <w:rPr>
                                <w:rFonts w:ascii="Verdana" w:hAnsi="Verdana"/>
                                <w:b/>
                                <w:sz w:val="28"/>
                                <w:szCs w:val="28"/>
                              </w:rPr>
                            </w:pPr>
                            <w:r>
                              <w:rPr>
                                <w:rFonts w:ascii="Verdana" w:hAnsi="Verdana"/>
                                <w:b/>
                                <w:sz w:val="28"/>
                                <w:szCs w:val="28"/>
                              </w:rPr>
                              <w:t>Transitions</w:t>
                            </w:r>
                          </w:p>
                          <w:p w14:paraId="0C592C1B" w14:textId="77777777" w:rsidR="00622E9D" w:rsidRPr="001E2729" w:rsidRDefault="00622E9D" w:rsidP="00FF75DD">
                            <w:pPr>
                              <w:pStyle w:val="ListParagraph"/>
                              <w:numPr>
                                <w:ilvl w:val="0"/>
                                <w:numId w:val="18"/>
                              </w:numPr>
                              <w:spacing w:after="360" w:line="360" w:lineRule="auto"/>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53FDB271" w14:textId="77777777" w:rsidR="00622E9D" w:rsidRPr="001E2729" w:rsidRDefault="00622E9D" w:rsidP="00FF75DD">
                            <w:pPr>
                              <w:pStyle w:val="ListParagraph"/>
                              <w:spacing w:after="360" w:line="360" w:lineRule="auto"/>
                              <w:ind w:left="360"/>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46B38074" w14:textId="77777777" w:rsidR="00622E9D" w:rsidRPr="001E2729" w:rsidRDefault="00622E9D" w:rsidP="00FF75DD">
                            <w:pPr>
                              <w:pStyle w:val="ListParagraph"/>
                              <w:numPr>
                                <w:ilvl w:val="0"/>
                                <w:numId w:val="18"/>
                              </w:numPr>
                              <w:spacing w:after="360" w:line="360" w:lineRule="auto"/>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6F53AF17" w14:textId="77777777" w:rsidR="00622E9D" w:rsidRPr="001E2729" w:rsidRDefault="00622E9D" w:rsidP="00FF75DD">
                            <w:pPr>
                              <w:pStyle w:val="ListParagraph"/>
                              <w:spacing w:after="360" w:line="360" w:lineRule="auto"/>
                              <w:ind w:left="360"/>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7870F419" w14:textId="77777777" w:rsidR="00622E9D" w:rsidRPr="001E2729" w:rsidRDefault="00622E9D" w:rsidP="00FF75DD">
                            <w:pPr>
                              <w:pStyle w:val="ListParagraph"/>
                              <w:numPr>
                                <w:ilvl w:val="0"/>
                                <w:numId w:val="18"/>
                              </w:numPr>
                              <w:spacing w:after="360" w:line="360" w:lineRule="auto"/>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20514EE8" w14:textId="77777777" w:rsidR="00622E9D" w:rsidRPr="001E2729" w:rsidRDefault="00622E9D" w:rsidP="00FF75DD">
                            <w:pPr>
                              <w:pStyle w:val="ListParagraph"/>
                              <w:spacing w:after="360" w:line="360" w:lineRule="auto"/>
                              <w:ind w:left="360"/>
                              <w:rPr>
                                <w:rFonts w:ascii="Verdana" w:hAnsi="Verdana"/>
                                <w:sz w:val="28"/>
                                <w:szCs w:val="28"/>
                              </w:rPr>
                            </w:pPr>
                            <w:r w:rsidRPr="001E2729">
                              <w:rPr>
                                <w:rFonts w:ascii="Verdana" w:hAnsi="Verdana"/>
                                <w:sz w:val="28"/>
                                <w:szCs w:val="28"/>
                              </w:rPr>
                              <w:t>__________________</w:t>
                            </w:r>
                            <w:r>
                              <w:rPr>
                                <w:rFonts w:ascii="Verdana" w:hAnsi="Verdana"/>
                                <w:sz w:val="28"/>
                                <w:szCs w:val="28"/>
                              </w:rPr>
                              <w:t>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E94778" id="Text Box 47" o:spid="_x0000_s1037" type="#_x0000_t202" style="position:absolute;margin-left:-2.2pt;margin-top:4.75pt;width:3in;height:1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" filled="f" stroked="f" strokeweight=".5pt">
                <v:textbox>
                  <w:txbxContent>
                    <w:p w14:paraId="774E27C8" w14:textId="77777777" w:rsidR="00622E9D" w:rsidRDefault="00622E9D" w:rsidP="00FF75DD">
                      <w:pPr>
                        <w:jc w:val="center"/>
                        <w:rPr>
                          <w:rFonts w:ascii="Verdana" w:hAnsi="Verdana"/>
                          <w:b/>
                          <w:sz w:val="28"/>
                          <w:szCs w:val="28"/>
                        </w:rPr>
                      </w:pPr>
                      <w:r>
                        <w:rPr>
                          <w:rFonts w:ascii="Verdana" w:hAnsi="Verdana"/>
                          <w:b/>
                          <w:sz w:val="28"/>
                          <w:szCs w:val="28"/>
                        </w:rPr>
                        <w:t>Transitions</w:t>
                      </w:r>
                    </w:p>
                    <w:p w14:paraId="0C592C1B" w14:textId="77777777" w:rsidR="00622E9D" w:rsidRPr="001E2729" w:rsidRDefault="00622E9D" w:rsidP="00FF75DD">
                      <w:pPr>
                        <w:pStyle w:val="ListParagraph"/>
                        <w:numPr>
                          <w:ilvl w:val="0"/>
                          <w:numId w:val="18"/>
                        </w:numPr>
                        <w:spacing w:after="360" w:line="360" w:lineRule="auto"/>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53FDB271" w14:textId="77777777" w:rsidR="00622E9D" w:rsidRPr="001E2729" w:rsidRDefault="00622E9D" w:rsidP="00FF75DD">
                      <w:pPr>
                        <w:pStyle w:val="ListParagraph"/>
                        <w:spacing w:after="360" w:line="360" w:lineRule="auto"/>
                        <w:ind w:left="360"/>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46B38074" w14:textId="77777777" w:rsidR="00622E9D" w:rsidRPr="001E2729" w:rsidRDefault="00622E9D" w:rsidP="00FF75DD">
                      <w:pPr>
                        <w:pStyle w:val="ListParagraph"/>
                        <w:numPr>
                          <w:ilvl w:val="0"/>
                          <w:numId w:val="18"/>
                        </w:numPr>
                        <w:spacing w:after="360" w:line="360" w:lineRule="auto"/>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6F53AF17" w14:textId="77777777" w:rsidR="00622E9D" w:rsidRPr="001E2729" w:rsidRDefault="00622E9D" w:rsidP="00FF75DD">
                      <w:pPr>
                        <w:pStyle w:val="ListParagraph"/>
                        <w:spacing w:after="360" w:line="360" w:lineRule="auto"/>
                        <w:ind w:left="360"/>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7870F419" w14:textId="77777777" w:rsidR="00622E9D" w:rsidRPr="001E2729" w:rsidRDefault="00622E9D" w:rsidP="00FF75DD">
                      <w:pPr>
                        <w:pStyle w:val="ListParagraph"/>
                        <w:numPr>
                          <w:ilvl w:val="0"/>
                          <w:numId w:val="18"/>
                        </w:numPr>
                        <w:spacing w:after="360" w:line="360" w:lineRule="auto"/>
                        <w:rPr>
                          <w:rFonts w:ascii="Verdana" w:hAnsi="Verdana"/>
                          <w:sz w:val="28"/>
                          <w:szCs w:val="28"/>
                        </w:rPr>
                      </w:pPr>
                      <w:r w:rsidRPr="001E2729">
                        <w:rPr>
                          <w:rFonts w:ascii="Verdana" w:hAnsi="Verdana"/>
                          <w:sz w:val="28"/>
                          <w:szCs w:val="28"/>
                        </w:rPr>
                        <w:t>__________________</w:t>
                      </w:r>
                      <w:r>
                        <w:rPr>
                          <w:rFonts w:ascii="Verdana" w:hAnsi="Verdana"/>
                          <w:sz w:val="28"/>
                          <w:szCs w:val="28"/>
                        </w:rPr>
                        <w:t>__</w:t>
                      </w:r>
                    </w:p>
                    <w:p w14:paraId="20514EE8" w14:textId="77777777" w:rsidR="00622E9D" w:rsidRPr="001E2729" w:rsidRDefault="00622E9D" w:rsidP="00FF75DD">
                      <w:pPr>
                        <w:pStyle w:val="ListParagraph"/>
                        <w:spacing w:after="360" w:line="360" w:lineRule="auto"/>
                        <w:ind w:left="360"/>
                        <w:rPr>
                          <w:rFonts w:ascii="Verdana" w:hAnsi="Verdana"/>
                          <w:sz w:val="28"/>
                          <w:szCs w:val="28"/>
                        </w:rPr>
                      </w:pPr>
                      <w:r w:rsidRPr="001E2729">
                        <w:rPr>
                          <w:rFonts w:ascii="Verdana" w:hAnsi="Verdana"/>
                          <w:sz w:val="28"/>
                          <w:szCs w:val="28"/>
                        </w:rPr>
                        <w:t>__________________</w:t>
                      </w:r>
                      <w:r>
                        <w:rPr>
                          <w:rFonts w:ascii="Verdana" w:hAnsi="Verdana"/>
                          <w:sz w:val="28"/>
                          <w:szCs w:val="28"/>
                        </w:rPr>
                        <w:t>__</w:t>
                      </w:r>
                    </w:p>
                  </w:txbxContent>
                </v:textbox>
              </v:shape>
            </w:pict>
          </mc:Fallback>
        </mc:AlternateContent>
      </w:r>
      <w:r>
        <w:rPr>
          <w:noProof/>
          <w:lang w:eastAsia="zh-CN"/>
        </w:rPr>
        <mc:AlternateContent>
          <mc:Choice Requires="wps">
            <w:drawing>
              <wp:anchor distT="0" distB="0" distL="114300" distR="114300" simplePos="0" relativeHeight="251684864" behindDoc="0" locked="0" layoutInCell="1" allowOverlap="1" wp14:anchorId="77A3FF21" wp14:editId="696ABA6A">
                <wp:simplePos x="0" y="0"/>
                <wp:positionH relativeFrom="column">
                  <wp:posOffset>0</wp:posOffset>
                </wp:positionH>
                <wp:positionV relativeFrom="paragraph">
                  <wp:posOffset>48358</wp:posOffset>
                </wp:positionV>
                <wp:extent cx="2743200" cy="2514600"/>
                <wp:effectExtent l="12700" t="12700" r="25400" b="25400"/>
                <wp:wrapNone/>
                <wp:docPr id="49" name="Rounded Rectangle 49"/>
                <wp:cNvGraphicFramePr/>
                <a:graphic xmlns:a="http://schemas.openxmlformats.org/drawingml/2006/main">
                  <a:graphicData uri="http://schemas.microsoft.com/office/word/2010/wordprocessingShape">
                    <wps:wsp>
                      <wps:cNvSpPr/>
                      <wps:spPr>
                        <a:xfrm>
                          <a:off x="0" y="0"/>
                          <a:ext cx="2743200" cy="2514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0EAAF9B" id="Rounded Rectangle 49" o:spid="_x0000_s1026" style="position:absolute;margin-left:0;margin-top:3.8pt;width:3in;height:19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" filled="f" strokecolor="#3494ba [3204]" strokeweight="3pt"/>
            </w:pict>
          </mc:Fallback>
        </mc:AlternateContent>
      </w:r>
    </w:p>
    <w:p w14:paraId="68C25B78" w14:textId="02FBCB75" w:rsidR="00FF75DD" w:rsidRDefault="00FF75DD" w:rsidP="00FF75DD"/>
    <w:p w14:paraId="033BF7D8" w14:textId="77777777" w:rsidR="00FF75DD" w:rsidRDefault="00FF75DD" w:rsidP="00FF75DD"/>
    <w:p w14:paraId="5AA1DEA4" w14:textId="36487E62" w:rsidR="00FF75DD" w:rsidRDefault="00FF75DD" w:rsidP="00FF75DD">
      <w:pPr>
        <w:pStyle w:val="Subtitle"/>
        <w:jc w:val="left"/>
      </w:pPr>
    </w:p>
    <w:p w14:paraId="0EE70FAD" w14:textId="77777777" w:rsidR="00FF75DD" w:rsidRDefault="00FF75DD" w:rsidP="00FF75DD"/>
    <w:p w14:paraId="51510802" w14:textId="77777777" w:rsidR="00FF75DD" w:rsidRDefault="00FF75DD" w:rsidP="00FF75DD"/>
    <w:p w14:paraId="2CAD1C5B" w14:textId="77777777" w:rsidR="00FF75DD" w:rsidRDefault="00FF75DD" w:rsidP="00FF75DD"/>
    <w:p w14:paraId="3D5B7EAC" w14:textId="3DB0C180" w:rsidR="00FF75DD" w:rsidRDefault="007D20AF" w:rsidP="00FF75DD">
      <w:r>
        <w:rPr>
          <w:noProof/>
          <w:lang w:eastAsia="zh-CN"/>
        </w:rPr>
        <mc:AlternateContent>
          <mc:Choice Requires="wps">
            <w:drawing>
              <wp:anchor distT="0" distB="0" distL="114300" distR="114300" simplePos="0" relativeHeight="251694080" behindDoc="0" locked="0" layoutInCell="1" allowOverlap="1" wp14:anchorId="40FC1C46" wp14:editId="2AD02454">
                <wp:simplePos x="0" y="0"/>
                <wp:positionH relativeFrom="column">
                  <wp:posOffset>55880</wp:posOffset>
                </wp:positionH>
                <wp:positionV relativeFrom="paragraph">
                  <wp:posOffset>276225</wp:posOffset>
                </wp:positionV>
                <wp:extent cx="59436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1828800"/>
                        </a:xfrm>
                        <a:prstGeom prst="rect">
                          <a:avLst/>
                        </a:prstGeom>
                        <a:noFill/>
                        <a:ln w="6350">
                          <a:noFill/>
                        </a:ln>
                      </wps:spPr>
                      <wps:txbx>
                        <w:txbxContent>
                          <w:p w14:paraId="73000C69" w14:textId="0E0E68C9" w:rsidR="00622E9D" w:rsidRPr="007D20AF" w:rsidRDefault="00622E9D" w:rsidP="007D20AF">
                            <w:pPr>
                              <w:jc w:val="center"/>
                              <w:rPr>
                                <w:rFonts w:ascii="Verdana" w:hAnsi="Verdana"/>
                                <w:b/>
                                <w:sz w:val="28"/>
                                <w:szCs w:val="28"/>
                              </w:rPr>
                            </w:pPr>
                            <w:r>
                              <w:rPr>
                                <w:rFonts w:ascii="Verdana" w:hAnsi="Verdana"/>
                                <w:b/>
                                <w:sz w:val="28"/>
                                <w:szCs w:val="28"/>
                              </w:rPr>
                              <w:t>Concluding Statement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FC1C46" id="Text Box 53" o:spid="_x0000_s1038" type="#_x0000_t202" style="position:absolute;margin-left:4.4pt;margin-top:21.75pt;width:468pt;height:2in;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" filled="f" stroked="f" strokeweight=".5pt">
                <v:textbox>
                  <w:txbxContent>
                    <w:p w14:paraId="73000C69" w14:textId="0E0E68C9" w:rsidR="00622E9D" w:rsidRPr="007D20AF" w:rsidRDefault="00622E9D" w:rsidP="007D20AF">
                      <w:pPr>
                        <w:jc w:val="center"/>
                        <w:rPr>
                          <w:rFonts w:ascii="Verdana" w:hAnsi="Verdana"/>
                          <w:b/>
                          <w:sz w:val="28"/>
                          <w:szCs w:val="28"/>
                        </w:rPr>
                      </w:pPr>
                      <w:r>
                        <w:rPr>
                          <w:rFonts w:ascii="Verdana" w:hAnsi="Verdana"/>
                          <w:b/>
                          <w:sz w:val="28"/>
                          <w:szCs w:val="28"/>
                        </w:rPr>
                        <w:t>Concluding Statement</w:t>
                      </w:r>
                    </w:p>
                  </w:txbxContent>
                </v:textbox>
              </v:shape>
            </w:pict>
          </mc:Fallback>
        </mc:AlternateContent>
      </w:r>
      <w:r>
        <w:rPr>
          <w:noProof/>
          <w:lang w:eastAsia="zh-CN"/>
        </w:rPr>
        <mc:AlternateContent>
          <mc:Choice Requires="wps">
            <w:drawing>
              <wp:anchor distT="0" distB="0" distL="114300" distR="114300" simplePos="0" relativeHeight="251693056" behindDoc="0" locked="0" layoutInCell="1" allowOverlap="1" wp14:anchorId="1C48D301" wp14:editId="0D112955">
                <wp:simplePos x="0" y="0"/>
                <wp:positionH relativeFrom="column">
                  <wp:posOffset>69215</wp:posOffset>
                </wp:positionH>
                <wp:positionV relativeFrom="paragraph">
                  <wp:posOffset>282477</wp:posOffset>
                </wp:positionV>
                <wp:extent cx="5943600" cy="1828800"/>
                <wp:effectExtent l="12700" t="12700" r="25400" b="25400"/>
                <wp:wrapNone/>
                <wp:docPr id="52" name="Rounded Rectangle 52"/>
                <wp:cNvGraphicFramePr/>
                <a:graphic xmlns:a="http://schemas.openxmlformats.org/drawingml/2006/main">
                  <a:graphicData uri="http://schemas.microsoft.com/office/word/2010/wordprocessingShape">
                    <wps:wsp>
                      <wps:cNvSpPr/>
                      <wps:spPr>
                        <a:xfrm>
                          <a:off x="0" y="0"/>
                          <a:ext cx="5943600" cy="1828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CDA2A21" id="Rounded Rectangle 52" o:spid="_x0000_s1026" style="position:absolute;margin-left:5.45pt;margin-top:22.25pt;width:468pt;height:2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" filled="f" strokecolor="#3494ba [3204]" strokeweight="3pt"/>
            </w:pict>
          </mc:Fallback>
        </mc:AlternateContent>
      </w:r>
    </w:p>
    <w:p w14:paraId="7A175769" w14:textId="4508C43E" w:rsidR="00FF75DD" w:rsidRDefault="00FF75DD" w:rsidP="00FF75DD"/>
    <w:p w14:paraId="6C81498F" w14:textId="0F8B182B" w:rsidR="00FF75DD" w:rsidRPr="00D56B15" w:rsidRDefault="00FF75DD" w:rsidP="00FF75DD"/>
    <w:p w14:paraId="66EB935E" w14:textId="3CD44C77" w:rsidR="00FF75DD" w:rsidRDefault="00FF75DD" w:rsidP="00FF75DD"/>
    <w:p w14:paraId="76817854" w14:textId="678405C4" w:rsidR="00FF75DD" w:rsidRDefault="00FF75DD" w:rsidP="00FF75DD"/>
    <w:p w14:paraId="5FF22008" w14:textId="77777777" w:rsidR="00FF75DD" w:rsidRDefault="00FF75DD" w:rsidP="00FF75DD"/>
    <w:p w14:paraId="1A24F5BF" w14:textId="77777777" w:rsidR="00FF75DD" w:rsidRPr="00D56B15" w:rsidRDefault="00FF75DD" w:rsidP="00D56B15">
      <w:pPr>
        <w:sectPr w:rsidR="00FF75DD" w:rsidRPr="00D56B15" w:rsidSect="00B16ACC">
          <w:pgSz w:w="12240" w:h="15840"/>
          <w:pgMar w:top="1440" w:right="1440" w:bottom="1440" w:left="1440" w:header="720" w:footer="720" w:gutter="0"/>
          <w:cols w:space="720"/>
          <w:docGrid w:linePitch="360"/>
        </w:sectPr>
      </w:pPr>
    </w:p>
    <w:p w14:paraId="73DFCD76" w14:textId="2A5F60FA" w:rsidR="007D20AF" w:rsidRDefault="007D20AF" w:rsidP="00510016">
      <w:pPr>
        <w:jc w:val="both"/>
      </w:pPr>
    </w:p>
    <w:p w14:paraId="220D53B6" w14:textId="4F25BD3D" w:rsidR="007D20AF" w:rsidRPr="00B16ACC" w:rsidRDefault="007D20AF" w:rsidP="007D20AF">
      <w:pPr>
        <w:pStyle w:val="MainDocTitle"/>
      </w:pPr>
      <w:r>
        <w:t>Creating a Topic Sentence</w:t>
      </w:r>
    </w:p>
    <w:p w14:paraId="74513B57" w14:textId="77777777" w:rsidR="007D20AF" w:rsidRDefault="007D20AF" w:rsidP="007D20AF">
      <w:pPr>
        <w:pStyle w:val="SectTitle"/>
      </w:pPr>
      <w:r>
        <w:t>Student Handout</w:t>
      </w:r>
    </w:p>
    <w:p w14:paraId="18BA86B9" w14:textId="373EDD8D" w:rsidR="007D20AF" w:rsidRDefault="007D20AF" w:rsidP="004164B2">
      <w:pPr>
        <w:pStyle w:val="Subtitle"/>
        <w:spacing w:after="360"/>
      </w:pPr>
      <w:r w:rsidRPr="00B16ACC">
        <w:t>Lesson</w:t>
      </w:r>
      <w:r w:rsidRPr="739FECA3">
        <w:t xml:space="preserve"> </w:t>
      </w:r>
      <w:r>
        <w:t>3</w:t>
      </w:r>
    </w:p>
    <w:p w14:paraId="54896D9C" w14:textId="2F38EB84" w:rsidR="007D20AF" w:rsidRDefault="008735CE" w:rsidP="004164B2">
      <w:pPr>
        <w:pBdr>
          <w:bottom w:val="single" w:sz="12" w:space="1" w:color="auto"/>
        </w:pBdr>
        <w:spacing w:after="0" w:line="240" w:lineRule="auto"/>
        <w:jc w:val="center"/>
        <w:rPr>
          <w:rFonts w:ascii="Verdana" w:hAnsi="Verdana"/>
          <w:b/>
          <w:sz w:val="28"/>
          <w:szCs w:val="28"/>
        </w:rPr>
      </w:pPr>
      <w:r>
        <w:rPr>
          <w:rFonts w:ascii="Verdana" w:hAnsi="Verdana"/>
          <w:b/>
          <w:sz w:val="28"/>
          <w:szCs w:val="28"/>
        </w:rPr>
        <w:t>Body Paragraph 1</w:t>
      </w:r>
    </w:p>
    <w:p w14:paraId="5FEC736F" w14:textId="73D5C534" w:rsidR="00807641" w:rsidRDefault="00DC14BE" w:rsidP="004164B2">
      <w:pPr>
        <w:spacing w:after="0" w:line="240" w:lineRule="auto"/>
        <w:jc w:val="center"/>
        <w:rPr>
          <w:rFonts w:ascii="Verdana" w:hAnsi="Verdana"/>
          <w:b/>
          <w:sz w:val="28"/>
          <w:szCs w:val="28"/>
        </w:rPr>
      </w:pPr>
      <w:r>
        <w:rPr>
          <w:rFonts w:ascii="Verdana" w:hAnsi="Verdana"/>
          <w:b/>
          <w:noProof/>
          <w:sz w:val="28"/>
          <w:szCs w:val="28"/>
          <w:lang w:eastAsia="zh-CN"/>
        </w:rPr>
        <mc:AlternateContent>
          <mc:Choice Requires="wps">
            <w:drawing>
              <wp:anchor distT="0" distB="0" distL="114300" distR="114300" simplePos="0" relativeHeight="251713536" behindDoc="0" locked="0" layoutInCell="1" allowOverlap="1" wp14:anchorId="64C7DAAF" wp14:editId="495087B9">
                <wp:simplePos x="0" y="0"/>
                <wp:positionH relativeFrom="column">
                  <wp:posOffset>3104515</wp:posOffset>
                </wp:positionH>
                <wp:positionV relativeFrom="paragraph">
                  <wp:posOffset>138967</wp:posOffset>
                </wp:positionV>
                <wp:extent cx="2743200" cy="914400"/>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w="6350">
                          <a:noFill/>
                        </a:ln>
                      </wps:spPr>
                      <wps:txbx>
                        <w:txbxContent>
                          <w:p w14:paraId="63EA4993" w14:textId="5A7326EA" w:rsidR="00622E9D" w:rsidRPr="00DC14BE" w:rsidRDefault="00622E9D" w:rsidP="00DC14BE">
                            <w:pPr>
                              <w:jc w:val="center"/>
                              <w:rPr>
                                <w:rFonts w:ascii="Verdana" w:hAnsi="Verdana"/>
                                <w:sz w:val="24"/>
                                <w:szCs w:val="24"/>
                              </w:rPr>
                            </w:pPr>
                            <w:r>
                              <w:rPr>
                                <w:rFonts w:ascii="Verdana" w:hAnsi="Verdana"/>
                                <w:sz w:val="24"/>
                                <w:szCs w:val="24"/>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C7DAAF" id="Text Box 137" o:spid="_x0000_s1039" type="#_x0000_t202" style="position:absolute;left:0;text-align:left;margin-left:244.45pt;margin-top:10.95pt;width:3in;height:1in;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" filled="f" stroked="f" strokeweight=".5pt">
                <v:textbox>
                  <w:txbxContent>
                    <w:p w14:paraId="63EA4993" w14:textId="5A7326EA" w:rsidR="00622E9D" w:rsidRPr="00DC14BE" w:rsidRDefault="00622E9D" w:rsidP="00DC14BE">
                      <w:pPr>
                        <w:jc w:val="center"/>
                        <w:rPr>
                          <w:rFonts w:ascii="Verdana" w:hAnsi="Verdana"/>
                          <w:sz w:val="24"/>
                          <w:szCs w:val="24"/>
                        </w:rPr>
                      </w:pPr>
                      <w:r>
                        <w:rPr>
                          <w:rFonts w:ascii="Verdana" w:hAnsi="Verdana"/>
                          <w:sz w:val="24"/>
                          <w:szCs w:val="24"/>
                        </w:rPr>
                        <w:t>Main Idea</w:t>
                      </w:r>
                    </w:p>
                  </w:txbxContent>
                </v:textbox>
              </v:shape>
            </w:pict>
          </mc:Fallback>
        </mc:AlternateContent>
      </w:r>
      <w:r w:rsidR="006B2611">
        <w:rPr>
          <w:rFonts w:ascii="Verdana" w:hAnsi="Verdana"/>
          <w:b/>
          <w:noProof/>
          <w:sz w:val="28"/>
          <w:szCs w:val="28"/>
          <w:lang w:eastAsia="zh-CN"/>
        </w:rPr>
        <mc:AlternateContent>
          <mc:Choice Requires="wps">
            <w:drawing>
              <wp:anchor distT="0" distB="0" distL="114300" distR="114300" simplePos="0" relativeHeight="251711488" behindDoc="0" locked="0" layoutInCell="1" allowOverlap="1" wp14:anchorId="33263545" wp14:editId="1A832D38">
                <wp:simplePos x="0" y="0"/>
                <wp:positionH relativeFrom="column">
                  <wp:posOffset>27940</wp:posOffset>
                </wp:positionH>
                <wp:positionV relativeFrom="paragraph">
                  <wp:posOffset>116205</wp:posOffset>
                </wp:positionV>
                <wp:extent cx="2743200" cy="914400"/>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w="6350">
                          <a:noFill/>
                        </a:ln>
                      </wps:spPr>
                      <wps:txbx>
                        <w:txbxContent>
                          <w:p w14:paraId="2692AA85" w14:textId="7C11D40D" w:rsidR="00622E9D" w:rsidRPr="00DC14BE" w:rsidRDefault="00622E9D" w:rsidP="00DC14BE">
                            <w:pPr>
                              <w:jc w:val="center"/>
                              <w:rPr>
                                <w:rFonts w:ascii="Verdana" w:hAnsi="Verdana"/>
                                <w:sz w:val="24"/>
                                <w:szCs w:val="24"/>
                              </w:rPr>
                            </w:pPr>
                            <w:r w:rsidRPr="00DC14BE">
                              <w:rPr>
                                <w:rFonts w:ascii="Verdana" w:hAnsi="Verdana"/>
                                <w:sz w:val="24"/>
                                <w:szCs w:val="24"/>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263545" id="Text Box 136" o:spid="_x0000_s1040" type="#_x0000_t202" style="position:absolute;left:0;text-align:left;margin-left:2.2pt;margin-top:9.15pt;width:3in;height:1in;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" filled="f" stroked="f" strokeweight=".5pt">
                <v:textbox>
                  <w:txbxContent>
                    <w:p w14:paraId="2692AA85" w14:textId="7C11D40D" w:rsidR="00622E9D" w:rsidRPr="00DC14BE" w:rsidRDefault="00622E9D" w:rsidP="00DC14BE">
                      <w:pPr>
                        <w:jc w:val="center"/>
                        <w:rPr>
                          <w:rFonts w:ascii="Verdana" w:hAnsi="Verdana"/>
                          <w:sz w:val="24"/>
                          <w:szCs w:val="24"/>
                        </w:rPr>
                      </w:pPr>
                      <w:r w:rsidRPr="00DC14BE">
                        <w:rPr>
                          <w:rFonts w:ascii="Verdana" w:hAnsi="Verdana"/>
                          <w:sz w:val="24"/>
                          <w:szCs w:val="24"/>
                        </w:rPr>
                        <w:t>Topic</w:t>
                      </w:r>
                    </w:p>
                  </w:txbxContent>
                </v:textbox>
              </v:shape>
            </w:pict>
          </mc:Fallback>
        </mc:AlternateContent>
      </w:r>
      <w:r w:rsidR="006B2611">
        <w:rPr>
          <w:rFonts w:ascii="Verdana" w:hAnsi="Verdana"/>
          <w:b/>
          <w:noProof/>
          <w:sz w:val="28"/>
          <w:szCs w:val="28"/>
          <w:lang w:eastAsia="zh-CN"/>
        </w:rPr>
        <mc:AlternateContent>
          <mc:Choice Requires="wps">
            <w:drawing>
              <wp:anchor distT="0" distB="0" distL="114300" distR="114300" simplePos="0" relativeHeight="251697152" behindDoc="0" locked="0" layoutInCell="1" allowOverlap="1" wp14:anchorId="67FEE7D1" wp14:editId="268D6D8B">
                <wp:simplePos x="0" y="0"/>
                <wp:positionH relativeFrom="margin">
                  <wp:posOffset>3086100</wp:posOffset>
                </wp:positionH>
                <wp:positionV relativeFrom="paragraph">
                  <wp:posOffset>123825</wp:posOffset>
                </wp:positionV>
                <wp:extent cx="2834640" cy="914400"/>
                <wp:effectExtent l="12700" t="12700" r="10160" b="12700"/>
                <wp:wrapNone/>
                <wp:docPr id="59" name="Rounded Rectangle 59"/>
                <wp:cNvGraphicFramePr/>
                <a:graphic xmlns:a="http://schemas.openxmlformats.org/drawingml/2006/main">
                  <a:graphicData uri="http://schemas.microsoft.com/office/word/2010/wordprocessingShape">
                    <wps:wsp>
                      <wps:cNvSpPr/>
                      <wps:spPr>
                        <a:xfrm>
                          <a:off x="0" y="0"/>
                          <a:ext cx="283464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88C6959" id="Rounded Rectangle 59" o:spid="_x0000_s1026" style="position:absolute;margin-left:243pt;margin-top:9.75pt;width:223.2pt;height:1in;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" filled="f" strokecolor="#3494ba [3204]" strokeweight="1.5pt">
                <w10:wrap anchorx="margin"/>
              </v:roundrect>
            </w:pict>
          </mc:Fallback>
        </mc:AlternateContent>
      </w:r>
      <w:r w:rsidR="006B2611">
        <w:rPr>
          <w:rFonts w:ascii="Verdana" w:hAnsi="Verdana"/>
          <w:b/>
          <w:noProof/>
          <w:sz w:val="28"/>
          <w:szCs w:val="28"/>
          <w:lang w:eastAsia="zh-CN"/>
        </w:rPr>
        <mc:AlternateContent>
          <mc:Choice Requires="wps">
            <w:drawing>
              <wp:anchor distT="0" distB="0" distL="114300" distR="114300" simplePos="0" relativeHeight="251695104" behindDoc="0" locked="0" layoutInCell="1" allowOverlap="1" wp14:anchorId="2D80F486" wp14:editId="0C8831F0">
                <wp:simplePos x="0" y="0"/>
                <wp:positionH relativeFrom="margin">
                  <wp:posOffset>12700</wp:posOffset>
                </wp:positionH>
                <wp:positionV relativeFrom="paragraph">
                  <wp:posOffset>128123</wp:posOffset>
                </wp:positionV>
                <wp:extent cx="2834640" cy="914400"/>
                <wp:effectExtent l="12700" t="12700" r="10160" b="12700"/>
                <wp:wrapNone/>
                <wp:docPr id="58" name="Rounded Rectangle 58"/>
                <wp:cNvGraphicFramePr/>
                <a:graphic xmlns:a="http://schemas.openxmlformats.org/drawingml/2006/main">
                  <a:graphicData uri="http://schemas.microsoft.com/office/word/2010/wordprocessingShape">
                    <wps:wsp>
                      <wps:cNvSpPr/>
                      <wps:spPr>
                        <a:xfrm>
                          <a:off x="0" y="0"/>
                          <a:ext cx="283464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14B43F2" id="Rounded Rectangle 58" o:spid="_x0000_s1026" style="position:absolute;margin-left:1pt;margin-top:10.1pt;width:223.2pt;height:1in;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" filled="f" strokecolor="#3494ba [3204]" strokeweight="1.5pt">
                <w10:wrap anchorx="margin"/>
              </v:roundrect>
            </w:pict>
          </mc:Fallback>
        </mc:AlternateContent>
      </w:r>
    </w:p>
    <w:p w14:paraId="4D56A90F" w14:textId="69F51474" w:rsidR="008735CE" w:rsidRDefault="0000558D" w:rsidP="004164B2">
      <w:pPr>
        <w:spacing w:after="0" w:line="240" w:lineRule="auto"/>
        <w:jc w:val="center"/>
        <w:rPr>
          <w:rFonts w:ascii="Verdana" w:hAnsi="Verdana"/>
          <w:b/>
          <w:sz w:val="28"/>
          <w:szCs w:val="28"/>
        </w:rPr>
      </w:pPr>
      <w:r>
        <w:rPr>
          <w:rFonts w:ascii="Verdana" w:hAnsi="Verdana"/>
          <w:b/>
          <w:noProof/>
          <w:sz w:val="28"/>
          <w:szCs w:val="28"/>
          <w:lang w:eastAsia="zh-CN"/>
        </w:rPr>
        <mc:AlternateContent>
          <mc:Choice Requires="wps">
            <w:drawing>
              <wp:anchor distT="0" distB="0" distL="114300" distR="114300" simplePos="0" relativeHeight="251756544" behindDoc="0" locked="0" layoutInCell="1" allowOverlap="1" wp14:anchorId="425DDF33" wp14:editId="44D2F9CD">
                <wp:simplePos x="0" y="0"/>
                <wp:positionH relativeFrom="column">
                  <wp:posOffset>2809777</wp:posOffset>
                </wp:positionH>
                <wp:positionV relativeFrom="paragraph">
                  <wp:posOffset>153670</wp:posOffset>
                </wp:positionV>
                <wp:extent cx="337625" cy="351692"/>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337625" cy="351692"/>
                        </a:xfrm>
                        <a:prstGeom prst="rect">
                          <a:avLst/>
                        </a:prstGeom>
                        <a:noFill/>
                        <a:ln w="6350">
                          <a:noFill/>
                        </a:ln>
                      </wps:spPr>
                      <wps:txbx>
                        <w:txbxContent>
                          <w:p w14:paraId="02C468A1" w14:textId="541931FB" w:rsidR="00622E9D" w:rsidRPr="0000558D" w:rsidRDefault="00622E9D" w:rsidP="0000558D">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5DDF33" id="Text Box 189" o:spid="_x0000_s1041" type="#_x0000_t202" style="position:absolute;left:0;text-align:left;margin-left:221.25pt;margin-top:12.1pt;width:26.6pt;height:27.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" filled="f" stroked="f" strokeweight=".5pt">
                <v:textbox>
                  <w:txbxContent>
                    <w:p w14:paraId="02C468A1" w14:textId="541931FB" w:rsidR="00622E9D" w:rsidRPr="0000558D" w:rsidRDefault="00622E9D" w:rsidP="0000558D">
                      <w:pPr>
                        <w:jc w:val="center"/>
                        <w:rPr>
                          <w:rFonts w:ascii="Verdana" w:hAnsi="Verdana"/>
                          <w:sz w:val="28"/>
                          <w:szCs w:val="28"/>
                        </w:rPr>
                      </w:pPr>
                      <w:r>
                        <w:rPr>
                          <w:rFonts w:ascii="Verdana" w:hAnsi="Verdana"/>
                          <w:sz w:val="28"/>
                          <w:szCs w:val="28"/>
                        </w:rPr>
                        <w:t>+</w:t>
                      </w:r>
                    </w:p>
                  </w:txbxContent>
                </v:textbox>
              </v:shape>
            </w:pict>
          </mc:Fallback>
        </mc:AlternateContent>
      </w:r>
    </w:p>
    <w:p w14:paraId="34057F98" w14:textId="01F43150" w:rsidR="004164B2" w:rsidRDefault="004164B2" w:rsidP="004164B2">
      <w:pPr>
        <w:spacing w:after="0" w:line="240" w:lineRule="auto"/>
        <w:jc w:val="center"/>
        <w:rPr>
          <w:rFonts w:ascii="Verdana" w:hAnsi="Verdana"/>
          <w:b/>
          <w:sz w:val="28"/>
          <w:szCs w:val="28"/>
        </w:rPr>
      </w:pPr>
    </w:p>
    <w:p w14:paraId="49F8FC8F" w14:textId="7CB15354" w:rsidR="006B2611" w:rsidRDefault="006B2611" w:rsidP="004164B2">
      <w:pPr>
        <w:spacing w:after="0" w:line="240" w:lineRule="auto"/>
        <w:jc w:val="center"/>
        <w:rPr>
          <w:rFonts w:ascii="Verdana" w:hAnsi="Verdana"/>
          <w:b/>
          <w:sz w:val="28"/>
          <w:szCs w:val="28"/>
        </w:rPr>
      </w:pPr>
    </w:p>
    <w:p w14:paraId="77B2D673" w14:textId="4A596683" w:rsidR="004164B2" w:rsidRDefault="00AA6588" w:rsidP="006B2611">
      <w:pPr>
        <w:spacing w:after="0" w:line="240" w:lineRule="auto"/>
        <w:rPr>
          <w:rFonts w:ascii="Verdana" w:hAnsi="Verdana"/>
          <w:b/>
          <w:sz w:val="28"/>
          <w:szCs w:val="28"/>
        </w:rPr>
      </w:pPr>
      <w:r>
        <w:rPr>
          <w:rFonts w:ascii="Verdana" w:hAnsi="Verdana"/>
          <w:b/>
          <w:noProof/>
          <w:sz w:val="28"/>
          <w:szCs w:val="28"/>
          <w:lang w:eastAsia="zh-CN"/>
        </w:rPr>
        <mc:AlternateContent>
          <mc:Choice Requires="wps">
            <w:drawing>
              <wp:anchor distT="0" distB="0" distL="114300" distR="114300" simplePos="0" relativeHeight="251766784" behindDoc="0" locked="0" layoutInCell="1" allowOverlap="1" wp14:anchorId="6D42BC4A" wp14:editId="2F7608B3">
                <wp:simplePos x="0" y="0"/>
                <wp:positionH relativeFrom="column">
                  <wp:posOffset>2819498</wp:posOffset>
                </wp:positionH>
                <wp:positionV relativeFrom="paragraph">
                  <wp:posOffset>48895</wp:posOffset>
                </wp:positionV>
                <wp:extent cx="337185" cy="351155"/>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150514E2" w14:textId="7F1B6580" w:rsidR="00622E9D" w:rsidRPr="0000558D" w:rsidRDefault="00622E9D" w:rsidP="00AA6588">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42BC4A" id="Text Box 198" o:spid="_x0000_s1042" type="#_x0000_t202" style="position:absolute;margin-left:222pt;margin-top:3.85pt;width:26.55pt;height:27.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" filled="f" stroked="f" strokeweight=".5pt">
                <v:textbox>
                  <w:txbxContent>
                    <w:p w14:paraId="150514E2" w14:textId="7F1B6580" w:rsidR="00622E9D" w:rsidRPr="0000558D" w:rsidRDefault="00622E9D" w:rsidP="00AA6588">
                      <w:pPr>
                        <w:jc w:val="center"/>
                        <w:rPr>
                          <w:rFonts w:ascii="Verdana" w:hAnsi="Verdana"/>
                          <w:sz w:val="28"/>
                          <w:szCs w:val="28"/>
                        </w:rPr>
                      </w:pPr>
                      <w:r>
                        <w:rPr>
                          <w:rFonts w:ascii="Verdana" w:hAnsi="Verdana"/>
                          <w:sz w:val="28"/>
                          <w:szCs w:val="28"/>
                        </w:rPr>
                        <w:t>=</w:t>
                      </w:r>
                    </w:p>
                  </w:txbxContent>
                </v:textbox>
              </v:shape>
            </w:pict>
          </mc:Fallback>
        </mc:AlternateContent>
      </w:r>
    </w:p>
    <w:p w14:paraId="70205C76" w14:textId="3443C48B" w:rsidR="004164B2" w:rsidRDefault="00DC14BE" w:rsidP="004164B2">
      <w:pPr>
        <w:spacing w:after="0" w:line="240" w:lineRule="auto"/>
        <w:jc w:val="center"/>
        <w:rPr>
          <w:rFonts w:ascii="Verdana" w:hAnsi="Verdana"/>
          <w:b/>
          <w:sz w:val="28"/>
          <w:szCs w:val="28"/>
        </w:rPr>
      </w:pPr>
      <w:r>
        <w:rPr>
          <w:rFonts w:ascii="Verdana" w:hAnsi="Verdana"/>
          <w:b/>
          <w:noProof/>
          <w:sz w:val="28"/>
          <w:szCs w:val="28"/>
          <w:lang w:eastAsia="zh-CN"/>
        </w:rPr>
        <mc:AlternateContent>
          <mc:Choice Requires="wps">
            <w:drawing>
              <wp:anchor distT="0" distB="0" distL="114300" distR="114300" simplePos="0" relativeHeight="251715584" behindDoc="0" locked="0" layoutInCell="1" allowOverlap="1" wp14:anchorId="7B4A1FDB" wp14:editId="7E054FEA">
                <wp:simplePos x="0" y="0"/>
                <wp:positionH relativeFrom="column">
                  <wp:posOffset>0</wp:posOffset>
                </wp:positionH>
                <wp:positionV relativeFrom="paragraph">
                  <wp:posOffset>99695</wp:posOffset>
                </wp:positionV>
                <wp:extent cx="5943600" cy="9144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wps:spPr>
                      <wps:txbx>
                        <w:txbxContent>
                          <w:p w14:paraId="0EA8BEC5" w14:textId="18A47169" w:rsidR="00622E9D" w:rsidRPr="00DC14BE" w:rsidRDefault="00622E9D" w:rsidP="00DC14BE">
                            <w:pPr>
                              <w:jc w:val="center"/>
                              <w:rPr>
                                <w:rFonts w:ascii="Verdana" w:hAnsi="Verdana"/>
                                <w:sz w:val="24"/>
                                <w:szCs w:val="24"/>
                              </w:rPr>
                            </w:pPr>
                            <w:r>
                              <w:rPr>
                                <w:rFonts w:ascii="Verdana" w:hAnsi="Verdana"/>
                                <w:sz w:val="24"/>
                                <w:szCs w:val="24"/>
                              </w:rPr>
                              <w:t>General Topic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4A1FDB" id="Text Box 138" o:spid="_x0000_s1043" type="#_x0000_t202" style="position:absolute;left:0;text-align:left;margin-left:0;margin-top:7.85pt;width:468pt;height:1in;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" filled="f" stroked="f" strokeweight=".5pt">
                <v:textbox>
                  <w:txbxContent>
                    <w:p w14:paraId="0EA8BEC5" w14:textId="18A47169" w:rsidR="00622E9D" w:rsidRPr="00DC14BE" w:rsidRDefault="00622E9D" w:rsidP="00DC14BE">
                      <w:pPr>
                        <w:jc w:val="center"/>
                        <w:rPr>
                          <w:rFonts w:ascii="Verdana" w:hAnsi="Verdana"/>
                          <w:sz w:val="24"/>
                          <w:szCs w:val="24"/>
                        </w:rPr>
                      </w:pPr>
                      <w:r>
                        <w:rPr>
                          <w:rFonts w:ascii="Verdana" w:hAnsi="Verdana"/>
                          <w:sz w:val="24"/>
                          <w:szCs w:val="24"/>
                        </w:rPr>
                        <w:t>General Topic Sentence</w:t>
                      </w:r>
                    </w:p>
                  </w:txbxContent>
                </v:textbox>
              </v:shape>
            </w:pict>
          </mc:Fallback>
        </mc:AlternateContent>
      </w:r>
      <w:r w:rsidR="004164B2">
        <w:rPr>
          <w:rFonts w:ascii="Verdana" w:hAnsi="Verdana"/>
          <w:b/>
          <w:noProof/>
          <w:sz w:val="28"/>
          <w:szCs w:val="28"/>
          <w:lang w:eastAsia="zh-CN"/>
        </w:rPr>
        <mc:AlternateContent>
          <mc:Choice Requires="wps">
            <w:drawing>
              <wp:anchor distT="0" distB="0" distL="114300" distR="114300" simplePos="0" relativeHeight="251699200" behindDoc="0" locked="0" layoutInCell="1" allowOverlap="1" wp14:anchorId="52E8F926" wp14:editId="2CD7C82F">
                <wp:simplePos x="0" y="0"/>
                <wp:positionH relativeFrom="margin">
                  <wp:posOffset>-6350</wp:posOffset>
                </wp:positionH>
                <wp:positionV relativeFrom="paragraph">
                  <wp:posOffset>84699</wp:posOffset>
                </wp:positionV>
                <wp:extent cx="5943600" cy="914400"/>
                <wp:effectExtent l="12700" t="12700" r="12700" b="12700"/>
                <wp:wrapNone/>
                <wp:docPr id="60" name="Rounded Rectangle 60"/>
                <wp:cNvGraphicFramePr/>
                <a:graphic xmlns:a="http://schemas.openxmlformats.org/drawingml/2006/main">
                  <a:graphicData uri="http://schemas.microsoft.com/office/word/2010/wordprocessingShape">
                    <wps:wsp>
                      <wps:cNvSpPr/>
                      <wps:spPr>
                        <a:xfrm>
                          <a:off x="0" y="0"/>
                          <a:ext cx="59436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AC490F4" id="Rounded Rectangle 60" o:spid="_x0000_s1026" style="position:absolute;margin-left:-.5pt;margin-top:6.65pt;width:468pt;height:1in;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" filled="f" strokecolor="#3494ba [3204]" strokeweight="1.5pt">
                <w10:wrap anchorx="margin"/>
              </v:roundrect>
            </w:pict>
          </mc:Fallback>
        </mc:AlternateContent>
      </w:r>
    </w:p>
    <w:p w14:paraId="2487FEF9" w14:textId="6C5FFFB7" w:rsidR="004164B2" w:rsidRPr="008735CE" w:rsidRDefault="004164B2" w:rsidP="004164B2">
      <w:pPr>
        <w:spacing w:after="0" w:line="240" w:lineRule="auto"/>
        <w:jc w:val="center"/>
        <w:rPr>
          <w:rFonts w:ascii="Verdana" w:hAnsi="Verdana"/>
          <w:b/>
          <w:sz w:val="28"/>
          <w:szCs w:val="28"/>
        </w:rPr>
      </w:pPr>
    </w:p>
    <w:p w14:paraId="28181A55" w14:textId="6BB8358F" w:rsidR="0038626F" w:rsidRDefault="0038626F" w:rsidP="004164B2">
      <w:pPr>
        <w:spacing w:after="0" w:line="240" w:lineRule="auto"/>
      </w:pPr>
    </w:p>
    <w:p w14:paraId="2F254030" w14:textId="2E644E42" w:rsidR="00807641" w:rsidRDefault="00807641" w:rsidP="004164B2">
      <w:pPr>
        <w:spacing w:after="0" w:line="240" w:lineRule="auto"/>
      </w:pPr>
    </w:p>
    <w:p w14:paraId="66B72D22" w14:textId="33B9C341" w:rsidR="004164B2" w:rsidRDefault="004164B2" w:rsidP="004164B2">
      <w:pPr>
        <w:spacing w:after="0" w:line="240" w:lineRule="auto"/>
      </w:pPr>
    </w:p>
    <w:p w14:paraId="2AE1F4D0" w14:textId="5EB037B7" w:rsidR="00807641" w:rsidRDefault="00807641" w:rsidP="004164B2">
      <w:pPr>
        <w:pBdr>
          <w:bottom w:val="single" w:sz="12" w:space="1" w:color="auto"/>
        </w:pBdr>
        <w:spacing w:after="0" w:line="240" w:lineRule="auto"/>
      </w:pPr>
    </w:p>
    <w:p w14:paraId="0634A1D8" w14:textId="03A44F23" w:rsidR="00807641" w:rsidRDefault="00DC14BE" w:rsidP="004164B2">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729920" behindDoc="0" locked="0" layoutInCell="1" allowOverlap="1" wp14:anchorId="24D7AAF4" wp14:editId="6D27766F">
                <wp:simplePos x="0" y="0"/>
                <wp:positionH relativeFrom="column">
                  <wp:posOffset>4111088</wp:posOffset>
                </wp:positionH>
                <wp:positionV relativeFrom="paragraph">
                  <wp:posOffset>135890</wp:posOffset>
                </wp:positionV>
                <wp:extent cx="1828800" cy="914400"/>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noFill/>
                        </a:ln>
                      </wps:spPr>
                      <wps:txbx>
                        <w:txbxContent>
                          <w:p w14:paraId="42A77837" w14:textId="32B9EB05" w:rsidR="00622E9D" w:rsidRPr="00DC14BE" w:rsidRDefault="00622E9D" w:rsidP="00DC14BE">
                            <w:pPr>
                              <w:jc w:val="center"/>
                              <w:rPr>
                                <w:rFonts w:ascii="Verdana" w:hAnsi="Verdana"/>
                                <w:sz w:val="24"/>
                                <w:szCs w:val="24"/>
                              </w:rPr>
                            </w:pPr>
                            <w:r>
                              <w:rPr>
                                <w:rFonts w:ascii="Verdana" w:hAnsi="Verdana"/>
                                <w:sz w:val="24"/>
                                <w:szCs w:val="24"/>
                              </w:rPr>
                              <w:t>Key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D7AAF4" id="Text Box 146" o:spid="_x0000_s1044" type="#_x0000_t202" style="position:absolute;margin-left:323.7pt;margin-top:10.7pt;width:2in;height:1in;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" filled="f" stroked="f" strokeweight=".5pt">
                <v:textbox>
                  <w:txbxContent>
                    <w:p w14:paraId="42A77837" w14:textId="32B9EB05" w:rsidR="00622E9D" w:rsidRPr="00DC14BE" w:rsidRDefault="00622E9D" w:rsidP="00DC14BE">
                      <w:pPr>
                        <w:jc w:val="center"/>
                        <w:rPr>
                          <w:rFonts w:ascii="Verdana" w:hAnsi="Verdana"/>
                          <w:sz w:val="24"/>
                          <w:szCs w:val="24"/>
                        </w:rPr>
                      </w:pPr>
                      <w:r>
                        <w:rPr>
                          <w:rFonts w:ascii="Verdana" w:hAnsi="Verdana"/>
                          <w:sz w:val="24"/>
                          <w:szCs w:val="24"/>
                        </w:rPr>
                        <w:t>Key Details</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725824" behindDoc="0" locked="0" layoutInCell="1" allowOverlap="1" wp14:anchorId="4A6778D7" wp14:editId="1DF7657B">
                <wp:simplePos x="0" y="0"/>
                <wp:positionH relativeFrom="column">
                  <wp:posOffset>2061747</wp:posOffset>
                </wp:positionH>
                <wp:positionV relativeFrom="paragraph">
                  <wp:posOffset>130810</wp:posOffset>
                </wp:positionV>
                <wp:extent cx="1828800" cy="91440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noFill/>
                        </a:ln>
                      </wps:spPr>
                      <wps:txbx>
                        <w:txbxContent>
                          <w:p w14:paraId="3A852A11" w14:textId="5F564439" w:rsidR="00622E9D" w:rsidRPr="00DC14BE" w:rsidRDefault="00622E9D" w:rsidP="00DC14BE">
                            <w:pPr>
                              <w:jc w:val="center"/>
                              <w:rPr>
                                <w:rFonts w:ascii="Verdana" w:hAnsi="Verdana"/>
                                <w:sz w:val="24"/>
                                <w:szCs w:val="24"/>
                              </w:rPr>
                            </w:pPr>
                            <w:r>
                              <w:rPr>
                                <w:rFonts w:ascii="Verdana" w:hAnsi="Verdana"/>
                                <w:sz w:val="24"/>
                                <w:szCs w:val="24"/>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6778D7" id="Text Box 144" o:spid="_x0000_s1045" type="#_x0000_t202" style="position:absolute;margin-left:162.35pt;margin-top:10.3pt;width:2in;height:1in;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" filled="f" stroked="f" strokeweight=".5pt">
                <v:textbox>
                  <w:txbxContent>
                    <w:p w14:paraId="3A852A11" w14:textId="5F564439" w:rsidR="00622E9D" w:rsidRPr="00DC14BE" w:rsidRDefault="00622E9D" w:rsidP="00DC14BE">
                      <w:pPr>
                        <w:jc w:val="center"/>
                        <w:rPr>
                          <w:rFonts w:ascii="Verdana" w:hAnsi="Verdana"/>
                          <w:sz w:val="24"/>
                          <w:szCs w:val="24"/>
                        </w:rPr>
                      </w:pPr>
                      <w:r>
                        <w:rPr>
                          <w:rFonts w:ascii="Verdana" w:hAnsi="Verdana"/>
                          <w:sz w:val="24"/>
                          <w:szCs w:val="24"/>
                        </w:rPr>
                        <w:t>Main Idea</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721728" behindDoc="0" locked="0" layoutInCell="1" allowOverlap="1" wp14:anchorId="79EF5E08" wp14:editId="36FCDB8D">
                <wp:simplePos x="0" y="0"/>
                <wp:positionH relativeFrom="column">
                  <wp:posOffset>10160</wp:posOffset>
                </wp:positionH>
                <wp:positionV relativeFrom="paragraph">
                  <wp:posOffset>139065</wp:posOffset>
                </wp:positionV>
                <wp:extent cx="1828800" cy="9144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noFill/>
                        </a:ln>
                      </wps:spPr>
                      <wps:txbx>
                        <w:txbxContent>
                          <w:p w14:paraId="6597C21B" w14:textId="77777777" w:rsidR="00622E9D" w:rsidRPr="00DC14BE" w:rsidRDefault="00622E9D" w:rsidP="00DC14BE">
                            <w:pPr>
                              <w:jc w:val="center"/>
                              <w:rPr>
                                <w:rFonts w:ascii="Verdana" w:hAnsi="Verdana"/>
                                <w:sz w:val="24"/>
                                <w:szCs w:val="24"/>
                              </w:rPr>
                            </w:pPr>
                            <w:r w:rsidRPr="00DC14BE">
                              <w:rPr>
                                <w:rFonts w:ascii="Verdana" w:hAnsi="Verdana"/>
                                <w:sz w:val="24"/>
                                <w:szCs w:val="24"/>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EF5E08" id="Text Box 142" o:spid="_x0000_s1046" type="#_x0000_t202" style="position:absolute;margin-left:.8pt;margin-top:10.95pt;width:2in;height:1in;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" filled="f" stroked="f" strokeweight=".5pt">
                <v:textbox>
                  <w:txbxContent>
                    <w:p w14:paraId="6597C21B" w14:textId="77777777" w:rsidR="00622E9D" w:rsidRPr="00DC14BE" w:rsidRDefault="00622E9D" w:rsidP="00DC14BE">
                      <w:pPr>
                        <w:jc w:val="center"/>
                        <w:rPr>
                          <w:rFonts w:ascii="Verdana" w:hAnsi="Verdana"/>
                          <w:sz w:val="24"/>
                          <w:szCs w:val="24"/>
                        </w:rPr>
                      </w:pPr>
                      <w:r w:rsidRPr="00DC14BE">
                        <w:rPr>
                          <w:rFonts w:ascii="Verdana" w:hAnsi="Verdana"/>
                          <w:sz w:val="24"/>
                          <w:szCs w:val="24"/>
                        </w:rPr>
                        <w:t>Topic</w:t>
                      </w:r>
                    </w:p>
                  </w:txbxContent>
                </v:textbox>
              </v:shape>
            </w:pict>
          </mc:Fallback>
        </mc:AlternateContent>
      </w:r>
      <w:r w:rsidR="006B2611" w:rsidRPr="00807641">
        <w:rPr>
          <w:rFonts w:ascii="Verdana" w:hAnsi="Verdana"/>
          <w:b/>
          <w:noProof/>
          <w:sz w:val="28"/>
          <w:szCs w:val="28"/>
          <w:lang w:eastAsia="zh-CN"/>
        </w:rPr>
        <mc:AlternateContent>
          <mc:Choice Requires="wps">
            <w:drawing>
              <wp:anchor distT="0" distB="0" distL="114300" distR="114300" simplePos="0" relativeHeight="251705344" behindDoc="0" locked="0" layoutInCell="1" allowOverlap="1" wp14:anchorId="00D3DBE2" wp14:editId="287D66B1">
                <wp:simplePos x="0" y="0"/>
                <wp:positionH relativeFrom="margin">
                  <wp:posOffset>4089400</wp:posOffset>
                </wp:positionH>
                <wp:positionV relativeFrom="paragraph">
                  <wp:posOffset>123825</wp:posOffset>
                </wp:positionV>
                <wp:extent cx="1828800" cy="914400"/>
                <wp:effectExtent l="12700" t="12700" r="12700" b="12700"/>
                <wp:wrapNone/>
                <wp:docPr id="131" name="Rounded Rectangle 131"/>
                <wp:cNvGraphicFramePr/>
                <a:graphic xmlns:a="http://schemas.openxmlformats.org/drawingml/2006/main">
                  <a:graphicData uri="http://schemas.microsoft.com/office/word/2010/wordprocessingShape">
                    <wps:wsp>
                      <wps:cNvSpPr/>
                      <wps:spPr>
                        <a:xfrm>
                          <a:off x="0" y="0"/>
                          <a:ext cx="18288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04A8C08E" w14:textId="77777777" w:rsidR="00622E9D" w:rsidRDefault="00622E9D" w:rsidP="00807641">
                            <w:pPr>
                              <w:jc w:val="center"/>
                            </w:pPr>
                            <w:r>
                              <w:t>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0D3DBE2" id="Rounded Rectangle 131" o:spid="_x0000_s1047" style="position:absolute;margin-left:322pt;margin-top:9.75pt;width:2in;height:1in;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" filled="f" strokecolor="#3494ba [3204]" strokeweight="1.5pt">
                <v:textbox>
                  <w:txbxContent>
                    <w:p w14:paraId="04A8C08E" w14:textId="77777777" w:rsidR="00622E9D" w:rsidRDefault="00622E9D" w:rsidP="00807641">
                      <w:pPr>
                        <w:jc w:val="center"/>
                      </w:pPr>
                      <w:r>
                        <w:t>ç</w:t>
                      </w:r>
                    </w:p>
                  </w:txbxContent>
                </v:textbox>
                <w10:wrap anchorx="margin"/>
              </v:roundrect>
            </w:pict>
          </mc:Fallback>
        </mc:AlternateContent>
      </w:r>
      <w:r w:rsidR="006B2611" w:rsidRPr="00807641">
        <w:rPr>
          <w:rFonts w:ascii="Verdana" w:hAnsi="Verdana"/>
          <w:b/>
          <w:noProof/>
          <w:sz w:val="28"/>
          <w:szCs w:val="28"/>
          <w:lang w:eastAsia="zh-CN"/>
        </w:rPr>
        <mc:AlternateContent>
          <mc:Choice Requires="wps">
            <w:drawing>
              <wp:anchor distT="0" distB="0" distL="114300" distR="114300" simplePos="0" relativeHeight="251702272" behindDoc="0" locked="0" layoutInCell="1" allowOverlap="1" wp14:anchorId="27E751C4" wp14:editId="6DD9569C">
                <wp:simplePos x="0" y="0"/>
                <wp:positionH relativeFrom="margin">
                  <wp:posOffset>2050415</wp:posOffset>
                </wp:positionH>
                <wp:positionV relativeFrom="paragraph">
                  <wp:posOffset>127635</wp:posOffset>
                </wp:positionV>
                <wp:extent cx="1828800" cy="914400"/>
                <wp:effectExtent l="12700" t="12700" r="12700" b="12700"/>
                <wp:wrapNone/>
                <wp:docPr id="62" name="Rounded Rectangle 62"/>
                <wp:cNvGraphicFramePr/>
                <a:graphic xmlns:a="http://schemas.openxmlformats.org/drawingml/2006/main">
                  <a:graphicData uri="http://schemas.microsoft.com/office/word/2010/wordprocessingShape">
                    <wps:wsp>
                      <wps:cNvSpPr/>
                      <wps:spPr>
                        <a:xfrm>
                          <a:off x="0" y="0"/>
                          <a:ext cx="18288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4EB9D581" w14:textId="284BEFC8" w:rsidR="00622E9D" w:rsidRDefault="00622E9D" w:rsidP="00807641">
                            <w:pPr>
                              <w:jc w:val="center"/>
                            </w:pPr>
                            <w:r>
                              <w:t>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7E751C4" id="Rounded Rectangle 62" o:spid="_x0000_s1048" style="position:absolute;margin-left:161.45pt;margin-top:10.05pt;width:2in;height:1in;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" filled="f" strokecolor="#3494ba [3204]" strokeweight="1.5pt">
                <v:textbox>
                  <w:txbxContent>
                    <w:p w14:paraId="4EB9D581" w14:textId="284BEFC8" w:rsidR="00622E9D" w:rsidRDefault="00622E9D" w:rsidP="00807641">
                      <w:pPr>
                        <w:jc w:val="center"/>
                      </w:pPr>
                      <w:r>
                        <w:t>ç</w:t>
                      </w:r>
                    </w:p>
                  </w:txbxContent>
                </v:textbox>
                <w10:wrap anchorx="margin"/>
              </v:roundrect>
            </w:pict>
          </mc:Fallback>
        </mc:AlternateContent>
      </w:r>
      <w:r w:rsidR="004164B2" w:rsidRPr="00807641">
        <w:rPr>
          <w:rFonts w:ascii="Verdana" w:hAnsi="Verdana"/>
          <w:b/>
          <w:noProof/>
          <w:sz w:val="28"/>
          <w:szCs w:val="28"/>
          <w:lang w:eastAsia="zh-CN"/>
        </w:rPr>
        <mc:AlternateContent>
          <mc:Choice Requires="wps">
            <w:drawing>
              <wp:anchor distT="0" distB="0" distL="114300" distR="114300" simplePos="0" relativeHeight="251701248" behindDoc="0" locked="0" layoutInCell="1" allowOverlap="1" wp14:anchorId="77B55186" wp14:editId="45DC955C">
                <wp:simplePos x="0" y="0"/>
                <wp:positionH relativeFrom="margin">
                  <wp:posOffset>0</wp:posOffset>
                </wp:positionH>
                <wp:positionV relativeFrom="paragraph">
                  <wp:posOffset>123874</wp:posOffset>
                </wp:positionV>
                <wp:extent cx="1828800" cy="914400"/>
                <wp:effectExtent l="12700" t="12700" r="12700" b="12700"/>
                <wp:wrapNone/>
                <wp:docPr id="61" name="Rounded Rectangle 61"/>
                <wp:cNvGraphicFramePr/>
                <a:graphic xmlns:a="http://schemas.openxmlformats.org/drawingml/2006/main">
                  <a:graphicData uri="http://schemas.microsoft.com/office/word/2010/wordprocessingShape">
                    <wps:wsp>
                      <wps:cNvSpPr/>
                      <wps:spPr>
                        <a:xfrm>
                          <a:off x="0" y="0"/>
                          <a:ext cx="18288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6AB2A78" id="Rounded Rectangle 61" o:spid="_x0000_s1026" style="position:absolute;margin-left:0;margin-top:9.75pt;width:2in;height:1in;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" filled="f" strokecolor="#3494ba [3204]" strokeweight="1.5pt">
                <w10:wrap anchorx="margin"/>
              </v:roundrect>
            </w:pict>
          </mc:Fallback>
        </mc:AlternateContent>
      </w:r>
    </w:p>
    <w:p w14:paraId="1C4B5CE0" w14:textId="1499083F" w:rsidR="004164B2" w:rsidRDefault="004164B2" w:rsidP="004164B2">
      <w:pPr>
        <w:spacing w:after="0" w:line="240" w:lineRule="auto"/>
      </w:pPr>
    </w:p>
    <w:p w14:paraId="1236C9F4" w14:textId="131BB713" w:rsidR="004164B2" w:rsidRDefault="00AA6588" w:rsidP="004164B2">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760640" behindDoc="0" locked="0" layoutInCell="1" allowOverlap="1" wp14:anchorId="5CD675BF" wp14:editId="3A5AB979">
                <wp:simplePos x="0" y="0"/>
                <wp:positionH relativeFrom="column">
                  <wp:posOffset>3824068</wp:posOffset>
                </wp:positionH>
                <wp:positionV relativeFrom="paragraph">
                  <wp:posOffset>154940</wp:posOffset>
                </wp:positionV>
                <wp:extent cx="337185" cy="351155"/>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5988739E"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D675BF" id="Text Box 194" o:spid="_x0000_s1049" type="#_x0000_t202" style="position:absolute;margin-left:301.1pt;margin-top:12.2pt;width:26.55pt;height:27.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" filled="f" stroked="f" strokeweight=".5pt">
                <v:textbox>
                  <w:txbxContent>
                    <w:p w14:paraId="5988739E"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758592" behindDoc="0" locked="0" layoutInCell="1" allowOverlap="1" wp14:anchorId="440FAB0E" wp14:editId="458A22A2">
                <wp:simplePos x="0" y="0"/>
                <wp:positionH relativeFrom="column">
                  <wp:posOffset>1761392</wp:posOffset>
                </wp:positionH>
                <wp:positionV relativeFrom="paragraph">
                  <wp:posOffset>140335</wp:posOffset>
                </wp:positionV>
                <wp:extent cx="337185" cy="351155"/>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2D667CE7"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0FAB0E" id="Text Box 193" o:spid="_x0000_s1050" type="#_x0000_t202" style="position:absolute;margin-left:138.7pt;margin-top:11.05pt;width:26.55pt;height:27.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" filled="f" stroked="f" strokeweight=".5pt">
                <v:textbox>
                  <w:txbxContent>
                    <w:p w14:paraId="2D667CE7"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v:textbox>
              </v:shape>
            </w:pict>
          </mc:Fallback>
        </mc:AlternateContent>
      </w:r>
    </w:p>
    <w:p w14:paraId="5AEE618B" w14:textId="5693887C" w:rsidR="004164B2" w:rsidRDefault="004164B2" w:rsidP="004164B2">
      <w:pPr>
        <w:spacing w:after="0" w:line="240" w:lineRule="auto"/>
      </w:pPr>
    </w:p>
    <w:p w14:paraId="0620EB6A" w14:textId="34806505" w:rsidR="004164B2" w:rsidRDefault="004164B2" w:rsidP="004164B2">
      <w:pPr>
        <w:spacing w:after="0" w:line="240" w:lineRule="auto"/>
      </w:pPr>
    </w:p>
    <w:p w14:paraId="37F3F3C9" w14:textId="4F0919F2" w:rsidR="004164B2" w:rsidRDefault="004164B2" w:rsidP="004164B2">
      <w:pPr>
        <w:spacing w:after="0" w:line="240" w:lineRule="auto"/>
      </w:pPr>
    </w:p>
    <w:p w14:paraId="3E27E2E9" w14:textId="58D00901" w:rsidR="006B2611" w:rsidRDefault="00AA6588" w:rsidP="004164B2">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768832" behindDoc="0" locked="0" layoutInCell="1" allowOverlap="1" wp14:anchorId="5B77D357" wp14:editId="5F5F8C39">
                <wp:simplePos x="0" y="0"/>
                <wp:positionH relativeFrom="column">
                  <wp:posOffset>2849880</wp:posOffset>
                </wp:positionH>
                <wp:positionV relativeFrom="paragraph">
                  <wp:posOffset>8157</wp:posOffset>
                </wp:positionV>
                <wp:extent cx="337185" cy="351155"/>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5EF3BFA9"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77D357" id="Text Box 199" o:spid="_x0000_s1051" type="#_x0000_t202" style="position:absolute;margin-left:224.4pt;margin-top:.65pt;width:26.55pt;height:27.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" filled="f" stroked="f" strokeweight=".5pt">
                <v:textbox>
                  <w:txbxContent>
                    <w:p w14:paraId="5EF3BFA9"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v:textbox>
              </v:shape>
            </w:pict>
          </mc:Fallback>
        </mc:AlternateContent>
      </w:r>
    </w:p>
    <w:p w14:paraId="24DC3B4A" w14:textId="37892631" w:rsidR="004164B2" w:rsidRDefault="00DC14BE" w:rsidP="004164B2">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717632" behindDoc="0" locked="0" layoutInCell="1" allowOverlap="1" wp14:anchorId="7A3801F6" wp14:editId="6F934BB5">
                <wp:simplePos x="0" y="0"/>
                <wp:positionH relativeFrom="column">
                  <wp:posOffset>51337</wp:posOffset>
                </wp:positionH>
                <wp:positionV relativeFrom="paragraph">
                  <wp:posOffset>61595</wp:posOffset>
                </wp:positionV>
                <wp:extent cx="5943600" cy="91440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wps:spPr>
                      <wps:txbx>
                        <w:txbxContent>
                          <w:p w14:paraId="6266FF83" w14:textId="1F290352" w:rsidR="00622E9D" w:rsidRPr="00DC14BE" w:rsidRDefault="00622E9D" w:rsidP="00DC14BE">
                            <w:pPr>
                              <w:jc w:val="center"/>
                              <w:rPr>
                                <w:rFonts w:ascii="Verdana" w:hAnsi="Verdana"/>
                                <w:sz w:val="24"/>
                                <w:szCs w:val="24"/>
                              </w:rPr>
                            </w:pPr>
                            <w:r>
                              <w:rPr>
                                <w:rFonts w:ascii="Verdana" w:hAnsi="Verdana"/>
                                <w:sz w:val="24"/>
                                <w:szCs w:val="24"/>
                              </w:rPr>
                              <w:t>Specific Topic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3801F6" id="Text Box 139" o:spid="_x0000_s1052" type="#_x0000_t202" style="position:absolute;margin-left:4.05pt;margin-top:4.85pt;width:468pt;height:1in;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" filled="f" stroked="f" strokeweight=".5pt">
                <v:textbox>
                  <w:txbxContent>
                    <w:p w14:paraId="6266FF83" w14:textId="1F290352" w:rsidR="00622E9D" w:rsidRPr="00DC14BE" w:rsidRDefault="00622E9D" w:rsidP="00DC14BE">
                      <w:pPr>
                        <w:jc w:val="center"/>
                        <w:rPr>
                          <w:rFonts w:ascii="Verdana" w:hAnsi="Verdana"/>
                          <w:sz w:val="24"/>
                          <w:szCs w:val="24"/>
                        </w:rPr>
                      </w:pPr>
                      <w:r>
                        <w:rPr>
                          <w:rFonts w:ascii="Verdana" w:hAnsi="Verdana"/>
                          <w:sz w:val="24"/>
                          <w:szCs w:val="24"/>
                        </w:rPr>
                        <w:t>Specific Topic Sentence</w:t>
                      </w:r>
                    </w:p>
                  </w:txbxContent>
                </v:textbox>
              </v:shape>
            </w:pict>
          </mc:Fallback>
        </mc:AlternateContent>
      </w:r>
      <w:r w:rsidR="006B2611" w:rsidRPr="00807641">
        <w:rPr>
          <w:rFonts w:ascii="Verdana" w:hAnsi="Verdana"/>
          <w:b/>
          <w:noProof/>
          <w:sz w:val="28"/>
          <w:szCs w:val="28"/>
          <w:lang w:eastAsia="zh-CN"/>
        </w:rPr>
        <mc:AlternateContent>
          <mc:Choice Requires="wps">
            <w:drawing>
              <wp:anchor distT="0" distB="0" distL="114300" distR="114300" simplePos="0" relativeHeight="251703296" behindDoc="0" locked="0" layoutInCell="1" allowOverlap="1" wp14:anchorId="43F9EE34" wp14:editId="00CC5944">
                <wp:simplePos x="0" y="0"/>
                <wp:positionH relativeFrom="margin">
                  <wp:posOffset>21590</wp:posOffset>
                </wp:positionH>
                <wp:positionV relativeFrom="paragraph">
                  <wp:posOffset>60862</wp:posOffset>
                </wp:positionV>
                <wp:extent cx="5943600" cy="914400"/>
                <wp:effectExtent l="12700" t="12700" r="12700" b="12700"/>
                <wp:wrapNone/>
                <wp:docPr id="63" name="Rounded Rectangle 63"/>
                <wp:cNvGraphicFramePr/>
                <a:graphic xmlns:a="http://schemas.openxmlformats.org/drawingml/2006/main">
                  <a:graphicData uri="http://schemas.microsoft.com/office/word/2010/wordprocessingShape">
                    <wps:wsp>
                      <wps:cNvSpPr/>
                      <wps:spPr>
                        <a:xfrm>
                          <a:off x="0" y="0"/>
                          <a:ext cx="59436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4EB4001" id="Rounded Rectangle 63" o:spid="_x0000_s1026" style="position:absolute;margin-left:1.7pt;margin-top:4.8pt;width:468pt;height:1in;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" filled="f" strokecolor="#3494ba [3204]" strokeweight="1.5pt">
                <w10:wrap anchorx="margin"/>
              </v:roundrect>
            </w:pict>
          </mc:Fallback>
        </mc:AlternateContent>
      </w:r>
    </w:p>
    <w:p w14:paraId="2FD6F096" w14:textId="11054775" w:rsidR="00807641" w:rsidRDefault="00807641" w:rsidP="004164B2">
      <w:pPr>
        <w:spacing w:after="0" w:line="240" w:lineRule="auto"/>
      </w:pPr>
    </w:p>
    <w:p w14:paraId="6BD1CFD4" w14:textId="0203A982" w:rsidR="004164B2" w:rsidRDefault="004164B2" w:rsidP="004164B2">
      <w:pPr>
        <w:spacing w:after="0" w:line="240" w:lineRule="auto"/>
      </w:pPr>
    </w:p>
    <w:p w14:paraId="63D87B57" w14:textId="37C1DDA0" w:rsidR="00807641" w:rsidRDefault="00807641" w:rsidP="004164B2">
      <w:pPr>
        <w:spacing w:after="0" w:line="240" w:lineRule="auto"/>
      </w:pPr>
    </w:p>
    <w:p w14:paraId="47F091BB" w14:textId="303D04F3" w:rsidR="00807641" w:rsidRDefault="00807641" w:rsidP="004164B2">
      <w:pPr>
        <w:spacing w:after="0" w:line="240" w:lineRule="auto"/>
      </w:pPr>
    </w:p>
    <w:p w14:paraId="0C03153D" w14:textId="1E74BADD" w:rsidR="004164B2" w:rsidRDefault="004164B2" w:rsidP="004164B2">
      <w:pPr>
        <w:spacing w:after="0" w:line="240" w:lineRule="auto"/>
      </w:pPr>
    </w:p>
    <w:p w14:paraId="7313A0EE" w14:textId="2B33C167" w:rsidR="00807641" w:rsidRDefault="004164B2" w:rsidP="004164B2">
      <w:pPr>
        <w:pBdr>
          <w:bottom w:val="single" w:sz="12" w:space="1" w:color="auto"/>
        </w:pBdr>
        <w:spacing w:after="0" w:line="240" w:lineRule="auto"/>
      </w:pPr>
      <w:r w:rsidRPr="00807641">
        <w:rPr>
          <w:noProof/>
          <w:lang w:eastAsia="zh-CN"/>
        </w:rPr>
        <mc:AlternateContent>
          <mc:Choice Requires="wps">
            <w:drawing>
              <wp:anchor distT="0" distB="0" distL="114300" distR="114300" simplePos="0" relativeHeight="251710464" behindDoc="0" locked="0" layoutInCell="1" allowOverlap="1" wp14:anchorId="612E1423" wp14:editId="3A893895">
                <wp:simplePos x="0" y="0"/>
                <wp:positionH relativeFrom="margin">
                  <wp:posOffset>4089400</wp:posOffset>
                </wp:positionH>
                <wp:positionV relativeFrom="paragraph">
                  <wp:posOffset>255172</wp:posOffset>
                </wp:positionV>
                <wp:extent cx="1828800" cy="914400"/>
                <wp:effectExtent l="12700" t="12700" r="12700" b="12700"/>
                <wp:wrapNone/>
                <wp:docPr id="135" name="Rounded Rectangle 135"/>
                <wp:cNvGraphicFramePr/>
                <a:graphic xmlns:a="http://schemas.openxmlformats.org/drawingml/2006/main">
                  <a:graphicData uri="http://schemas.microsoft.com/office/word/2010/wordprocessingShape">
                    <wps:wsp>
                      <wps:cNvSpPr/>
                      <wps:spPr>
                        <a:xfrm>
                          <a:off x="0" y="0"/>
                          <a:ext cx="18288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676D3609" w14:textId="77777777" w:rsidR="00622E9D" w:rsidRDefault="00622E9D" w:rsidP="00807641">
                            <w:pPr>
                              <w:jc w:val="center"/>
                            </w:pPr>
                            <w:r>
                              <w:t>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12E1423" id="Rounded Rectangle 135" o:spid="_x0000_s1053" style="position:absolute;margin-left:322pt;margin-top:20.1pt;width:2in;height:1in;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" filled="f" strokecolor="#3494ba [3204]" strokeweight="1.5pt">
                <v:textbox>
                  <w:txbxContent>
                    <w:p w14:paraId="676D3609" w14:textId="77777777" w:rsidR="00622E9D" w:rsidRDefault="00622E9D" w:rsidP="00807641">
                      <w:pPr>
                        <w:jc w:val="center"/>
                      </w:pPr>
                      <w:r>
                        <w:t>ç</w:t>
                      </w:r>
                    </w:p>
                  </w:txbxContent>
                </v:textbox>
                <w10:wrap anchorx="margin"/>
              </v:roundrect>
            </w:pict>
          </mc:Fallback>
        </mc:AlternateContent>
      </w:r>
    </w:p>
    <w:p w14:paraId="1C0097CB" w14:textId="28F3542C" w:rsidR="004164B2" w:rsidRDefault="00DC14BE" w:rsidP="004164B2">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731968" behindDoc="0" locked="0" layoutInCell="1" allowOverlap="1" wp14:anchorId="02D3CDB9" wp14:editId="3D4C6C6B">
                <wp:simplePos x="0" y="0"/>
                <wp:positionH relativeFrom="column">
                  <wp:posOffset>4115337</wp:posOffset>
                </wp:positionH>
                <wp:positionV relativeFrom="paragraph">
                  <wp:posOffset>79375</wp:posOffset>
                </wp:positionV>
                <wp:extent cx="1828800" cy="914400"/>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noFill/>
                        </a:ln>
                      </wps:spPr>
                      <wps:txbx>
                        <w:txbxContent>
                          <w:p w14:paraId="23062ED6" w14:textId="488BB39C" w:rsidR="00622E9D" w:rsidRPr="00DC14BE" w:rsidRDefault="00622E9D" w:rsidP="00DC14BE">
                            <w:pPr>
                              <w:jc w:val="center"/>
                              <w:rPr>
                                <w:rFonts w:ascii="Verdana" w:hAnsi="Verdana"/>
                                <w:sz w:val="24"/>
                                <w:szCs w:val="24"/>
                              </w:rPr>
                            </w:pPr>
                            <w:r>
                              <w:rPr>
                                <w:rFonts w:ascii="Verdana" w:hAnsi="Verdana"/>
                                <w:sz w:val="24"/>
                                <w:szCs w:val="24"/>
                              </w:rPr>
                              <w:t>Clue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D3CDB9" id="Text Box 148" o:spid="_x0000_s1054" type="#_x0000_t202" style="position:absolute;margin-left:324.05pt;margin-top:6.25pt;width:2in;height:1in;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" filled="f" stroked="f" strokeweight=".5pt">
                <v:textbox>
                  <w:txbxContent>
                    <w:p w14:paraId="23062ED6" w14:textId="488BB39C" w:rsidR="00622E9D" w:rsidRPr="00DC14BE" w:rsidRDefault="00622E9D" w:rsidP="00DC14BE">
                      <w:pPr>
                        <w:jc w:val="center"/>
                        <w:rPr>
                          <w:rFonts w:ascii="Verdana" w:hAnsi="Verdana"/>
                          <w:sz w:val="24"/>
                          <w:szCs w:val="24"/>
                        </w:rPr>
                      </w:pPr>
                      <w:r>
                        <w:rPr>
                          <w:rFonts w:ascii="Verdana" w:hAnsi="Verdana"/>
                          <w:sz w:val="24"/>
                          <w:szCs w:val="24"/>
                        </w:rPr>
                        <w:t>Clue Word</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727872" behindDoc="0" locked="0" layoutInCell="1" allowOverlap="1" wp14:anchorId="58A99D68" wp14:editId="37E82455">
                <wp:simplePos x="0" y="0"/>
                <wp:positionH relativeFrom="column">
                  <wp:posOffset>2061112</wp:posOffset>
                </wp:positionH>
                <wp:positionV relativeFrom="paragraph">
                  <wp:posOffset>75565</wp:posOffset>
                </wp:positionV>
                <wp:extent cx="1828800" cy="91440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noFill/>
                        </a:ln>
                      </wps:spPr>
                      <wps:txbx>
                        <w:txbxContent>
                          <w:p w14:paraId="1733D6BE" w14:textId="77777777" w:rsidR="00622E9D" w:rsidRPr="00DC14BE" w:rsidRDefault="00622E9D" w:rsidP="00DC14BE">
                            <w:pPr>
                              <w:jc w:val="center"/>
                              <w:rPr>
                                <w:rFonts w:ascii="Verdana" w:hAnsi="Verdana"/>
                                <w:sz w:val="24"/>
                                <w:szCs w:val="24"/>
                              </w:rPr>
                            </w:pPr>
                            <w:r>
                              <w:rPr>
                                <w:rFonts w:ascii="Verdana" w:hAnsi="Verdana"/>
                                <w:sz w:val="24"/>
                                <w:szCs w:val="24"/>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8A99D68" id="Text Box 145" o:spid="_x0000_s1055" type="#_x0000_t202" style="position:absolute;margin-left:162.3pt;margin-top:5.95pt;width:2in;height:1in;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" filled="f" stroked="f" strokeweight=".5pt">
                <v:textbox>
                  <w:txbxContent>
                    <w:p w14:paraId="1733D6BE" w14:textId="77777777" w:rsidR="00622E9D" w:rsidRPr="00DC14BE" w:rsidRDefault="00622E9D" w:rsidP="00DC14BE">
                      <w:pPr>
                        <w:jc w:val="center"/>
                        <w:rPr>
                          <w:rFonts w:ascii="Verdana" w:hAnsi="Verdana"/>
                          <w:sz w:val="24"/>
                          <w:szCs w:val="24"/>
                        </w:rPr>
                      </w:pPr>
                      <w:r>
                        <w:rPr>
                          <w:rFonts w:ascii="Verdana" w:hAnsi="Verdana"/>
                          <w:sz w:val="24"/>
                          <w:szCs w:val="24"/>
                        </w:rPr>
                        <w:t>Main Idea</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723776" behindDoc="0" locked="0" layoutInCell="1" allowOverlap="1" wp14:anchorId="341731B9" wp14:editId="5FC69417">
                <wp:simplePos x="0" y="0"/>
                <wp:positionH relativeFrom="column">
                  <wp:posOffset>0</wp:posOffset>
                </wp:positionH>
                <wp:positionV relativeFrom="paragraph">
                  <wp:posOffset>81378</wp:posOffset>
                </wp:positionV>
                <wp:extent cx="1828800" cy="914400"/>
                <wp:effectExtent l="0" t="0" r="0" b="0"/>
                <wp:wrapNone/>
                <wp:docPr id="143" name="Text Box 143"/>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noFill/>
                        </a:ln>
                      </wps:spPr>
                      <wps:txbx>
                        <w:txbxContent>
                          <w:p w14:paraId="4199E442" w14:textId="77777777" w:rsidR="00622E9D" w:rsidRPr="00DC14BE" w:rsidRDefault="00622E9D" w:rsidP="00DC14BE">
                            <w:pPr>
                              <w:jc w:val="center"/>
                              <w:rPr>
                                <w:rFonts w:ascii="Verdana" w:hAnsi="Verdana"/>
                                <w:sz w:val="24"/>
                                <w:szCs w:val="24"/>
                              </w:rPr>
                            </w:pPr>
                            <w:r w:rsidRPr="00DC14BE">
                              <w:rPr>
                                <w:rFonts w:ascii="Verdana" w:hAnsi="Verdana"/>
                                <w:sz w:val="24"/>
                                <w:szCs w:val="24"/>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1731B9" id="Text Box 143" o:spid="_x0000_s1056" type="#_x0000_t202" style="position:absolute;margin-left:0;margin-top:6.4pt;width:2in;height:1in;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" filled="f" stroked="f" strokeweight=".5pt">
                <v:textbox>
                  <w:txbxContent>
                    <w:p w14:paraId="4199E442" w14:textId="77777777" w:rsidR="00622E9D" w:rsidRPr="00DC14BE" w:rsidRDefault="00622E9D" w:rsidP="00DC14BE">
                      <w:pPr>
                        <w:jc w:val="center"/>
                        <w:rPr>
                          <w:rFonts w:ascii="Verdana" w:hAnsi="Verdana"/>
                          <w:sz w:val="24"/>
                          <w:szCs w:val="24"/>
                        </w:rPr>
                      </w:pPr>
                      <w:r w:rsidRPr="00DC14BE">
                        <w:rPr>
                          <w:rFonts w:ascii="Verdana" w:hAnsi="Verdana"/>
                          <w:sz w:val="24"/>
                          <w:szCs w:val="24"/>
                        </w:rPr>
                        <w:t>Topic</w:t>
                      </w:r>
                    </w:p>
                  </w:txbxContent>
                </v:textbox>
              </v:shape>
            </w:pict>
          </mc:Fallback>
        </mc:AlternateContent>
      </w:r>
      <w:r w:rsidR="006B2611" w:rsidRPr="00807641">
        <w:rPr>
          <w:noProof/>
          <w:lang w:eastAsia="zh-CN"/>
        </w:rPr>
        <mc:AlternateContent>
          <mc:Choice Requires="wps">
            <w:drawing>
              <wp:anchor distT="0" distB="0" distL="114300" distR="114300" simplePos="0" relativeHeight="251708416" behindDoc="0" locked="0" layoutInCell="1" allowOverlap="1" wp14:anchorId="5B0863B9" wp14:editId="602C0D92">
                <wp:simplePos x="0" y="0"/>
                <wp:positionH relativeFrom="margin">
                  <wp:posOffset>2051050</wp:posOffset>
                </wp:positionH>
                <wp:positionV relativeFrom="paragraph">
                  <wp:posOffset>69850</wp:posOffset>
                </wp:positionV>
                <wp:extent cx="1828800" cy="914400"/>
                <wp:effectExtent l="12700" t="12700" r="12700" b="12700"/>
                <wp:wrapNone/>
                <wp:docPr id="133" name="Rounded Rectangle 133"/>
                <wp:cNvGraphicFramePr/>
                <a:graphic xmlns:a="http://schemas.openxmlformats.org/drawingml/2006/main">
                  <a:graphicData uri="http://schemas.microsoft.com/office/word/2010/wordprocessingShape">
                    <wps:wsp>
                      <wps:cNvSpPr/>
                      <wps:spPr>
                        <a:xfrm>
                          <a:off x="0" y="0"/>
                          <a:ext cx="18288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04B478CE" w14:textId="77777777" w:rsidR="00622E9D" w:rsidRDefault="00622E9D" w:rsidP="00807641">
                            <w:pPr>
                              <w:jc w:val="center"/>
                            </w:pPr>
                            <w:r>
                              <w:t>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B0863B9" id="Rounded Rectangle 133" o:spid="_x0000_s1057" style="position:absolute;margin-left:161.5pt;margin-top:5.5pt;width:2in;height:1in;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" filled="f" strokecolor="#3494ba [3204]" strokeweight="1.5pt">
                <v:textbox>
                  <w:txbxContent>
                    <w:p w14:paraId="04B478CE" w14:textId="77777777" w:rsidR="00622E9D" w:rsidRDefault="00622E9D" w:rsidP="00807641">
                      <w:pPr>
                        <w:jc w:val="center"/>
                      </w:pPr>
                      <w:r>
                        <w:t>ç</w:t>
                      </w:r>
                    </w:p>
                  </w:txbxContent>
                </v:textbox>
                <w10:wrap anchorx="margin"/>
              </v:roundrect>
            </w:pict>
          </mc:Fallback>
        </mc:AlternateContent>
      </w:r>
      <w:r w:rsidR="006B2611" w:rsidRPr="00807641">
        <w:rPr>
          <w:noProof/>
          <w:lang w:eastAsia="zh-CN"/>
        </w:rPr>
        <mc:AlternateContent>
          <mc:Choice Requires="wps">
            <w:drawing>
              <wp:anchor distT="0" distB="0" distL="114300" distR="114300" simplePos="0" relativeHeight="251707392" behindDoc="0" locked="0" layoutInCell="1" allowOverlap="1" wp14:anchorId="2C358BE2" wp14:editId="1511845E">
                <wp:simplePos x="0" y="0"/>
                <wp:positionH relativeFrom="margin">
                  <wp:posOffset>0</wp:posOffset>
                </wp:positionH>
                <wp:positionV relativeFrom="paragraph">
                  <wp:posOffset>65307</wp:posOffset>
                </wp:positionV>
                <wp:extent cx="1828800" cy="914400"/>
                <wp:effectExtent l="12700" t="12700" r="12700" b="12700"/>
                <wp:wrapNone/>
                <wp:docPr id="132" name="Rounded Rectangle 132"/>
                <wp:cNvGraphicFramePr/>
                <a:graphic xmlns:a="http://schemas.openxmlformats.org/drawingml/2006/main">
                  <a:graphicData uri="http://schemas.microsoft.com/office/word/2010/wordprocessingShape">
                    <wps:wsp>
                      <wps:cNvSpPr/>
                      <wps:spPr>
                        <a:xfrm>
                          <a:off x="0" y="0"/>
                          <a:ext cx="18288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B45DE43" id="Rounded Rectangle 132" o:spid="_x0000_s1026" style="position:absolute;margin-left:0;margin-top:5.15pt;width:2in;height:1in;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" filled="f" strokecolor="#3494ba [3204]" strokeweight="1.5pt">
                <w10:wrap anchorx="margin"/>
              </v:roundrect>
            </w:pict>
          </mc:Fallback>
        </mc:AlternateContent>
      </w:r>
    </w:p>
    <w:p w14:paraId="61C524FD" w14:textId="16A442AB" w:rsidR="004164B2" w:rsidRDefault="004164B2" w:rsidP="004164B2">
      <w:pPr>
        <w:spacing w:after="0" w:line="240" w:lineRule="auto"/>
      </w:pPr>
    </w:p>
    <w:p w14:paraId="6328DFFD" w14:textId="692B2BCF" w:rsidR="004164B2" w:rsidRDefault="00AA6588" w:rsidP="004164B2">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764736" behindDoc="0" locked="0" layoutInCell="1" allowOverlap="1" wp14:anchorId="6E3E2633" wp14:editId="5C0FB3F5">
                <wp:simplePos x="0" y="0"/>
                <wp:positionH relativeFrom="column">
                  <wp:posOffset>3827682</wp:posOffset>
                </wp:positionH>
                <wp:positionV relativeFrom="paragraph">
                  <wp:posOffset>17780</wp:posOffset>
                </wp:positionV>
                <wp:extent cx="337185" cy="351155"/>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50750433"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3E2633" id="Text Box 196" o:spid="_x0000_s1058" type="#_x0000_t202" style="position:absolute;margin-left:301.4pt;margin-top:1.4pt;width:26.55pt;height:27.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" filled="f" stroked="f" strokeweight=".5pt">
                <v:textbox>
                  <w:txbxContent>
                    <w:p w14:paraId="50750433"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762688" behindDoc="0" locked="0" layoutInCell="1" allowOverlap="1" wp14:anchorId="49193A5E" wp14:editId="6177A57A">
                <wp:simplePos x="0" y="0"/>
                <wp:positionH relativeFrom="column">
                  <wp:posOffset>1757778</wp:posOffset>
                </wp:positionH>
                <wp:positionV relativeFrom="paragraph">
                  <wp:posOffset>15240</wp:posOffset>
                </wp:positionV>
                <wp:extent cx="337185" cy="351155"/>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721F343B"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193A5E" id="Text Box 195" o:spid="_x0000_s1059" type="#_x0000_t202" style="position:absolute;margin-left:138.4pt;margin-top:1.2pt;width:26.55pt;height:27.6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" filled="f" stroked="f" strokeweight=".5pt">
                <v:textbox>
                  <w:txbxContent>
                    <w:p w14:paraId="721F343B"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v:textbox>
              </v:shape>
            </w:pict>
          </mc:Fallback>
        </mc:AlternateContent>
      </w:r>
    </w:p>
    <w:p w14:paraId="6845FF5E" w14:textId="168D6A37" w:rsidR="00807641" w:rsidRDefault="00807641" w:rsidP="004164B2">
      <w:pPr>
        <w:spacing w:after="0" w:line="240" w:lineRule="auto"/>
      </w:pPr>
    </w:p>
    <w:p w14:paraId="17A7093E" w14:textId="23B4F22C" w:rsidR="004164B2" w:rsidRDefault="004164B2" w:rsidP="004164B2">
      <w:pPr>
        <w:spacing w:after="0" w:line="240" w:lineRule="auto"/>
      </w:pPr>
    </w:p>
    <w:p w14:paraId="16472969" w14:textId="6FBB3AC7" w:rsidR="006B2611" w:rsidRDefault="00AA6588" w:rsidP="004164B2">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770880" behindDoc="0" locked="0" layoutInCell="1" allowOverlap="1" wp14:anchorId="67C7A25A" wp14:editId="4614339A">
                <wp:simplePos x="0" y="0"/>
                <wp:positionH relativeFrom="column">
                  <wp:posOffset>2820035</wp:posOffset>
                </wp:positionH>
                <wp:positionV relativeFrom="paragraph">
                  <wp:posOffset>101063</wp:posOffset>
                </wp:positionV>
                <wp:extent cx="337185" cy="351155"/>
                <wp:effectExtent l="0" t="0" r="0" b="0"/>
                <wp:wrapNone/>
                <wp:docPr id="200" name="Text Box 200"/>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60B50CF2"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C7A25A" id="Text Box 200" o:spid="_x0000_s1060" type="#_x0000_t202" style="position:absolute;margin-left:222.05pt;margin-top:7.95pt;width:26.55pt;height:27.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" filled="f" stroked="f" strokeweight=".5pt">
                <v:textbox>
                  <w:txbxContent>
                    <w:p w14:paraId="60B50CF2"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v:textbox>
              </v:shape>
            </w:pict>
          </mc:Fallback>
        </mc:AlternateContent>
      </w:r>
    </w:p>
    <w:p w14:paraId="7E1A3F19" w14:textId="288F9479" w:rsidR="004164B2" w:rsidRDefault="00DC14BE" w:rsidP="004164B2">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719680" behindDoc="0" locked="0" layoutInCell="1" allowOverlap="1" wp14:anchorId="096652B2" wp14:editId="100C8592">
                <wp:simplePos x="0" y="0"/>
                <wp:positionH relativeFrom="column">
                  <wp:posOffset>0</wp:posOffset>
                </wp:positionH>
                <wp:positionV relativeFrom="paragraph">
                  <wp:posOffset>156210</wp:posOffset>
                </wp:positionV>
                <wp:extent cx="5943600" cy="91440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wps:spPr>
                      <wps:txbx>
                        <w:txbxContent>
                          <w:p w14:paraId="74FEE810" w14:textId="31DA057B" w:rsidR="00622E9D" w:rsidRPr="00DC14BE" w:rsidRDefault="00622E9D" w:rsidP="00DC14BE">
                            <w:pPr>
                              <w:jc w:val="center"/>
                              <w:rPr>
                                <w:rFonts w:ascii="Verdana" w:hAnsi="Verdana"/>
                                <w:sz w:val="24"/>
                                <w:szCs w:val="24"/>
                              </w:rPr>
                            </w:pPr>
                            <w:r>
                              <w:rPr>
                                <w:rFonts w:ascii="Verdana" w:hAnsi="Verdana"/>
                                <w:sz w:val="24"/>
                                <w:szCs w:val="24"/>
                              </w:rPr>
                              <w:t xml:space="preserve">Clueing Topic Sentence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6652B2" id="Text Box 141" o:spid="_x0000_s1061" type="#_x0000_t202" style="position:absolute;margin-left:0;margin-top:12.3pt;width:468pt;height:1in;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" filled="f" stroked="f" strokeweight=".5pt">
                <v:textbox>
                  <w:txbxContent>
                    <w:p w14:paraId="74FEE810" w14:textId="31DA057B" w:rsidR="00622E9D" w:rsidRPr="00DC14BE" w:rsidRDefault="00622E9D" w:rsidP="00DC14BE">
                      <w:pPr>
                        <w:jc w:val="center"/>
                        <w:rPr>
                          <w:rFonts w:ascii="Verdana" w:hAnsi="Verdana"/>
                          <w:sz w:val="24"/>
                          <w:szCs w:val="24"/>
                        </w:rPr>
                      </w:pPr>
                      <w:r>
                        <w:rPr>
                          <w:rFonts w:ascii="Verdana" w:hAnsi="Verdana"/>
                          <w:sz w:val="24"/>
                          <w:szCs w:val="24"/>
                        </w:rPr>
                        <w:t xml:space="preserve">Clueing Topic Sentence </w:t>
                      </w:r>
                    </w:p>
                  </w:txbxContent>
                </v:textbox>
              </v:shape>
            </w:pict>
          </mc:Fallback>
        </mc:AlternateContent>
      </w:r>
      <w:r w:rsidR="004164B2" w:rsidRPr="00807641">
        <w:rPr>
          <w:noProof/>
          <w:lang w:eastAsia="zh-CN"/>
        </w:rPr>
        <mc:AlternateContent>
          <mc:Choice Requires="wps">
            <w:drawing>
              <wp:anchor distT="0" distB="0" distL="114300" distR="114300" simplePos="0" relativeHeight="251709440" behindDoc="0" locked="0" layoutInCell="1" allowOverlap="1" wp14:anchorId="0A331308" wp14:editId="4B6CF7B9">
                <wp:simplePos x="0" y="0"/>
                <wp:positionH relativeFrom="margin">
                  <wp:posOffset>7620</wp:posOffset>
                </wp:positionH>
                <wp:positionV relativeFrom="paragraph">
                  <wp:posOffset>155917</wp:posOffset>
                </wp:positionV>
                <wp:extent cx="5943600" cy="914400"/>
                <wp:effectExtent l="12700" t="12700" r="12700" b="12700"/>
                <wp:wrapNone/>
                <wp:docPr id="134" name="Rounded Rectangle 134"/>
                <wp:cNvGraphicFramePr/>
                <a:graphic xmlns:a="http://schemas.openxmlformats.org/drawingml/2006/main">
                  <a:graphicData uri="http://schemas.microsoft.com/office/word/2010/wordprocessingShape">
                    <wps:wsp>
                      <wps:cNvSpPr/>
                      <wps:spPr>
                        <a:xfrm>
                          <a:off x="0" y="0"/>
                          <a:ext cx="59436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C02E418" id="Rounded Rectangle 134" o:spid="_x0000_s1026" style="position:absolute;margin-left:.6pt;margin-top:12.3pt;width:468pt;height:1in;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" filled="f" strokecolor="#3494ba [3204]" strokeweight="1.5pt">
                <w10:wrap anchorx="margin"/>
              </v:roundrect>
            </w:pict>
          </mc:Fallback>
        </mc:AlternateContent>
      </w:r>
    </w:p>
    <w:p w14:paraId="4FF3AF65" w14:textId="2D7CD1F6" w:rsidR="004164B2" w:rsidRDefault="004164B2" w:rsidP="004164B2">
      <w:pPr>
        <w:spacing w:after="0" w:line="240" w:lineRule="auto"/>
      </w:pPr>
    </w:p>
    <w:p w14:paraId="529CA5B5" w14:textId="77777777" w:rsidR="004164B2" w:rsidRDefault="004164B2" w:rsidP="004164B2">
      <w:pPr>
        <w:spacing w:after="0" w:line="240" w:lineRule="auto"/>
      </w:pPr>
    </w:p>
    <w:p w14:paraId="5E8DFFCC" w14:textId="77777777" w:rsidR="004164B2" w:rsidRDefault="004164B2" w:rsidP="004164B2">
      <w:pPr>
        <w:spacing w:after="0" w:line="240" w:lineRule="auto"/>
      </w:pPr>
    </w:p>
    <w:p w14:paraId="089B164C" w14:textId="77777777" w:rsidR="004164B2" w:rsidRDefault="004164B2" w:rsidP="004164B2">
      <w:pPr>
        <w:spacing w:after="0" w:line="240" w:lineRule="auto"/>
      </w:pPr>
    </w:p>
    <w:p w14:paraId="40B30547" w14:textId="77777777" w:rsidR="004164B2" w:rsidRDefault="004164B2" w:rsidP="004164B2">
      <w:pPr>
        <w:spacing w:after="0" w:line="240" w:lineRule="auto"/>
      </w:pPr>
    </w:p>
    <w:p w14:paraId="6062AE2F" w14:textId="72275A2C" w:rsidR="00807641" w:rsidRDefault="00807641" w:rsidP="004164B2">
      <w:pPr>
        <w:pBdr>
          <w:bottom w:val="single" w:sz="12" w:space="1" w:color="auto"/>
        </w:pBdr>
        <w:spacing w:after="0" w:line="240" w:lineRule="auto"/>
      </w:pPr>
    </w:p>
    <w:p w14:paraId="38BC985B" w14:textId="21BF62B5" w:rsidR="0000558D" w:rsidRDefault="0000558D" w:rsidP="0000558D">
      <w:pPr>
        <w:pBdr>
          <w:bottom w:val="single" w:sz="12" w:space="1" w:color="auto"/>
        </w:pBdr>
        <w:spacing w:after="0" w:line="240" w:lineRule="auto"/>
        <w:jc w:val="center"/>
        <w:rPr>
          <w:rFonts w:ascii="Verdana" w:hAnsi="Verdana"/>
          <w:b/>
          <w:sz w:val="28"/>
          <w:szCs w:val="28"/>
        </w:rPr>
      </w:pPr>
      <w:r>
        <w:rPr>
          <w:rFonts w:ascii="Verdana" w:hAnsi="Verdana"/>
          <w:b/>
          <w:sz w:val="28"/>
          <w:szCs w:val="28"/>
        </w:rPr>
        <w:t>Body Paragraph 2</w:t>
      </w:r>
    </w:p>
    <w:p w14:paraId="362DA803" w14:textId="77777777" w:rsidR="0000558D" w:rsidRDefault="0000558D" w:rsidP="0000558D">
      <w:pPr>
        <w:spacing w:after="0" w:line="240" w:lineRule="auto"/>
        <w:jc w:val="center"/>
        <w:rPr>
          <w:rFonts w:ascii="Verdana" w:hAnsi="Verdana"/>
          <w:b/>
          <w:sz w:val="28"/>
          <w:szCs w:val="28"/>
        </w:rPr>
      </w:pPr>
      <w:r>
        <w:rPr>
          <w:rFonts w:ascii="Verdana" w:hAnsi="Verdana"/>
          <w:b/>
          <w:noProof/>
          <w:sz w:val="28"/>
          <w:szCs w:val="28"/>
          <w:lang w:eastAsia="zh-CN"/>
        </w:rPr>
        <mc:AlternateContent>
          <mc:Choice Requires="wps">
            <w:drawing>
              <wp:anchor distT="0" distB="0" distL="114300" distR="114300" simplePos="0" relativeHeight="251746304" behindDoc="0" locked="0" layoutInCell="1" allowOverlap="1" wp14:anchorId="708D46DC" wp14:editId="64271178">
                <wp:simplePos x="0" y="0"/>
                <wp:positionH relativeFrom="column">
                  <wp:posOffset>3104515</wp:posOffset>
                </wp:positionH>
                <wp:positionV relativeFrom="paragraph">
                  <wp:posOffset>138967</wp:posOffset>
                </wp:positionV>
                <wp:extent cx="2743200" cy="91440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w="6350">
                          <a:noFill/>
                        </a:ln>
                      </wps:spPr>
                      <wps:txbx>
                        <w:txbxContent>
                          <w:p w14:paraId="2F14F3FD" w14:textId="77777777" w:rsidR="00622E9D" w:rsidRPr="00DC14BE" w:rsidRDefault="00622E9D" w:rsidP="0000558D">
                            <w:pPr>
                              <w:jc w:val="center"/>
                              <w:rPr>
                                <w:rFonts w:ascii="Verdana" w:hAnsi="Verdana"/>
                                <w:sz w:val="24"/>
                                <w:szCs w:val="24"/>
                              </w:rPr>
                            </w:pPr>
                            <w:r>
                              <w:rPr>
                                <w:rFonts w:ascii="Verdana" w:hAnsi="Verdana"/>
                                <w:sz w:val="24"/>
                                <w:szCs w:val="24"/>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8D46DC" id="Text Box 149" o:spid="_x0000_s1062" type="#_x0000_t202" style="position:absolute;left:0;text-align:left;margin-left:244.45pt;margin-top:10.95pt;width:3in;height:1in;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" filled="f" stroked="f" strokeweight=".5pt">
                <v:textbox>
                  <w:txbxContent>
                    <w:p w14:paraId="2F14F3FD" w14:textId="77777777" w:rsidR="00622E9D" w:rsidRPr="00DC14BE" w:rsidRDefault="00622E9D" w:rsidP="0000558D">
                      <w:pPr>
                        <w:jc w:val="center"/>
                        <w:rPr>
                          <w:rFonts w:ascii="Verdana" w:hAnsi="Verdana"/>
                          <w:sz w:val="24"/>
                          <w:szCs w:val="24"/>
                        </w:rPr>
                      </w:pPr>
                      <w:r>
                        <w:rPr>
                          <w:rFonts w:ascii="Verdana" w:hAnsi="Verdana"/>
                          <w:sz w:val="24"/>
                          <w:szCs w:val="24"/>
                        </w:rPr>
                        <w:t>Main Idea</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745280" behindDoc="0" locked="0" layoutInCell="1" allowOverlap="1" wp14:anchorId="2EA83F6B" wp14:editId="49D61AEF">
                <wp:simplePos x="0" y="0"/>
                <wp:positionH relativeFrom="column">
                  <wp:posOffset>27940</wp:posOffset>
                </wp:positionH>
                <wp:positionV relativeFrom="paragraph">
                  <wp:posOffset>116205</wp:posOffset>
                </wp:positionV>
                <wp:extent cx="2743200" cy="9144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w="6350">
                          <a:noFill/>
                        </a:ln>
                      </wps:spPr>
                      <wps:txbx>
                        <w:txbxContent>
                          <w:p w14:paraId="3FBFAC6F" w14:textId="77777777" w:rsidR="00622E9D" w:rsidRPr="00DC14BE" w:rsidRDefault="00622E9D" w:rsidP="0000558D">
                            <w:pPr>
                              <w:jc w:val="center"/>
                              <w:rPr>
                                <w:rFonts w:ascii="Verdana" w:hAnsi="Verdana"/>
                                <w:sz w:val="24"/>
                                <w:szCs w:val="24"/>
                              </w:rPr>
                            </w:pPr>
                            <w:r w:rsidRPr="00DC14BE">
                              <w:rPr>
                                <w:rFonts w:ascii="Verdana" w:hAnsi="Verdana"/>
                                <w:sz w:val="24"/>
                                <w:szCs w:val="24"/>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A83F6B" id="Text Box 150" o:spid="_x0000_s1063" type="#_x0000_t202" style="position:absolute;left:0;text-align:left;margin-left:2.2pt;margin-top:9.15pt;width:3in;height:1in;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" filled="f" stroked="f" strokeweight=".5pt">
                <v:textbox>
                  <w:txbxContent>
                    <w:p w14:paraId="3FBFAC6F" w14:textId="77777777" w:rsidR="00622E9D" w:rsidRPr="00DC14BE" w:rsidRDefault="00622E9D" w:rsidP="0000558D">
                      <w:pPr>
                        <w:jc w:val="center"/>
                        <w:rPr>
                          <w:rFonts w:ascii="Verdana" w:hAnsi="Verdana"/>
                          <w:sz w:val="24"/>
                          <w:szCs w:val="24"/>
                        </w:rPr>
                      </w:pPr>
                      <w:r w:rsidRPr="00DC14BE">
                        <w:rPr>
                          <w:rFonts w:ascii="Verdana" w:hAnsi="Verdana"/>
                          <w:sz w:val="24"/>
                          <w:szCs w:val="24"/>
                        </w:rPr>
                        <w:t>Topic</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735040" behindDoc="0" locked="0" layoutInCell="1" allowOverlap="1" wp14:anchorId="13ACD862" wp14:editId="35D423B5">
                <wp:simplePos x="0" y="0"/>
                <wp:positionH relativeFrom="margin">
                  <wp:posOffset>3086100</wp:posOffset>
                </wp:positionH>
                <wp:positionV relativeFrom="paragraph">
                  <wp:posOffset>123825</wp:posOffset>
                </wp:positionV>
                <wp:extent cx="2834640" cy="914400"/>
                <wp:effectExtent l="12700" t="12700" r="10160" b="12700"/>
                <wp:wrapNone/>
                <wp:docPr id="151" name="Rounded Rectangle 151"/>
                <wp:cNvGraphicFramePr/>
                <a:graphic xmlns:a="http://schemas.openxmlformats.org/drawingml/2006/main">
                  <a:graphicData uri="http://schemas.microsoft.com/office/word/2010/wordprocessingShape">
                    <wps:wsp>
                      <wps:cNvSpPr/>
                      <wps:spPr>
                        <a:xfrm>
                          <a:off x="0" y="0"/>
                          <a:ext cx="283464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CB0F38A" id="Rounded Rectangle 151" o:spid="_x0000_s1026" style="position:absolute;margin-left:243pt;margin-top:9.75pt;width:223.2pt;height:1in;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" filled="f" strokecolor="#3494ba [3204]" strokeweight="1.5pt">
                <w10:wrap anchorx="margin"/>
              </v:roundrect>
            </w:pict>
          </mc:Fallback>
        </mc:AlternateContent>
      </w:r>
      <w:r>
        <w:rPr>
          <w:rFonts w:ascii="Verdana" w:hAnsi="Verdana"/>
          <w:b/>
          <w:noProof/>
          <w:sz w:val="28"/>
          <w:szCs w:val="28"/>
          <w:lang w:eastAsia="zh-CN"/>
        </w:rPr>
        <mc:AlternateContent>
          <mc:Choice Requires="wps">
            <w:drawing>
              <wp:anchor distT="0" distB="0" distL="114300" distR="114300" simplePos="0" relativeHeight="251734016" behindDoc="0" locked="0" layoutInCell="1" allowOverlap="1" wp14:anchorId="3DDEFD8A" wp14:editId="266AAB46">
                <wp:simplePos x="0" y="0"/>
                <wp:positionH relativeFrom="margin">
                  <wp:posOffset>12700</wp:posOffset>
                </wp:positionH>
                <wp:positionV relativeFrom="paragraph">
                  <wp:posOffset>128123</wp:posOffset>
                </wp:positionV>
                <wp:extent cx="2834640" cy="914400"/>
                <wp:effectExtent l="12700" t="12700" r="10160" b="12700"/>
                <wp:wrapNone/>
                <wp:docPr id="152" name="Rounded Rectangle 152"/>
                <wp:cNvGraphicFramePr/>
                <a:graphic xmlns:a="http://schemas.openxmlformats.org/drawingml/2006/main">
                  <a:graphicData uri="http://schemas.microsoft.com/office/word/2010/wordprocessingShape">
                    <wps:wsp>
                      <wps:cNvSpPr/>
                      <wps:spPr>
                        <a:xfrm>
                          <a:off x="0" y="0"/>
                          <a:ext cx="283464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5B531DC" id="Rounded Rectangle 152" o:spid="_x0000_s1026" style="position:absolute;margin-left:1pt;margin-top:10.1pt;width:223.2pt;height:1in;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" filled="f" strokecolor="#3494ba [3204]" strokeweight="1.5pt">
                <w10:wrap anchorx="margin"/>
              </v:roundrect>
            </w:pict>
          </mc:Fallback>
        </mc:AlternateContent>
      </w:r>
    </w:p>
    <w:p w14:paraId="10934379" w14:textId="1510A952" w:rsidR="0000558D" w:rsidRDefault="00AA6588" w:rsidP="0000558D">
      <w:pPr>
        <w:spacing w:after="0" w:line="240" w:lineRule="auto"/>
        <w:jc w:val="center"/>
        <w:rPr>
          <w:rFonts w:ascii="Verdana" w:hAnsi="Verdana"/>
          <w:b/>
          <w:sz w:val="28"/>
          <w:szCs w:val="28"/>
        </w:rPr>
      </w:pPr>
      <w:r w:rsidRPr="00AA6588">
        <w:rPr>
          <w:rFonts w:ascii="Verdana" w:hAnsi="Verdana"/>
          <w:b/>
          <w:noProof/>
          <w:sz w:val="28"/>
          <w:szCs w:val="28"/>
          <w:lang w:eastAsia="zh-CN"/>
        </w:rPr>
        <mc:AlternateContent>
          <mc:Choice Requires="wps">
            <w:drawing>
              <wp:anchor distT="0" distB="0" distL="114300" distR="114300" simplePos="0" relativeHeight="251772928" behindDoc="0" locked="0" layoutInCell="1" allowOverlap="1" wp14:anchorId="087019EB" wp14:editId="5CF9F96A">
                <wp:simplePos x="0" y="0"/>
                <wp:positionH relativeFrom="column">
                  <wp:posOffset>2789555</wp:posOffset>
                </wp:positionH>
                <wp:positionV relativeFrom="paragraph">
                  <wp:posOffset>171987</wp:posOffset>
                </wp:positionV>
                <wp:extent cx="337185" cy="351155"/>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6D50419C"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7019EB" id="Text Box 209" o:spid="_x0000_s1064" type="#_x0000_t202" style="position:absolute;left:0;text-align:left;margin-left:219.65pt;margin-top:13.55pt;width:26.55pt;height:27.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" filled="f" stroked="f" strokeweight=".5pt">
                <v:textbox>
                  <w:txbxContent>
                    <w:p w14:paraId="6D50419C"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v:textbox>
              </v:shape>
            </w:pict>
          </mc:Fallback>
        </mc:AlternateContent>
      </w:r>
    </w:p>
    <w:p w14:paraId="7C903E43" w14:textId="1F36D185" w:rsidR="0000558D" w:rsidRDefault="0000558D" w:rsidP="0000558D">
      <w:pPr>
        <w:spacing w:after="0" w:line="240" w:lineRule="auto"/>
        <w:jc w:val="center"/>
        <w:rPr>
          <w:rFonts w:ascii="Verdana" w:hAnsi="Verdana"/>
          <w:b/>
          <w:sz w:val="28"/>
          <w:szCs w:val="28"/>
        </w:rPr>
      </w:pPr>
    </w:p>
    <w:p w14:paraId="44B19137" w14:textId="0F4853DD" w:rsidR="0000558D" w:rsidRDefault="0000558D" w:rsidP="0000558D">
      <w:pPr>
        <w:spacing w:after="0" w:line="240" w:lineRule="auto"/>
        <w:jc w:val="center"/>
        <w:rPr>
          <w:rFonts w:ascii="Verdana" w:hAnsi="Verdana"/>
          <w:b/>
          <w:sz w:val="28"/>
          <w:szCs w:val="28"/>
        </w:rPr>
      </w:pPr>
    </w:p>
    <w:p w14:paraId="6B1CD500" w14:textId="6B10F769" w:rsidR="0000558D" w:rsidRDefault="00AA6588" w:rsidP="0000558D">
      <w:pPr>
        <w:spacing w:after="0" w:line="240" w:lineRule="auto"/>
        <w:rPr>
          <w:rFonts w:ascii="Verdana" w:hAnsi="Verdana"/>
          <w:b/>
          <w:sz w:val="28"/>
          <w:szCs w:val="28"/>
        </w:rPr>
      </w:pPr>
      <w:r w:rsidRPr="00AA6588">
        <w:rPr>
          <w:rFonts w:ascii="Verdana" w:hAnsi="Verdana"/>
          <w:b/>
          <w:noProof/>
          <w:sz w:val="28"/>
          <w:szCs w:val="28"/>
          <w:lang w:eastAsia="zh-CN"/>
        </w:rPr>
        <mc:AlternateContent>
          <mc:Choice Requires="wps">
            <w:drawing>
              <wp:anchor distT="0" distB="0" distL="114300" distR="114300" simplePos="0" relativeHeight="251773952" behindDoc="0" locked="0" layoutInCell="1" allowOverlap="1" wp14:anchorId="21B2FA8A" wp14:editId="0E663FAB">
                <wp:simplePos x="0" y="0"/>
                <wp:positionH relativeFrom="column">
                  <wp:posOffset>2799715</wp:posOffset>
                </wp:positionH>
                <wp:positionV relativeFrom="paragraph">
                  <wp:posOffset>67847</wp:posOffset>
                </wp:positionV>
                <wp:extent cx="337185" cy="35115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3AF201B2"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B2FA8A" id="Text Box 210" o:spid="_x0000_s1065" type="#_x0000_t202" style="position:absolute;margin-left:220.45pt;margin-top:5.35pt;width:26.55pt;height:27.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" filled="f" stroked="f" strokeweight=".5pt">
                <v:textbox>
                  <w:txbxContent>
                    <w:p w14:paraId="3AF201B2"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v:textbox>
              </v:shape>
            </w:pict>
          </mc:Fallback>
        </mc:AlternateContent>
      </w:r>
    </w:p>
    <w:p w14:paraId="4C246207" w14:textId="7E2EF8EF" w:rsidR="0000558D" w:rsidRDefault="0000558D" w:rsidP="0000558D">
      <w:pPr>
        <w:spacing w:after="0" w:line="240" w:lineRule="auto"/>
        <w:jc w:val="center"/>
        <w:rPr>
          <w:rFonts w:ascii="Verdana" w:hAnsi="Verdana"/>
          <w:b/>
          <w:sz w:val="28"/>
          <w:szCs w:val="28"/>
        </w:rPr>
      </w:pPr>
      <w:r>
        <w:rPr>
          <w:rFonts w:ascii="Verdana" w:hAnsi="Verdana"/>
          <w:b/>
          <w:noProof/>
          <w:sz w:val="28"/>
          <w:szCs w:val="28"/>
          <w:lang w:eastAsia="zh-CN"/>
        </w:rPr>
        <mc:AlternateContent>
          <mc:Choice Requires="wps">
            <w:drawing>
              <wp:anchor distT="0" distB="0" distL="114300" distR="114300" simplePos="0" relativeHeight="251747328" behindDoc="0" locked="0" layoutInCell="1" allowOverlap="1" wp14:anchorId="64E978ED" wp14:editId="6BD0FE2D">
                <wp:simplePos x="0" y="0"/>
                <wp:positionH relativeFrom="column">
                  <wp:posOffset>0</wp:posOffset>
                </wp:positionH>
                <wp:positionV relativeFrom="paragraph">
                  <wp:posOffset>99695</wp:posOffset>
                </wp:positionV>
                <wp:extent cx="5943600" cy="914400"/>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wps:spPr>
                      <wps:txbx>
                        <w:txbxContent>
                          <w:p w14:paraId="3766638B" w14:textId="77777777" w:rsidR="00622E9D" w:rsidRPr="00DC14BE" w:rsidRDefault="00622E9D" w:rsidP="0000558D">
                            <w:pPr>
                              <w:jc w:val="center"/>
                              <w:rPr>
                                <w:rFonts w:ascii="Verdana" w:hAnsi="Verdana"/>
                                <w:sz w:val="24"/>
                                <w:szCs w:val="24"/>
                              </w:rPr>
                            </w:pPr>
                            <w:r>
                              <w:rPr>
                                <w:rFonts w:ascii="Verdana" w:hAnsi="Verdana"/>
                                <w:sz w:val="24"/>
                                <w:szCs w:val="24"/>
                              </w:rPr>
                              <w:t>General Topic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E978ED" id="Text Box 153" o:spid="_x0000_s1066" type="#_x0000_t202" style="position:absolute;left:0;text-align:left;margin-left:0;margin-top:7.85pt;width:468pt;height:1in;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" filled="f" stroked="f" strokeweight=".5pt">
                <v:textbox>
                  <w:txbxContent>
                    <w:p w14:paraId="3766638B" w14:textId="77777777" w:rsidR="00622E9D" w:rsidRPr="00DC14BE" w:rsidRDefault="00622E9D" w:rsidP="0000558D">
                      <w:pPr>
                        <w:jc w:val="center"/>
                        <w:rPr>
                          <w:rFonts w:ascii="Verdana" w:hAnsi="Verdana"/>
                          <w:sz w:val="24"/>
                          <w:szCs w:val="24"/>
                        </w:rPr>
                      </w:pPr>
                      <w:r>
                        <w:rPr>
                          <w:rFonts w:ascii="Verdana" w:hAnsi="Verdana"/>
                          <w:sz w:val="24"/>
                          <w:szCs w:val="24"/>
                        </w:rPr>
                        <w:t>General Topic Sentence</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736064" behindDoc="0" locked="0" layoutInCell="1" allowOverlap="1" wp14:anchorId="4BB3FBA2" wp14:editId="52C95649">
                <wp:simplePos x="0" y="0"/>
                <wp:positionH relativeFrom="margin">
                  <wp:posOffset>-6350</wp:posOffset>
                </wp:positionH>
                <wp:positionV relativeFrom="paragraph">
                  <wp:posOffset>84699</wp:posOffset>
                </wp:positionV>
                <wp:extent cx="5943600" cy="914400"/>
                <wp:effectExtent l="12700" t="12700" r="12700" b="12700"/>
                <wp:wrapNone/>
                <wp:docPr id="154" name="Rounded Rectangle 154"/>
                <wp:cNvGraphicFramePr/>
                <a:graphic xmlns:a="http://schemas.openxmlformats.org/drawingml/2006/main">
                  <a:graphicData uri="http://schemas.microsoft.com/office/word/2010/wordprocessingShape">
                    <wps:wsp>
                      <wps:cNvSpPr/>
                      <wps:spPr>
                        <a:xfrm>
                          <a:off x="0" y="0"/>
                          <a:ext cx="59436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5238E57" id="Rounded Rectangle 154" o:spid="_x0000_s1026" style="position:absolute;margin-left:-.5pt;margin-top:6.65pt;width:468pt;height:1in;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" filled="f" strokecolor="#3494ba [3204]" strokeweight="1.5pt">
                <w10:wrap anchorx="margin"/>
              </v:roundrect>
            </w:pict>
          </mc:Fallback>
        </mc:AlternateContent>
      </w:r>
    </w:p>
    <w:p w14:paraId="2AD1784B" w14:textId="77777777" w:rsidR="0000558D" w:rsidRPr="008735CE" w:rsidRDefault="0000558D" w:rsidP="0000558D">
      <w:pPr>
        <w:spacing w:after="0" w:line="240" w:lineRule="auto"/>
        <w:jc w:val="center"/>
        <w:rPr>
          <w:rFonts w:ascii="Verdana" w:hAnsi="Verdana"/>
          <w:b/>
          <w:sz w:val="28"/>
          <w:szCs w:val="28"/>
        </w:rPr>
      </w:pPr>
    </w:p>
    <w:p w14:paraId="41008F3E" w14:textId="77777777" w:rsidR="0000558D" w:rsidRDefault="0000558D" w:rsidP="0000558D">
      <w:pPr>
        <w:spacing w:after="0" w:line="240" w:lineRule="auto"/>
      </w:pPr>
    </w:p>
    <w:p w14:paraId="4D8407A1" w14:textId="77777777" w:rsidR="0000558D" w:rsidRDefault="0000558D" w:rsidP="0000558D">
      <w:pPr>
        <w:spacing w:after="0" w:line="240" w:lineRule="auto"/>
      </w:pPr>
    </w:p>
    <w:p w14:paraId="5D25779D" w14:textId="77777777" w:rsidR="0000558D" w:rsidRDefault="0000558D" w:rsidP="0000558D">
      <w:pPr>
        <w:spacing w:after="0" w:line="240" w:lineRule="auto"/>
      </w:pPr>
    </w:p>
    <w:p w14:paraId="016AB0DC" w14:textId="77777777" w:rsidR="0000558D" w:rsidRDefault="0000558D" w:rsidP="0000558D">
      <w:pPr>
        <w:pBdr>
          <w:bottom w:val="single" w:sz="12" w:space="1" w:color="auto"/>
        </w:pBdr>
        <w:spacing w:after="0" w:line="240" w:lineRule="auto"/>
      </w:pPr>
    </w:p>
    <w:p w14:paraId="750F8DD5" w14:textId="77777777" w:rsidR="0000558D" w:rsidRDefault="0000558D" w:rsidP="0000558D">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754496" behindDoc="0" locked="0" layoutInCell="1" allowOverlap="1" wp14:anchorId="10FFFF98" wp14:editId="47FD323A">
                <wp:simplePos x="0" y="0"/>
                <wp:positionH relativeFrom="column">
                  <wp:posOffset>4111088</wp:posOffset>
                </wp:positionH>
                <wp:positionV relativeFrom="paragraph">
                  <wp:posOffset>135890</wp:posOffset>
                </wp:positionV>
                <wp:extent cx="1828800" cy="914400"/>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noFill/>
                        </a:ln>
                      </wps:spPr>
                      <wps:txbx>
                        <w:txbxContent>
                          <w:p w14:paraId="6A5F7D81" w14:textId="77777777" w:rsidR="00622E9D" w:rsidRPr="00DC14BE" w:rsidRDefault="00622E9D" w:rsidP="0000558D">
                            <w:pPr>
                              <w:jc w:val="center"/>
                              <w:rPr>
                                <w:rFonts w:ascii="Verdana" w:hAnsi="Verdana"/>
                                <w:sz w:val="24"/>
                                <w:szCs w:val="24"/>
                              </w:rPr>
                            </w:pPr>
                            <w:r>
                              <w:rPr>
                                <w:rFonts w:ascii="Verdana" w:hAnsi="Verdana"/>
                                <w:sz w:val="24"/>
                                <w:szCs w:val="24"/>
                              </w:rPr>
                              <w:t>Key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FFFF98" id="Text Box 155" o:spid="_x0000_s1067" type="#_x0000_t202" style="position:absolute;margin-left:323.7pt;margin-top:10.7pt;width:2in;height:1in;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" filled="f" stroked="f" strokeweight=".5pt">
                <v:textbox>
                  <w:txbxContent>
                    <w:p w14:paraId="6A5F7D81" w14:textId="77777777" w:rsidR="00622E9D" w:rsidRPr="00DC14BE" w:rsidRDefault="00622E9D" w:rsidP="0000558D">
                      <w:pPr>
                        <w:jc w:val="center"/>
                        <w:rPr>
                          <w:rFonts w:ascii="Verdana" w:hAnsi="Verdana"/>
                          <w:sz w:val="24"/>
                          <w:szCs w:val="24"/>
                        </w:rPr>
                      </w:pPr>
                      <w:r>
                        <w:rPr>
                          <w:rFonts w:ascii="Verdana" w:hAnsi="Verdana"/>
                          <w:sz w:val="24"/>
                          <w:szCs w:val="24"/>
                        </w:rPr>
                        <w:t>Key Details</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752448" behindDoc="0" locked="0" layoutInCell="1" allowOverlap="1" wp14:anchorId="577CA3E6" wp14:editId="63A89DAC">
                <wp:simplePos x="0" y="0"/>
                <wp:positionH relativeFrom="column">
                  <wp:posOffset>2061747</wp:posOffset>
                </wp:positionH>
                <wp:positionV relativeFrom="paragraph">
                  <wp:posOffset>130810</wp:posOffset>
                </wp:positionV>
                <wp:extent cx="1828800" cy="914400"/>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noFill/>
                        </a:ln>
                      </wps:spPr>
                      <wps:txbx>
                        <w:txbxContent>
                          <w:p w14:paraId="09B9E355" w14:textId="77777777" w:rsidR="00622E9D" w:rsidRPr="00DC14BE" w:rsidRDefault="00622E9D" w:rsidP="0000558D">
                            <w:pPr>
                              <w:jc w:val="center"/>
                              <w:rPr>
                                <w:rFonts w:ascii="Verdana" w:hAnsi="Verdana"/>
                                <w:sz w:val="24"/>
                                <w:szCs w:val="24"/>
                              </w:rPr>
                            </w:pPr>
                            <w:r>
                              <w:rPr>
                                <w:rFonts w:ascii="Verdana" w:hAnsi="Verdana"/>
                                <w:sz w:val="24"/>
                                <w:szCs w:val="24"/>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7CA3E6" id="Text Box 156" o:spid="_x0000_s1068" type="#_x0000_t202" style="position:absolute;margin-left:162.35pt;margin-top:10.3pt;width:2in;height:1in;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" filled="f" stroked="f" strokeweight=".5pt">
                <v:textbox>
                  <w:txbxContent>
                    <w:p w14:paraId="09B9E355" w14:textId="77777777" w:rsidR="00622E9D" w:rsidRPr="00DC14BE" w:rsidRDefault="00622E9D" w:rsidP="0000558D">
                      <w:pPr>
                        <w:jc w:val="center"/>
                        <w:rPr>
                          <w:rFonts w:ascii="Verdana" w:hAnsi="Verdana"/>
                          <w:sz w:val="24"/>
                          <w:szCs w:val="24"/>
                        </w:rPr>
                      </w:pPr>
                      <w:r>
                        <w:rPr>
                          <w:rFonts w:ascii="Verdana" w:hAnsi="Verdana"/>
                          <w:sz w:val="24"/>
                          <w:szCs w:val="24"/>
                        </w:rPr>
                        <w:t>Main Idea</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750400" behindDoc="0" locked="0" layoutInCell="1" allowOverlap="1" wp14:anchorId="56B5B7A2" wp14:editId="1452AE20">
                <wp:simplePos x="0" y="0"/>
                <wp:positionH relativeFrom="column">
                  <wp:posOffset>10160</wp:posOffset>
                </wp:positionH>
                <wp:positionV relativeFrom="paragraph">
                  <wp:posOffset>139065</wp:posOffset>
                </wp:positionV>
                <wp:extent cx="1828800" cy="91440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noFill/>
                        </a:ln>
                      </wps:spPr>
                      <wps:txbx>
                        <w:txbxContent>
                          <w:p w14:paraId="79BE3A7B" w14:textId="77777777" w:rsidR="00622E9D" w:rsidRPr="00DC14BE" w:rsidRDefault="00622E9D" w:rsidP="0000558D">
                            <w:pPr>
                              <w:jc w:val="center"/>
                              <w:rPr>
                                <w:rFonts w:ascii="Verdana" w:hAnsi="Verdana"/>
                                <w:sz w:val="24"/>
                                <w:szCs w:val="24"/>
                              </w:rPr>
                            </w:pPr>
                            <w:r w:rsidRPr="00DC14BE">
                              <w:rPr>
                                <w:rFonts w:ascii="Verdana" w:hAnsi="Verdana"/>
                                <w:sz w:val="24"/>
                                <w:szCs w:val="24"/>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B5B7A2" id="Text Box 157" o:spid="_x0000_s1069" type="#_x0000_t202" style="position:absolute;margin-left:.8pt;margin-top:10.95pt;width:2in;height:1in;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" filled="f" stroked="f" strokeweight=".5pt">
                <v:textbox>
                  <w:txbxContent>
                    <w:p w14:paraId="79BE3A7B" w14:textId="77777777" w:rsidR="00622E9D" w:rsidRPr="00DC14BE" w:rsidRDefault="00622E9D" w:rsidP="0000558D">
                      <w:pPr>
                        <w:jc w:val="center"/>
                        <w:rPr>
                          <w:rFonts w:ascii="Verdana" w:hAnsi="Verdana"/>
                          <w:sz w:val="24"/>
                          <w:szCs w:val="24"/>
                        </w:rPr>
                      </w:pPr>
                      <w:r w:rsidRPr="00DC14BE">
                        <w:rPr>
                          <w:rFonts w:ascii="Verdana" w:hAnsi="Verdana"/>
                          <w:sz w:val="24"/>
                          <w:szCs w:val="24"/>
                        </w:rPr>
                        <w:t>Topic</w:t>
                      </w:r>
                    </w:p>
                  </w:txbxContent>
                </v:textbox>
              </v:shape>
            </w:pict>
          </mc:Fallback>
        </mc:AlternateContent>
      </w:r>
      <w:r w:rsidRPr="00807641">
        <w:rPr>
          <w:rFonts w:ascii="Verdana" w:hAnsi="Verdana"/>
          <w:b/>
          <w:noProof/>
          <w:sz w:val="28"/>
          <w:szCs w:val="28"/>
          <w:lang w:eastAsia="zh-CN"/>
        </w:rPr>
        <mc:AlternateContent>
          <mc:Choice Requires="wps">
            <w:drawing>
              <wp:anchor distT="0" distB="0" distL="114300" distR="114300" simplePos="0" relativeHeight="251740160" behindDoc="0" locked="0" layoutInCell="1" allowOverlap="1" wp14:anchorId="42EEC729" wp14:editId="5D5B38F3">
                <wp:simplePos x="0" y="0"/>
                <wp:positionH relativeFrom="margin">
                  <wp:posOffset>4089400</wp:posOffset>
                </wp:positionH>
                <wp:positionV relativeFrom="paragraph">
                  <wp:posOffset>123825</wp:posOffset>
                </wp:positionV>
                <wp:extent cx="1828800" cy="914400"/>
                <wp:effectExtent l="12700" t="12700" r="12700" b="12700"/>
                <wp:wrapNone/>
                <wp:docPr id="158" name="Rounded Rectangle 158"/>
                <wp:cNvGraphicFramePr/>
                <a:graphic xmlns:a="http://schemas.openxmlformats.org/drawingml/2006/main">
                  <a:graphicData uri="http://schemas.microsoft.com/office/word/2010/wordprocessingShape">
                    <wps:wsp>
                      <wps:cNvSpPr/>
                      <wps:spPr>
                        <a:xfrm>
                          <a:off x="0" y="0"/>
                          <a:ext cx="18288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6D6612D9" w14:textId="77777777" w:rsidR="00622E9D" w:rsidRDefault="00622E9D" w:rsidP="0000558D">
                            <w:pPr>
                              <w:jc w:val="center"/>
                            </w:pPr>
                            <w:r>
                              <w:t>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2EEC729" id="Rounded Rectangle 158" o:spid="_x0000_s1070" style="position:absolute;margin-left:322pt;margin-top:9.75pt;width:2in;height:1in;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" filled="f" strokecolor="#3494ba [3204]" strokeweight="1.5pt">
                <v:textbox>
                  <w:txbxContent>
                    <w:p w14:paraId="6D6612D9" w14:textId="77777777" w:rsidR="00622E9D" w:rsidRDefault="00622E9D" w:rsidP="0000558D">
                      <w:pPr>
                        <w:jc w:val="center"/>
                      </w:pPr>
                      <w:r>
                        <w:t>ç</w:t>
                      </w:r>
                    </w:p>
                  </w:txbxContent>
                </v:textbox>
                <w10:wrap anchorx="margin"/>
              </v:roundrect>
            </w:pict>
          </mc:Fallback>
        </mc:AlternateContent>
      </w:r>
      <w:r w:rsidRPr="00807641">
        <w:rPr>
          <w:rFonts w:ascii="Verdana" w:hAnsi="Verdana"/>
          <w:b/>
          <w:noProof/>
          <w:sz w:val="28"/>
          <w:szCs w:val="28"/>
          <w:lang w:eastAsia="zh-CN"/>
        </w:rPr>
        <mc:AlternateContent>
          <mc:Choice Requires="wps">
            <w:drawing>
              <wp:anchor distT="0" distB="0" distL="114300" distR="114300" simplePos="0" relativeHeight="251738112" behindDoc="0" locked="0" layoutInCell="1" allowOverlap="1" wp14:anchorId="0FA49FF1" wp14:editId="399895FA">
                <wp:simplePos x="0" y="0"/>
                <wp:positionH relativeFrom="margin">
                  <wp:posOffset>2050415</wp:posOffset>
                </wp:positionH>
                <wp:positionV relativeFrom="paragraph">
                  <wp:posOffset>127635</wp:posOffset>
                </wp:positionV>
                <wp:extent cx="1828800" cy="914400"/>
                <wp:effectExtent l="12700" t="12700" r="12700" b="12700"/>
                <wp:wrapNone/>
                <wp:docPr id="159" name="Rounded Rectangle 159"/>
                <wp:cNvGraphicFramePr/>
                <a:graphic xmlns:a="http://schemas.openxmlformats.org/drawingml/2006/main">
                  <a:graphicData uri="http://schemas.microsoft.com/office/word/2010/wordprocessingShape">
                    <wps:wsp>
                      <wps:cNvSpPr/>
                      <wps:spPr>
                        <a:xfrm>
                          <a:off x="0" y="0"/>
                          <a:ext cx="18288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672EA732" w14:textId="77777777" w:rsidR="00622E9D" w:rsidRDefault="00622E9D" w:rsidP="0000558D">
                            <w:pPr>
                              <w:jc w:val="center"/>
                            </w:pPr>
                            <w:r>
                              <w:t>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FA49FF1" id="Rounded Rectangle 159" o:spid="_x0000_s1071" style="position:absolute;margin-left:161.45pt;margin-top:10.05pt;width:2in;height:1in;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" filled="f" strokecolor="#3494ba [3204]" strokeweight="1.5pt">
                <v:textbox>
                  <w:txbxContent>
                    <w:p w14:paraId="672EA732" w14:textId="77777777" w:rsidR="00622E9D" w:rsidRDefault="00622E9D" w:rsidP="0000558D">
                      <w:pPr>
                        <w:jc w:val="center"/>
                      </w:pPr>
                      <w:r>
                        <w:t>ç</w:t>
                      </w:r>
                    </w:p>
                  </w:txbxContent>
                </v:textbox>
                <w10:wrap anchorx="margin"/>
              </v:roundrect>
            </w:pict>
          </mc:Fallback>
        </mc:AlternateContent>
      </w:r>
      <w:r w:rsidRPr="00807641">
        <w:rPr>
          <w:rFonts w:ascii="Verdana" w:hAnsi="Verdana"/>
          <w:b/>
          <w:noProof/>
          <w:sz w:val="28"/>
          <w:szCs w:val="28"/>
          <w:lang w:eastAsia="zh-CN"/>
        </w:rPr>
        <mc:AlternateContent>
          <mc:Choice Requires="wps">
            <w:drawing>
              <wp:anchor distT="0" distB="0" distL="114300" distR="114300" simplePos="0" relativeHeight="251737088" behindDoc="0" locked="0" layoutInCell="1" allowOverlap="1" wp14:anchorId="2DBE5EDB" wp14:editId="7B49B286">
                <wp:simplePos x="0" y="0"/>
                <wp:positionH relativeFrom="margin">
                  <wp:posOffset>0</wp:posOffset>
                </wp:positionH>
                <wp:positionV relativeFrom="paragraph">
                  <wp:posOffset>123874</wp:posOffset>
                </wp:positionV>
                <wp:extent cx="1828800" cy="914400"/>
                <wp:effectExtent l="12700" t="12700" r="12700" b="12700"/>
                <wp:wrapNone/>
                <wp:docPr id="160" name="Rounded Rectangle 160"/>
                <wp:cNvGraphicFramePr/>
                <a:graphic xmlns:a="http://schemas.openxmlformats.org/drawingml/2006/main">
                  <a:graphicData uri="http://schemas.microsoft.com/office/word/2010/wordprocessingShape">
                    <wps:wsp>
                      <wps:cNvSpPr/>
                      <wps:spPr>
                        <a:xfrm>
                          <a:off x="0" y="0"/>
                          <a:ext cx="18288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F26BD8A" id="Rounded Rectangle 160" o:spid="_x0000_s1026" style="position:absolute;margin-left:0;margin-top:9.75pt;width:2in;height:1in;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" filled="f" strokecolor="#3494ba [3204]" strokeweight="1.5pt">
                <w10:wrap anchorx="margin"/>
              </v:roundrect>
            </w:pict>
          </mc:Fallback>
        </mc:AlternateContent>
      </w:r>
    </w:p>
    <w:p w14:paraId="70C12122" w14:textId="77777777" w:rsidR="0000558D" w:rsidRDefault="0000558D" w:rsidP="0000558D">
      <w:pPr>
        <w:spacing w:after="0" w:line="240" w:lineRule="auto"/>
      </w:pPr>
    </w:p>
    <w:p w14:paraId="3C210B5D" w14:textId="6D9B6CCA" w:rsidR="0000558D" w:rsidRDefault="00AA6588" w:rsidP="0000558D">
      <w:pPr>
        <w:spacing w:after="0" w:line="240" w:lineRule="auto"/>
      </w:pPr>
      <w:r w:rsidRPr="00AA6588">
        <w:rPr>
          <w:noProof/>
          <w:lang w:eastAsia="zh-CN"/>
        </w:rPr>
        <mc:AlternateContent>
          <mc:Choice Requires="wps">
            <w:drawing>
              <wp:anchor distT="0" distB="0" distL="114300" distR="114300" simplePos="0" relativeHeight="251776000" behindDoc="0" locked="0" layoutInCell="1" allowOverlap="1" wp14:anchorId="1D200047" wp14:editId="199D2CE4">
                <wp:simplePos x="0" y="0"/>
                <wp:positionH relativeFrom="column">
                  <wp:posOffset>1778000</wp:posOffset>
                </wp:positionH>
                <wp:positionV relativeFrom="paragraph">
                  <wp:posOffset>123190</wp:posOffset>
                </wp:positionV>
                <wp:extent cx="337185" cy="351155"/>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286E6393"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200047" id="Text Box 211" o:spid="_x0000_s1072" type="#_x0000_t202" style="position:absolute;margin-left:140pt;margin-top:9.7pt;width:26.55pt;height:27.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" filled="f" stroked="f" strokeweight=".5pt">
                <v:textbox>
                  <w:txbxContent>
                    <w:p w14:paraId="286E6393"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v:textbox>
              </v:shape>
            </w:pict>
          </mc:Fallback>
        </mc:AlternateContent>
      </w:r>
      <w:r w:rsidRPr="00AA6588">
        <w:rPr>
          <w:noProof/>
          <w:lang w:eastAsia="zh-CN"/>
        </w:rPr>
        <mc:AlternateContent>
          <mc:Choice Requires="wps">
            <w:drawing>
              <wp:anchor distT="0" distB="0" distL="114300" distR="114300" simplePos="0" relativeHeight="251777024" behindDoc="0" locked="0" layoutInCell="1" allowOverlap="1" wp14:anchorId="6B675806" wp14:editId="3DCFED1C">
                <wp:simplePos x="0" y="0"/>
                <wp:positionH relativeFrom="column">
                  <wp:posOffset>3841115</wp:posOffset>
                </wp:positionH>
                <wp:positionV relativeFrom="paragraph">
                  <wp:posOffset>137795</wp:posOffset>
                </wp:positionV>
                <wp:extent cx="337185" cy="35115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2DEEBEEB"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675806" id="Text Box 212" o:spid="_x0000_s1073" type="#_x0000_t202" style="position:absolute;margin-left:302.45pt;margin-top:10.85pt;width:26.55pt;height:27.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" filled="f" stroked="f" strokeweight=".5pt">
                <v:textbox>
                  <w:txbxContent>
                    <w:p w14:paraId="2DEEBEEB"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v:textbox>
              </v:shape>
            </w:pict>
          </mc:Fallback>
        </mc:AlternateContent>
      </w:r>
      <w:r w:rsidRPr="00AA6588">
        <w:rPr>
          <w:noProof/>
          <w:lang w:eastAsia="zh-CN"/>
        </w:rPr>
        <mc:AlternateContent>
          <mc:Choice Requires="wps">
            <w:drawing>
              <wp:anchor distT="0" distB="0" distL="114300" distR="114300" simplePos="0" relativeHeight="251778048" behindDoc="0" locked="0" layoutInCell="1" allowOverlap="1" wp14:anchorId="4590BC8F" wp14:editId="6CC8338B">
                <wp:simplePos x="0" y="0"/>
                <wp:positionH relativeFrom="column">
                  <wp:posOffset>2867025</wp:posOffset>
                </wp:positionH>
                <wp:positionV relativeFrom="paragraph">
                  <wp:posOffset>619125</wp:posOffset>
                </wp:positionV>
                <wp:extent cx="337185" cy="351155"/>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3B1EFFE8"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90BC8F" id="Text Box 213" o:spid="_x0000_s1074" type="#_x0000_t202" style="position:absolute;margin-left:225.75pt;margin-top:48.75pt;width:26.55pt;height:27.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" filled="f" stroked="f" strokeweight=".5pt">
                <v:textbox>
                  <w:txbxContent>
                    <w:p w14:paraId="3B1EFFE8"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v:textbox>
              </v:shape>
            </w:pict>
          </mc:Fallback>
        </mc:AlternateContent>
      </w:r>
    </w:p>
    <w:p w14:paraId="5ABDCBEB" w14:textId="7E283360" w:rsidR="0000558D" w:rsidRDefault="0000558D" w:rsidP="0000558D">
      <w:pPr>
        <w:spacing w:after="0" w:line="240" w:lineRule="auto"/>
      </w:pPr>
    </w:p>
    <w:p w14:paraId="3E44EE1B" w14:textId="056D2D4B" w:rsidR="0000558D" w:rsidRDefault="0000558D" w:rsidP="0000558D">
      <w:pPr>
        <w:spacing w:after="0" w:line="240" w:lineRule="auto"/>
      </w:pPr>
    </w:p>
    <w:p w14:paraId="756F65AF" w14:textId="4B1ABF16" w:rsidR="0000558D" w:rsidRDefault="0000558D" w:rsidP="0000558D">
      <w:pPr>
        <w:spacing w:after="0" w:line="240" w:lineRule="auto"/>
      </w:pPr>
    </w:p>
    <w:p w14:paraId="4D9CEFA5" w14:textId="4DB45F8C" w:rsidR="0000558D" w:rsidRDefault="0000558D" w:rsidP="0000558D">
      <w:pPr>
        <w:spacing w:after="0" w:line="240" w:lineRule="auto"/>
      </w:pPr>
    </w:p>
    <w:p w14:paraId="18A27D90" w14:textId="0CA89815" w:rsidR="0000558D" w:rsidRDefault="0000558D" w:rsidP="0000558D">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748352" behindDoc="0" locked="0" layoutInCell="1" allowOverlap="1" wp14:anchorId="5552BD02" wp14:editId="00485835">
                <wp:simplePos x="0" y="0"/>
                <wp:positionH relativeFrom="column">
                  <wp:posOffset>51337</wp:posOffset>
                </wp:positionH>
                <wp:positionV relativeFrom="paragraph">
                  <wp:posOffset>61595</wp:posOffset>
                </wp:positionV>
                <wp:extent cx="5943600" cy="914400"/>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wps:spPr>
                      <wps:txbx>
                        <w:txbxContent>
                          <w:p w14:paraId="05E87DF8" w14:textId="77777777" w:rsidR="00622E9D" w:rsidRPr="00DC14BE" w:rsidRDefault="00622E9D" w:rsidP="0000558D">
                            <w:pPr>
                              <w:jc w:val="center"/>
                              <w:rPr>
                                <w:rFonts w:ascii="Verdana" w:hAnsi="Verdana"/>
                                <w:sz w:val="24"/>
                                <w:szCs w:val="24"/>
                              </w:rPr>
                            </w:pPr>
                            <w:r>
                              <w:rPr>
                                <w:rFonts w:ascii="Verdana" w:hAnsi="Verdana"/>
                                <w:sz w:val="24"/>
                                <w:szCs w:val="24"/>
                              </w:rPr>
                              <w:t>Specific Topic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52BD02" id="Text Box 161" o:spid="_x0000_s1075" type="#_x0000_t202" style="position:absolute;margin-left:4.05pt;margin-top:4.85pt;width:468pt;height:1in;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" filled="f" stroked="f" strokeweight=".5pt">
                <v:textbox>
                  <w:txbxContent>
                    <w:p w14:paraId="05E87DF8" w14:textId="77777777" w:rsidR="00622E9D" w:rsidRPr="00DC14BE" w:rsidRDefault="00622E9D" w:rsidP="0000558D">
                      <w:pPr>
                        <w:jc w:val="center"/>
                        <w:rPr>
                          <w:rFonts w:ascii="Verdana" w:hAnsi="Verdana"/>
                          <w:sz w:val="24"/>
                          <w:szCs w:val="24"/>
                        </w:rPr>
                      </w:pPr>
                      <w:r>
                        <w:rPr>
                          <w:rFonts w:ascii="Verdana" w:hAnsi="Verdana"/>
                          <w:sz w:val="24"/>
                          <w:szCs w:val="24"/>
                        </w:rPr>
                        <w:t>Specific Topic Sentence</w:t>
                      </w:r>
                    </w:p>
                  </w:txbxContent>
                </v:textbox>
              </v:shape>
            </w:pict>
          </mc:Fallback>
        </mc:AlternateContent>
      </w:r>
      <w:r w:rsidRPr="00807641">
        <w:rPr>
          <w:rFonts w:ascii="Verdana" w:hAnsi="Verdana"/>
          <w:b/>
          <w:noProof/>
          <w:sz w:val="28"/>
          <w:szCs w:val="28"/>
          <w:lang w:eastAsia="zh-CN"/>
        </w:rPr>
        <mc:AlternateContent>
          <mc:Choice Requires="wps">
            <w:drawing>
              <wp:anchor distT="0" distB="0" distL="114300" distR="114300" simplePos="0" relativeHeight="251739136" behindDoc="0" locked="0" layoutInCell="1" allowOverlap="1" wp14:anchorId="7A7CAECA" wp14:editId="726CA319">
                <wp:simplePos x="0" y="0"/>
                <wp:positionH relativeFrom="margin">
                  <wp:posOffset>21590</wp:posOffset>
                </wp:positionH>
                <wp:positionV relativeFrom="paragraph">
                  <wp:posOffset>60862</wp:posOffset>
                </wp:positionV>
                <wp:extent cx="5943600" cy="914400"/>
                <wp:effectExtent l="12700" t="12700" r="12700" b="12700"/>
                <wp:wrapNone/>
                <wp:docPr id="162" name="Rounded Rectangle 162"/>
                <wp:cNvGraphicFramePr/>
                <a:graphic xmlns:a="http://schemas.openxmlformats.org/drawingml/2006/main">
                  <a:graphicData uri="http://schemas.microsoft.com/office/word/2010/wordprocessingShape">
                    <wps:wsp>
                      <wps:cNvSpPr/>
                      <wps:spPr>
                        <a:xfrm>
                          <a:off x="0" y="0"/>
                          <a:ext cx="59436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12F2C2E" id="Rounded Rectangle 162" o:spid="_x0000_s1026" style="position:absolute;margin-left:1.7pt;margin-top:4.8pt;width:468pt;height:1in;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" filled="f" strokecolor="#3494ba [3204]" strokeweight="1.5pt">
                <w10:wrap anchorx="margin"/>
              </v:roundrect>
            </w:pict>
          </mc:Fallback>
        </mc:AlternateContent>
      </w:r>
    </w:p>
    <w:p w14:paraId="2CB7B104" w14:textId="2009298D" w:rsidR="0000558D" w:rsidRDefault="0000558D" w:rsidP="0000558D">
      <w:pPr>
        <w:spacing w:after="0" w:line="240" w:lineRule="auto"/>
      </w:pPr>
    </w:p>
    <w:p w14:paraId="1E0EA6AB" w14:textId="01D233C2" w:rsidR="0000558D" w:rsidRDefault="0000558D" w:rsidP="0000558D">
      <w:pPr>
        <w:spacing w:after="0" w:line="240" w:lineRule="auto"/>
      </w:pPr>
    </w:p>
    <w:p w14:paraId="331CBB26" w14:textId="73132014" w:rsidR="0000558D" w:rsidRDefault="0000558D" w:rsidP="0000558D">
      <w:pPr>
        <w:spacing w:after="0" w:line="240" w:lineRule="auto"/>
      </w:pPr>
    </w:p>
    <w:p w14:paraId="70447027" w14:textId="01DC94C1" w:rsidR="0000558D" w:rsidRDefault="0000558D" w:rsidP="0000558D">
      <w:pPr>
        <w:spacing w:after="0" w:line="240" w:lineRule="auto"/>
      </w:pPr>
    </w:p>
    <w:p w14:paraId="0C8F6FB9" w14:textId="65E8C747" w:rsidR="0000558D" w:rsidRDefault="0000558D" w:rsidP="0000558D">
      <w:pPr>
        <w:spacing w:after="0" w:line="240" w:lineRule="auto"/>
      </w:pPr>
    </w:p>
    <w:p w14:paraId="75BDC0E1" w14:textId="422071BC" w:rsidR="0000558D" w:rsidRDefault="0000558D" w:rsidP="0000558D">
      <w:pPr>
        <w:pBdr>
          <w:bottom w:val="single" w:sz="12" w:space="1" w:color="auto"/>
        </w:pBdr>
        <w:spacing w:after="0" w:line="240" w:lineRule="auto"/>
      </w:pPr>
      <w:r w:rsidRPr="00807641">
        <w:rPr>
          <w:noProof/>
          <w:lang w:eastAsia="zh-CN"/>
        </w:rPr>
        <mc:AlternateContent>
          <mc:Choice Requires="wps">
            <w:drawing>
              <wp:anchor distT="0" distB="0" distL="114300" distR="114300" simplePos="0" relativeHeight="251744256" behindDoc="0" locked="0" layoutInCell="1" allowOverlap="1" wp14:anchorId="71D2AB75" wp14:editId="49D10899">
                <wp:simplePos x="0" y="0"/>
                <wp:positionH relativeFrom="margin">
                  <wp:posOffset>4089400</wp:posOffset>
                </wp:positionH>
                <wp:positionV relativeFrom="paragraph">
                  <wp:posOffset>255172</wp:posOffset>
                </wp:positionV>
                <wp:extent cx="1828800" cy="914400"/>
                <wp:effectExtent l="12700" t="12700" r="12700" b="12700"/>
                <wp:wrapNone/>
                <wp:docPr id="163" name="Rounded Rectangle 163"/>
                <wp:cNvGraphicFramePr/>
                <a:graphic xmlns:a="http://schemas.openxmlformats.org/drawingml/2006/main">
                  <a:graphicData uri="http://schemas.microsoft.com/office/word/2010/wordprocessingShape">
                    <wps:wsp>
                      <wps:cNvSpPr/>
                      <wps:spPr>
                        <a:xfrm>
                          <a:off x="0" y="0"/>
                          <a:ext cx="18288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6CC76D62" w14:textId="77777777" w:rsidR="00622E9D" w:rsidRDefault="00622E9D" w:rsidP="0000558D">
                            <w:pPr>
                              <w:jc w:val="center"/>
                            </w:pPr>
                            <w:r>
                              <w:t>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1D2AB75" id="Rounded Rectangle 163" o:spid="_x0000_s1076" style="position:absolute;margin-left:322pt;margin-top:20.1pt;width:2in;height:1in;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" filled="f" strokecolor="#3494ba [3204]" strokeweight="1.5pt">
                <v:textbox>
                  <w:txbxContent>
                    <w:p w14:paraId="6CC76D62" w14:textId="77777777" w:rsidR="00622E9D" w:rsidRDefault="00622E9D" w:rsidP="0000558D">
                      <w:pPr>
                        <w:jc w:val="center"/>
                      </w:pPr>
                      <w:r>
                        <w:t>ç</w:t>
                      </w:r>
                    </w:p>
                  </w:txbxContent>
                </v:textbox>
                <w10:wrap anchorx="margin"/>
              </v:roundrect>
            </w:pict>
          </mc:Fallback>
        </mc:AlternateContent>
      </w:r>
    </w:p>
    <w:p w14:paraId="0B9D6C2E" w14:textId="3D2F1421" w:rsidR="0000558D" w:rsidRDefault="0000558D" w:rsidP="0000558D">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755520" behindDoc="0" locked="0" layoutInCell="1" allowOverlap="1" wp14:anchorId="79757828" wp14:editId="360D9B34">
                <wp:simplePos x="0" y="0"/>
                <wp:positionH relativeFrom="column">
                  <wp:posOffset>4115337</wp:posOffset>
                </wp:positionH>
                <wp:positionV relativeFrom="paragraph">
                  <wp:posOffset>79375</wp:posOffset>
                </wp:positionV>
                <wp:extent cx="1828800" cy="91440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noFill/>
                        </a:ln>
                      </wps:spPr>
                      <wps:txbx>
                        <w:txbxContent>
                          <w:p w14:paraId="0478F8A9" w14:textId="77777777" w:rsidR="00622E9D" w:rsidRPr="00DC14BE" w:rsidRDefault="00622E9D" w:rsidP="0000558D">
                            <w:pPr>
                              <w:jc w:val="center"/>
                              <w:rPr>
                                <w:rFonts w:ascii="Verdana" w:hAnsi="Verdana"/>
                                <w:sz w:val="24"/>
                                <w:szCs w:val="24"/>
                              </w:rPr>
                            </w:pPr>
                            <w:r>
                              <w:rPr>
                                <w:rFonts w:ascii="Verdana" w:hAnsi="Verdana"/>
                                <w:sz w:val="24"/>
                                <w:szCs w:val="24"/>
                              </w:rPr>
                              <w:t>Clue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757828" id="Text Box 164" o:spid="_x0000_s1077" type="#_x0000_t202" style="position:absolute;margin-left:324.05pt;margin-top:6.25pt;width:2in;height:1in;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" filled="f" stroked="f" strokeweight=".5pt">
                <v:textbox>
                  <w:txbxContent>
                    <w:p w14:paraId="0478F8A9" w14:textId="77777777" w:rsidR="00622E9D" w:rsidRPr="00DC14BE" w:rsidRDefault="00622E9D" w:rsidP="0000558D">
                      <w:pPr>
                        <w:jc w:val="center"/>
                        <w:rPr>
                          <w:rFonts w:ascii="Verdana" w:hAnsi="Verdana"/>
                          <w:sz w:val="24"/>
                          <w:szCs w:val="24"/>
                        </w:rPr>
                      </w:pPr>
                      <w:r>
                        <w:rPr>
                          <w:rFonts w:ascii="Verdana" w:hAnsi="Verdana"/>
                          <w:sz w:val="24"/>
                          <w:szCs w:val="24"/>
                        </w:rPr>
                        <w:t>Clue Word</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753472" behindDoc="0" locked="0" layoutInCell="1" allowOverlap="1" wp14:anchorId="5E6340FA" wp14:editId="4307EEA2">
                <wp:simplePos x="0" y="0"/>
                <wp:positionH relativeFrom="column">
                  <wp:posOffset>2061112</wp:posOffset>
                </wp:positionH>
                <wp:positionV relativeFrom="paragraph">
                  <wp:posOffset>75565</wp:posOffset>
                </wp:positionV>
                <wp:extent cx="1828800" cy="91440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noFill/>
                        </a:ln>
                      </wps:spPr>
                      <wps:txbx>
                        <w:txbxContent>
                          <w:p w14:paraId="75DE4F3A" w14:textId="77777777" w:rsidR="00622E9D" w:rsidRPr="00DC14BE" w:rsidRDefault="00622E9D" w:rsidP="0000558D">
                            <w:pPr>
                              <w:jc w:val="center"/>
                              <w:rPr>
                                <w:rFonts w:ascii="Verdana" w:hAnsi="Verdana"/>
                                <w:sz w:val="24"/>
                                <w:szCs w:val="24"/>
                              </w:rPr>
                            </w:pPr>
                            <w:r>
                              <w:rPr>
                                <w:rFonts w:ascii="Verdana" w:hAnsi="Verdana"/>
                                <w:sz w:val="24"/>
                                <w:szCs w:val="24"/>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6340FA" id="Text Box 165" o:spid="_x0000_s1078" type="#_x0000_t202" style="position:absolute;margin-left:162.3pt;margin-top:5.95pt;width:2in;height:1in;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" filled="f" stroked="f" strokeweight=".5pt">
                <v:textbox>
                  <w:txbxContent>
                    <w:p w14:paraId="75DE4F3A" w14:textId="77777777" w:rsidR="00622E9D" w:rsidRPr="00DC14BE" w:rsidRDefault="00622E9D" w:rsidP="0000558D">
                      <w:pPr>
                        <w:jc w:val="center"/>
                        <w:rPr>
                          <w:rFonts w:ascii="Verdana" w:hAnsi="Verdana"/>
                          <w:sz w:val="24"/>
                          <w:szCs w:val="24"/>
                        </w:rPr>
                      </w:pPr>
                      <w:r>
                        <w:rPr>
                          <w:rFonts w:ascii="Verdana" w:hAnsi="Verdana"/>
                          <w:sz w:val="24"/>
                          <w:szCs w:val="24"/>
                        </w:rPr>
                        <w:t>Main Idea</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751424" behindDoc="0" locked="0" layoutInCell="1" allowOverlap="1" wp14:anchorId="16499745" wp14:editId="225AA767">
                <wp:simplePos x="0" y="0"/>
                <wp:positionH relativeFrom="column">
                  <wp:posOffset>0</wp:posOffset>
                </wp:positionH>
                <wp:positionV relativeFrom="paragraph">
                  <wp:posOffset>81378</wp:posOffset>
                </wp:positionV>
                <wp:extent cx="1828800" cy="914400"/>
                <wp:effectExtent l="0" t="0" r="0" b="0"/>
                <wp:wrapNone/>
                <wp:docPr id="166" name="Text Box 166"/>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noFill/>
                        </a:ln>
                      </wps:spPr>
                      <wps:txbx>
                        <w:txbxContent>
                          <w:p w14:paraId="43B6AA4A" w14:textId="77777777" w:rsidR="00622E9D" w:rsidRPr="00DC14BE" w:rsidRDefault="00622E9D" w:rsidP="0000558D">
                            <w:pPr>
                              <w:jc w:val="center"/>
                              <w:rPr>
                                <w:rFonts w:ascii="Verdana" w:hAnsi="Verdana"/>
                                <w:sz w:val="24"/>
                                <w:szCs w:val="24"/>
                              </w:rPr>
                            </w:pPr>
                            <w:r w:rsidRPr="00DC14BE">
                              <w:rPr>
                                <w:rFonts w:ascii="Verdana" w:hAnsi="Verdana"/>
                                <w:sz w:val="24"/>
                                <w:szCs w:val="24"/>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499745" id="Text Box 166" o:spid="_x0000_s1079" type="#_x0000_t202" style="position:absolute;margin-left:0;margin-top:6.4pt;width:2in;height:1in;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" filled="f" stroked="f" strokeweight=".5pt">
                <v:textbox>
                  <w:txbxContent>
                    <w:p w14:paraId="43B6AA4A" w14:textId="77777777" w:rsidR="00622E9D" w:rsidRPr="00DC14BE" w:rsidRDefault="00622E9D" w:rsidP="0000558D">
                      <w:pPr>
                        <w:jc w:val="center"/>
                        <w:rPr>
                          <w:rFonts w:ascii="Verdana" w:hAnsi="Verdana"/>
                          <w:sz w:val="24"/>
                          <w:szCs w:val="24"/>
                        </w:rPr>
                      </w:pPr>
                      <w:r w:rsidRPr="00DC14BE">
                        <w:rPr>
                          <w:rFonts w:ascii="Verdana" w:hAnsi="Verdana"/>
                          <w:sz w:val="24"/>
                          <w:szCs w:val="24"/>
                        </w:rPr>
                        <w:t>Topic</w:t>
                      </w:r>
                    </w:p>
                  </w:txbxContent>
                </v:textbox>
              </v:shape>
            </w:pict>
          </mc:Fallback>
        </mc:AlternateContent>
      </w:r>
      <w:r w:rsidRPr="00807641">
        <w:rPr>
          <w:noProof/>
          <w:lang w:eastAsia="zh-CN"/>
        </w:rPr>
        <mc:AlternateContent>
          <mc:Choice Requires="wps">
            <w:drawing>
              <wp:anchor distT="0" distB="0" distL="114300" distR="114300" simplePos="0" relativeHeight="251742208" behindDoc="0" locked="0" layoutInCell="1" allowOverlap="1" wp14:anchorId="5A2DC374" wp14:editId="0AD4D923">
                <wp:simplePos x="0" y="0"/>
                <wp:positionH relativeFrom="margin">
                  <wp:posOffset>2051050</wp:posOffset>
                </wp:positionH>
                <wp:positionV relativeFrom="paragraph">
                  <wp:posOffset>69850</wp:posOffset>
                </wp:positionV>
                <wp:extent cx="1828800" cy="914400"/>
                <wp:effectExtent l="12700" t="12700" r="12700" b="12700"/>
                <wp:wrapNone/>
                <wp:docPr id="167" name="Rounded Rectangle 167"/>
                <wp:cNvGraphicFramePr/>
                <a:graphic xmlns:a="http://schemas.openxmlformats.org/drawingml/2006/main">
                  <a:graphicData uri="http://schemas.microsoft.com/office/word/2010/wordprocessingShape">
                    <wps:wsp>
                      <wps:cNvSpPr/>
                      <wps:spPr>
                        <a:xfrm>
                          <a:off x="0" y="0"/>
                          <a:ext cx="18288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59C1D366" w14:textId="77777777" w:rsidR="00622E9D" w:rsidRDefault="00622E9D" w:rsidP="0000558D">
                            <w:pPr>
                              <w:jc w:val="center"/>
                            </w:pPr>
                            <w:r>
                              <w:t>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A2DC374" id="Rounded Rectangle 167" o:spid="_x0000_s1080" style="position:absolute;margin-left:161.5pt;margin-top:5.5pt;width:2in;height:1in;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" filled="f" strokecolor="#3494ba [3204]" strokeweight="1.5pt">
                <v:textbox>
                  <w:txbxContent>
                    <w:p w14:paraId="59C1D366" w14:textId="77777777" w:rsidR="00622E9D" w:rsidRDefault="00622E9D" w:rsidP="0000558D">
                      <w:pPr>
                        <w:jc w:val="center"/>
                      </w:pPr>
                      <w:r>
                        <w:t>ç</w:t>
                      </w:r>
                    </w:p>
                  </w:txbxContent>
                </v:textbox>
                <w10:wrap anchorx="margin"/>
              </v:roundrect>
            </w:pict>
          </mc:Fallback>
        </mc:AlternateContent>
      </w:r>
      <w:r w:rsidRPr="00807641">
        <w:rPr>
          <w:noProof/>
          <w:lang w:eastAsia="zh-CN"/>
        </w:rPr>
        <mc:AlternateContent>
          <mc:Choice Requires="wps">
            <w:drawing>
              <wp:anchor distT="0" distB="0" distL="114300" distR="114300" simplePos="0" relativeHeight="251741184" behindDoc="0" locked="0" layoutInCell="1" allowOverlap="1" wp14:anchorId="06F18C0E" wp14:editId="229AC877">
                <wp:simplePos x="0" y="0"/>
                <wp:positionH relativeFrom="margin">
                  <wp:posOffset>0</wp:posOffset>
                </wp:positionH>
                <wp:positionV relativeFrom="paragraph">
                  <wp:posOffset>65307</wp:posOffset>
                </wp:positionV>
                <wp:extent cx="1828800" cy="914400"/>
                <wp:effectExtent l="12700" t="12700" r="12700" b="12700"/>
                <wp:wrapNone/>
                <wp:docPr id="168" name="Rounded Rectangle 168"/>
                <wp:cNvGraphicFramePr/>
                <a:graphic xmlns:a="http://schemas.openxmlformats.org/drawingml/2006/main">
                  <a:graphicData uri="http://schemas.microsoft.com/office/word/2010/wordprocessingShape">
                    <wps:wsp>
                      <wps:cNvSpPr/>
                      <wps:spPr>
                        <a:xfrm>
                          <a:off x="0" y="0"/>
                          <a:ext cx="18288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3926970" id="Rounded Rectangle 168" o:spid="_x0000_s1026" style="position:absolute;margin-left:0;margin-top:5.15pt;width:2in;height:1in;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" filled="f" strokecolor="#3494ba [3204]" strokeweight="1.5pt">
                <w10:wrap anchorx="margin"/>
              </v:roundrect>
            </w:pict>
          </mc:Fallback>
        </mc:AlternateContent>
      </w:r>
    </w:p>
    <w:p w14:paraId="314BDEAE" w14:textId="1E8A48E3" w:rsidR="0000558D" w:rsidRDefault="0000558D" w:rsidP="0000558D">
      <w:pPr>
        <w:spacing w:after="0" w:line="240" w:lineRule="auto"/>
      </w:pPr>
    </w:p>
    <w:p w14:paraId="46AA7501" w14:textId="24BE18B3" w:rsidR="0000558D" w:rsidRDefault="00AA6588" w:rsidP="0000558D">
      <w:pPr>
        <w:spacing w:after="0" w:line="240" w:lineRule="auto"/>
      </w:pPr>
      <w:r w:rsidRPr="00AA6588">
        <w:rPr>
          <w:noProof/>
          <w:lang w:eastAsia="zh-CN"/>
        </w:rPr>
        <mc:AlternateContent>
          <mc:Choice Requires="wps">
            <w:drawing>
              <wp:anchor distT="0" distB="0" distL="114300" distR="114300" simplePos="0" relativeHeight="251781120" behindDoc="0" locked="0" layoutInCell="1" allowOverlap="1" wp14:anchorId="2F2B2647" wp14:editId="3B1E93C3">
                <wp:simplePos x="0" y="0"/>
                <wp:positionH relativeFrom="column">
                  <wp:posOffset>3852545</wp:posOffset>
                </wp:positionH>
                <wp:positionV relativeFrom="paragraph">
                  <wp:posOffset>88900</wp:posOffset>
                </wp:positionV>
                <wp:extent cx="337185" cy="351155"/>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107350CC"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2B2647" id="Text Box 215" o:spid="_x0000_s1081" type="#_x0000_t202" style="position:absolute;margin-left:303.35pt;margin-top:7pt;width:26.55pt;height:27.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" filled="f" stroked="f" strokeweight=".5pt">
                <v:textbox>
                  <w:txbxContent>
                    <w:p w14:paraId="107350CC"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v:textbox>
              </v:shape>
            </w:pict>
          </mc:Fallback>
        </mc:AlternateContent>
      </w:r>
      <w:r w:rsidRPr="00AA6588">
        <w:rPr>
          <w:noProof/>
          <w:lang w:eastAsia="zh-CN"/>
        </w:rPr>
        <mc:AlternateContent>
          <mc:Choice Requires="wps">
            <w:drawing>
              <wp:anchor distT="0" distB="0" distL="114300" distR="114300" simplePos="0" relativeHeight="251780096" behindDoc="0" locked="0" layoutInCell="1" allowOverlap="1" wp14:anchorId="7E5093C8" wp14:editId="7D262321">
                <wp:simplePos x="0" y="0"/>
                <wp:positionH relativeFrom="column">
                  <wp:posOffset>1789430</wp:posOffset>
                </wp:positionH>
                <wp:positionV relativeFrom="paragraph">
                  <wp:posOffset>74295</wp:posOffset>
                </wp:positionV>
                <wp:extent cx="337185" cy="351155"/>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31E099A6"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5093C8" id="Text Box 214" o:spid="_x0000_s1082" type="#_x0000_t202" style="position:absolute;margin-left:140.9pt;margin-top:5.85pt;width:26.55pt;height:27.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" filled="f" stroked="f" strokeweight=".5pt">
                <v:textbox>
                  <w:txbxContent>
                    <w:p w14:paraId="31E099A6"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v:textbox>
              </v:shape>
            </w:pict>
          </mc:Fallback>
        </mc:AlternateContent>
      </w:r>
      <w:r w:rsidRPr="00AA6588">
        <w:rPr>
          <w:noProof/>
          <w:lang w:eastAsia="zh-CN"/>
        </w:rPr>
        <mc:AlternateContent>
          <mc:Choice Requires="wps">
            <w:drawing>
              <wp:anchor distT="0" distB="0" distL="114300" distR="114300" simplePos="0" relativeHeight="251782144" behindDoc="0" locked="0" layoutInCell="1" allowOverlap="1" wp14:anchorId="29F43C83" wp14:editId="7F3A5D9C">
                <wp:simplePos x="0" y="0"/>
                <wp:positionH relativeFrom="column">
                  <wp:posOffset>2878455</wp:posOffset>
                </wp:positionH>
                <wp:positionV relativeFrom="paragraph">
                  <wp:posOffset>570230</wp:posOffset>
                </wp:positionV>
                <wp:extent cx="337185" cy="351155"/>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32EF4D45"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F43C83" id="Text Box 216" o:spid="_x0000_s1083" type="#_x0000_t202" style="position:absolute;margin-left:226.65pt;margin-top:44.9pt;width:26.55pt;height:27.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" filled="f" stroked="f" strokeweight=".5pt">
                <v:textbox>
                  <w:txbxContent>
                    <w:p w14:paraId="32EF4D45" w14:textId="77777777" w:rsidR="00622E9D" w:rsidRPr="0000558D" w:rsidRDefault="00622E9D" w:rsidP="00AA6588">
                      <w:pPr>
                        <w:jc w:val="center"/>
                        <w:rPr>
                          <w:rFonts w:ascii="Verdana" w:hAnsi="Verdana"/>
                          <w:sz w:val="28"/>
                          <w:szCs w:val="28"/>
                        </w:rPr>
                      </w:pPr>
                      <w:r>
                        <w:rPr>
                          <w:rFonts w:ascii="Verdana" w:hAnsi="Verdana"/>
                          <w:sz w:val="28"/>
                          <w:szCs w:val="28"/>
                        </w:rPr>
                        <w:t>=</w:t>
                      </w:r>
                    </w:p>
                  </w:txbxContent>
                </v:textbox>
              </v:shape>
            </w:pict>
          </mc:Fallback>
        </mc:AlternateContent>
      </w:r>
    </w:p>
    <w:p w14:paraId="14577F42" w14:textId="065284ED" w:rsidR="0000558D" w:rsidRDefault="0000558D" w:rsidP="0000558D">
      <w:pPr>
        <w:spacing w:after="0" w:line="240" w:lineRule="auto"/>
      </w:pPr>
    </w:p>
    <w:p w14:paraId="7BB9BCEC" w14:textId="50F69C37" w:rsidR="0000558D" w:rsidRDefault="0000558D" w:rsidP="0000558D">
      <w:pPr>
        <w:spacing w:after="0" w:line="240" w:lineRule="auto"/>
      </w:pPr>
    </w:p>
    <w:p w14:paraId="1F91A18C" w14:textId="77777777" w:rsidR="0000558D" w:rsidRDefault="0000558D" w:rsidP="0000558D">
      <w:pPr>
        <w:spacing w:after="0" w:line="240" w:lineRule="auto"/>
      </w:pPr>
    </w:p>
    <w:p w14:paraId="30EF3C6C" w14:textId="77777777" w:rsidR="0000558D" w:rsidRDefault="0000558D" w:rsidP="0000558D">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749376" behindDoc="0" locked="0" layoutInCell="1" allowOverlap="1" wp14:anchorId="5FD5B693" wp14:editId="24CA1439">
                <wp:simplePos x="0" y="0"/>
                <wp:positionH relativeFrom="column">
                  <wp:posOffset>0</wp:posOffset>
                </wp:positionH>
                <wp:positionV relativeFrom="paragraph">
                  <wp:posOffset>156210</wp:posOffset>
                </wp:positionV>
                <wp:extent cx="5943600" cy="91440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wps:spPr>
                      <wps:txbx>
                        <w:txbxContent>
                          <w:p w14:paraId="225D515D" w14:textId="77777777" w:rsidR="00622E9D" w:rsidRPr="00DC14BE" w:rsidRDefault="00622E9D" w:rsidP="0000558D">
                            <w:pPr>
                              <w:jc w:val="center"/>
                              <w:rPr>
                                <w:rFonts w:ascii="Verdana" w:hAnsi="Verdana"/>
                                <w:sz w:val="24"/>
                                <w:szCs w:val="24"/>
                              </w:rPr>
                            </w:pPr>
                            <w:r>
                              <w:rPr>
                                <w:rFonts w:ascii="Verdana" w:hAnsi="Verdana"/>
                                <w:sz w:val="24"/>
                                <w:szCs w:val="24"/>
                              </w:rPr>
                              <w:t xml:space="preserve">Clueing Topic Sentence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D5B693" id="Text Box 169" o:spid="_x0000_s1084" type="#_x0000_t202" style="position:absolute;margin-left:0;margin-top:12.3pt;width:468pt;height:1in;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" filled="f" stroked="f" strokeweight=".5pt">
                <v:textbox>
                  <w:txbxContent>
                    <w:p w14:paraId="225D515D" w14:textId="77777777" w:rsidR="00622E9D" w:rsidRPr="00DC14BE" w:rsidRDefault="00622E9D" w:rsidP="0000558D">
                      <w:pPr>
                        <w:jc w:val="center"/>
                        <w:rPr>
                          <w:rFonts w:ascii="Verdana" w:hAnsi="Verdana"/>
                          <w:sz w:val="24"/>
                          <w:szCs w:val="24"/>
                        </w:rPr>
                      </w:pPr>
                      <w:r>
                        <w:rPr>
                          <w:rFonts w:ascii="Verdana" w:hAnsi="Verdana"/>
                          <w:sz w:val="24"/>
                          <w:szCs w:val="24"/>
                        </w:rPr>
                        <w:t xml:space="preserve">Clueing Topic Sentence </w:t>
                      </w:r>
                    </w:p>
                  </w:txbxContent>
                </v:textbox>
              </v:shape>
            </w:pict>
          </mc:Fallback>
        </mc:AlternateContent>
      </w:r>
      <w:r w:rsidRPr="00807641">
        <w:rPr>
          <w:noProof/>
          <w:lang w:eastAsia="zh-CN"/>
        </w:rPr>
        <mc:AlternateContent>
          <mc:Choice Requires="wps">
            <w:drawing>
              <wp:anchor distT="0" distB="0" distL="114300" distR="114300" simplePos="0" relativeHeight="251743232" behindDoc="0" locked="0" layoutInCell="1" allowOverlap="1" wp14:anchorId="77769AFB" wp14:editId="1C248BF1">
                <wp:simplePos x="0" y="0"/>
                <wp:positionH relativeFrom="margin">
                  <wp:posOffset>7620</wp:posOffset>
                </wp:positionH>
                <wp:positionV relativeFrom="paragraph">
                  <wp:posOffset>155917</wp:posOffset>
                </wp:positionV>
                <wp:extent cx="5943600" cy="914400"/>
                <wp:effectExtent l="12700" t="12700" r="12700" b="12700"/>
                <wp:wrapNone/>
                <wp:docPr id="170" name="Rounded Rectangle 170"/>
                <wp:cNvGraphicFramePr/>
                <a:graphic xmlns:a="http://schemas.openxmlformats.org/drawingml/2006/main">
                  <a:graphicData uri="http://schemas.microsoft.com/office/word/2010/wordprocessingShape">
                    <wps:wsp>
                      <wps:cNvSpPr/>
                      <wps:spPr>
                        <a:xfrm>
                          <a:off x="0" y="0"/>
                          <a:ext cx="59436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C5D7252" id="Rounded Rectangle 170" o:spid="_x0000_s1026" style="position:absolute;margin-left:.6pt;margin-top:12.3pt;width:468pt;height:1in;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" filled="f" strokecolor="#3494ba [3204]" strokeweight="1.5pt">
                <w10:wrap anchorx="margin"/>
              </v:roundrect>
            </w:pict>
          </mc:Fallback>
        </mc:AlternateContent>
      </w:r>
    </w:p>
    <w:p w14:paraId="64EDB66D" w14:textId="77777777" w:rsidR="0000558D" w:rsidRDefault="0000558D" w:rsidP="0000558D">
      <w:pPr>
        <w:spacing w:after="0" w:line="240" w:lineRule="auto"/>
      </w:pPr>
    </w:p>
    <w:p w14:paraId="0E7C6079" w14:textId="77777777" w:rsidR="0000558D" w:rsidRDefault="0000558D" w:rsidP="0000558D">
      <w:pPr>
        <w:spacing w:after="0" w:line="240" w:lineRule="auto"/>
      </w:pPr>
    </w:p>
    <w:p w14:paraId="548DB282" w14:textId="77777777" w:rsidR="0000558D" w:rsidRDefault="0000558D" w:rsidP="0000558D">
      <w:pPr>
        <w:spacing w:after="0" w:line="240" w:lineRule="auto"/>
      </w:pPr>
    </w:p>
    <w:p w14:paraId="5B061A0A" w14:textId="77777777" w:rsidR="0000558D" w:rsidRDefault="0000558D" w:rsidP="0000558D">
      <w:pPr>
        <w:spacing w:after="0" w:line="240" w:lineRule="auto"/>
      </w:pPr>
    </w:p>
    <w:p w14:paraId="1421D24B" w14:textId="77777777" w:rsidR="0000558D" w:rsidRDefault="0000558D" w:rsidP="0000558D">
      <w:pPr>
        <w:spacing w:after="0" w:line="240" w:lineRule="auto"/>
      </w:pPr>
    </w:p>
    <w:p w14:paraId="20C7094E" w14:textId="77777777" w:rsidR="004164B2" w:rsidRDefault="004164B2" w:rsidP="004164B2">
      <w:pPr>
        <w:spacing w:after="0" w:line="240" w:lineRule="auto"/>
      </w:pPr>
    </w:p>
    <w:p w14:paraId="4359E4D4" w14:textId="77777777" w:rsidR="00807641" w:rsidRDefault="00807641" w:rsidP="007D20AF"/>
    <w:p w14:paraId="6AAC7C25" w14:textId="77777777" w:rsidR="00807641" w:rsidRDefault="00807641" w:rsidP="007D20AF"/>
    <w:p w14:paraId="76237D31" w14:textId="77777777" w:rsidR="00807641" w:rsidRPr="007D20AF" w:rsidRDefault="00807641" w:rsidP="007D20AF">
      <w:pPr>
        <w:sectPr w:rsidR="00807641" w:rsidRPr="007D20AF" w:rsidSect="00B16ACC">
          <w:pgSz w:w="12240" w:h="15840"/>
          <w:pgMar w:top="1440" w:right="1440" w:bottom="1440" w:left="1440" w:header="720" w:footer="720" w:gutter="0"/>
          <w:cols w:space="720"/>
          <w:docGrid w:linePitch="360"/>
        </w:sectPr>
      </w:pPr>
    </w:p>
    <w:p w14:paraId="02925C27" w14:textId="114E9E40" w:rsidR="003F0633" w:rsidRDefault="003F0633" w:rsidP="00510016">
      <w:pPr>
        <w:jc w:val="both"/>
      </w:pPr>
    </w:p>
    <w:p w14:paraId="30C942B8" w14:textId="558AFDEC" w:rsidR="00622E9D" w:rsidRPr="00B16ACC" w:rsidRDefault="00622E9D" w:rsidP="00622E9D">
      <w:pPr>
        <w:pStyle w:val="MainDocTitle"/>
      </w:pPr>
      <w:r>
        <w:t>All About Sentences</w:t>
      </w:r>
    </w:p>
    <w:p w14:paraId="34116410" w14:textId="2CD7634B" w:rsidR="00622E9D" w:rsidRDefault="00622E9D" w:rsidP="00622E9D">
      <w:pPr>
        <w:pStyle w:val="SectTitle"/>
      </w:pPr>
      <w:r>
        <w:t>Supplement</w:t>
      </w:r>
    </w:p>
    <w:p w14:paraId="1A387DC6" w14:textId="77777777" w:rsidR="00622E9D" w:rsidRDefault="00622E9D" w:rsidP="00622E9D">
      <w:pPr>
        <w:pStyle w:val="Subtitle"/>
        <w:spacing w:after="360"/>
      </w:pPr>
      <w:r w:rsidRPr="00B16ACC">
        <w:t>Lesson</w:t>
      </w:r>
      <w:r w:rsidRPr="739FECA3">
        <w:t xml:space="preserve"> </w:t>
      </w:r>
      <w:r>
        <w:t>3</w:t>
      </w:r>
    </w:p>
    <w:p w14:paraId="3EBB416A" w14:textId="77777777" w:rsidR="00622E9D" w:rsidRDefault="00622E9D" w:rsidP="00622E9D">
      <w:pPr>
        <w:spacing w:after="120"/>
        <w:rPr>
          <w:rFonts w:ascii="Verdana" w:hAnsi="Verdana"/>
          <w:sz w:val="28"/>
          <w:szCs w:val="28"/>
        </w:rPr>
      </w:pPr>
    </w:p>
    <w:p w14:paraId="1A656168" w14:textId="3E569B3D" w:rsidR="00635E35" w:rsidRPr="00635E35" w:rsidRDefault="003D1267" w:rsidP="00635E35">
      <w:pPr>
        <w:spacing w:after="0"/>
        <w:rPr>
          <w:rFonts w:ascii="Verdana" w:hAnsi="Verdana"/>
          <w:b/>
          <w:sz w:val="26"/>
          <w:szCs w:val="26"/>
        </w:rPr>
      </w:pPr>
      <w:r>
        <w:rPr>
          <w:rFonts w:ascii="Verdana" w:hAnsi="Verdana"/>
          <w:b/>
          <w:noProof/>
          <w:sz w:val="26"/>
          <w:szCs w:val="26"/>
        </w:rPr>
        <w:pict w14:anchorId="1B8E3F71">
          <v:rect id="_x0000_i1025" alt="" style="width:467.85pt;height:.05pt;mso-wrap-style:square;mso-width-percent:0;mso-height-percent:0;mso-width-percent:0;mso-height-percent:0;v-text-anchor:top" o:hrpct="722" o:hralign="center" o:hrstd="t" o:hr="t" fillcolor="#a0a0a0" stroked="f"/>
        </w:pict>
      </w:r>
    </w:p>
    <w:p w14:paraId="5248E7D8" w14:textId="110C27F3" w:rsidR="003F0633" w:rsidRPr="00635E35" w:rsidRDefault="00622E9D" w:rsidP="00635E35">
      <w:pPr>
        <w:spacing w:after="0"/>
        <w:rPr>
          <w:rFonts w:ascii="Verdana" w:hAnsi="Verdana"/>
          <w:b/>
          <w:sz w:val="26"/>
          <w:szCs w:val="26"/>
        </w:rPr>
      </w:pPr>
      <w:r w:rsidRPr="00635E35">
        <w:rPr>
          <w:rFonts w:ascii="Verdana" w:hAnsi="Verdana"/>
          <w:b/>
          <w:sz w:val="26"/>
          <w:szCs w:val="26"/>
        </w:rPr>
        <w:t>TOPIC SENTENCES</w:t>
      </w:r>
    </w:p>
    <w:p w14:paraId="51F31A04" w14:textId="77777777" w:rsidR="003F0633" w:rsidRPr="00635E35" w:rsidRDefault="003F0633" w:rsidP="00635E35">
      <w:pPr>
        <w:numPr>
          <w:ilvl w:val="0"/>
          <w:numId w:val="25"/>
        </w:numPr>
        <w:spacing w:after="0"/>
        <w:rPr>
          <w:rFonts w:ascii="Verdana" w:hAnsi="Verdana"/>
          <w:sz w:val="26"/>
          <w:szCs w:val="26"/>
        </w:rPr>
      </w:pPr>
      <w:r w:rsidRPr="00635E35">
        <w:rPr>
          <w:rFonts w:ascii="Verdana" w:hAnsi="Verdana"/>
          <w:sz w:val="26"/>
          <w:szCs w:val="26"/>
        </w:rPr>
        <w:t>Usually be the first sentence in a body paragraph</w:t>
      </w:r>
    </w:p>
    <w:p w14:paraId="7639EF68" w14:textId="77777777" w:rsidR="003F0633" w:rsidRPr="00635E35" w:rsidRDefault="003F0633" w:rsidP="00635E35">
      <w:pPr>
        <w:numPr>
          <w:ilvl w:val="0"/>
          <w:numId w:val="25"/>
        </w:numPr>
        <w:spacing w:after="0"/>
        <w:rPr>
          <w:rFonts w:ascii="Verdana" w:hAnsi="Verdana"/>
          <w:sz w:val="26"/>
          <w:szCs w:val="26"/>
        </w:rPr>
      </w:pPr>
      <w:r w:rsidRPr="00635E35">
        <w:rPr>
          <w:rFonts w:ascii="Verdana" w:hAnsi="Verdana"/>
          <w:sz w:val="26"/>
          <w:szCs w:val="26"/>
        </w:rPr>
        <w:t>Introduce the main idea of the paragraph</w:t>
      </w:r>
    </w:p>
    <w:p w14:paraId="27A24E76" w14:textId="77777777" w:rsidR="003F0633" w:rsidRPr="00635E35" w:rsidRDefault="003F0633" w:rsidP="00635E35">
      <w:pPr>
        <w:numPr>
          <w:ilvl w:val="0"/>
          <w:numId w:val="25"/>
        </w:numPr>
        <w:spacing w:after="0"/>
        <w:rPr>
          <w:rFonts w:ascii="Verdana" w:hAnsi="Verdana"/>
          <w:sz w:val="26"/>
          <w:szCs w:val="26"/>
        </w:rPr>
      </w:pPr>
      <w:r w:rsidRPr="00635E35">
        <w:rPr>
          <w:rFonts w:ascii="Verdana" w:hAnsi="Verdana"/>
          <w:sz w:val="26"/>
          <w:szCs w:val="26"/>
        </w:rPr>
        <w:t>sometimes introduce the details</w:t>
      </w:r>
    </w:p>
    <w:p w14:paraId="1752D69C" w14:textId="77777777" w:rsidR="00622E9D" w:rsidRPr="00635E35" w:rsidRDefault="00622E9D" w:rsidP="00635E35">
      <w:pPr>
        <w:spacing w:after="0"/>
        <w:rPr>
          <w:rFonts w:ascii="Verdana" w:hAnsi="Verdana"/>
          <w:sz w:val="26"/>
          <w:szCs w:val="26"/>
        </w:rPr>
      </w:pPr>
    </w:p>
    <w:p w14:paraId="672D1232" w14:textId="77777777" w:rsidR="003F0633" w:rsidRPr="00635E35" w:rsidRDefault="003F0633" w:rsidP="00635E35">
      <w:pPr>
        <w:spacing w:after="0"/>
        <w:rPr>
          <w:rFonts w:ascii="Verdana" w:hAnsi="Verdana"/>
          <w:b/>
          <w:sz w:val="26"/>
          <w:szCs w:val="26"/>
        </w:rPr>
      </w:pPr>
      <w:r w:rsidRPr="00635E35">
        <w:rPr>
          <w:rFonts w:ascii="Verdana" w:hAnsi="Verdana"/>
          <w:b/>
          <w:sz w:val="26"/>
          <w:szCs w:val="26"/>
        </w:rPr>
        <w:t>Three types of topic sentences:</w:t>
      </w:r>
    </w:p>
    <w:p w14:paraId="471FE646" w14:textId="77777777" w:rsidR="003F0633" w:rsidRPr="00635E35" w:rsidRDefault="003F0633" w:rsidP="00635E35">
      <w:pPr>
        <w:numPr>
          <w:ilvl w:val="0"/>
          <w:numId w:val="26"/>
        </w:numPr>
        <w:spacing w:after="0"/>
        <w:rPr>
          <w:rFonts w:ascii="Verdana" w:hAnsi="Verdana"/>
          <w:sz w:val="26"/>
          <w:szCs w:val="26"/>
        </w:rPr>
      </w:pPr>
      <w:r w:rsidRPr="00635E35">
        <w:rPr>
          <w:rFonts w:ascii="Verdana" w:hAnsi="Verdana"/>
          <w:sz w:val="26"/>
          <w:szCs w:val="26"/>
        </w:rPr>
        <w:t>General – states the main idea</w:t>
      </w:r>
    </w:p>
    <w:p w14:paraId="2DD1F621" w14:textId="77777777" w:rsidR="003F0633" w:rsidRPr="00635E35" w:rsidRDefault="003F0633" w:rsidP="00635E35">
      <w:pPr>
        <w:numPr>
          <w:ilvl w:val="1"/>
          <w:numId w:val="26"/>
        </w:numPr>
        <w:spacing w:after="0"/>
        <w:rPr>
          <w:rFonts w:ascii="Verdana" w:hAnsi="Verdana"/>
          <w:sz w:val="26"/>
          <w:szCs w:val="26"/>
        </w:rPr>
      </w:pPr>
      <w:r w:rsidRPr="00635E35">
        <w:rPr>
          <w:rFonts w:ascii="Verdana" w:hAnsi="Verdana"/>
          <w:sz w:val="26"/>
          <w:szCs w:val="26"/>
        </w:rPr>
        <w:t>Ex: Democracy is the foundation of American society.</w:t>
      </w:r>
    </w:p>
    <w:p w14:paraId="6ADC1CA3" w14:textId="7C939FFD" w:rsidR="003F0633" w:rsidRPr="00635E35" w:rsidRDefault="00622E9D" w:rsidP="00635E35">
      <w:pPr>
        <w:numPr>
          <w:ilvl w:val="0"/>
          <w:numId w:val="26"/>
        </w:numPr>
        <w:spacing w:after="0"/>
        <w:rPr>
          <w:rFonts w:ascii="Verdana" w:hAnsi="Verdana"/>
          <w:sz w:val="26"/>
          <w:szCs w:val="26"/>
        </w:rPr>
      </w:pPr>
      <w:r w:rsidRPr="00635E35">
        <w:rPr>
          <w:rFonts w:ascii="Verdana" w:hAnsi="Verdana"/>
          <w:sz w:val="26"/>
          <w:szCs w:val="26"/>
        </w:rPr>
        <w:t>S</w:t>
      </w:r>
      <w:r w:rsidR="003F0633" w:rsidRPr="00635E35">
        <w:rPr>
          <w:rFonts w:ascii="Verdana" w:hAnsi="Verdana"/>
          <w:sz w:val="26"/>
          <w:szCs w:val="26"/>
        </w:rPr>
        <w:t>pecific – states the main idea and lists the details for the paragraph</w:t>
      </w:r>
    </w:p>
    <w:p w14:paraId="19439274" w14:textId="77777777" w:rsidR="003F0633" w:rsidRPr="00635E35" w:rsidRDefault="003F0633" w:rsidP="00635E35">
      <w:pPr>
        <w:numPr>
          <w:ilvl w:val="1"/>
          <w:numId w:val="26"/>
        </w:numPr>
        <w:spacing w:after="0"/>
        <w:rPr>
          <w:rFonts w:ascii="Verdana" w:hAnsi="Verdana"/>
          <w:sz w:val="26"/>
          <w:szCs w:val="26"/>
        </w:rPr>
      </w:pPr>
      <w:r w:rsidRPr="00635E35">
        <w:rPr>
          <w:rFonts w:ascii="Verdana" w:hAnsi="Verdana"/>
          <w:sz w:val="26"/>
          <w:szCs w:val="26"/>
        </w:rPr>
        <w:t>Ex: Democracy includes voting, common laws, and citizen participation.</w:t>
      </w:r>
    </w:p>
    <w:p w14:paraId="50561BB8" w14:textId="77B9AD50" w:rsidR="003F0633" w:rsidRPr="00635E35" w:rsidRDefault="00622E9D" w:rsidP="00635E35">
      <w:pPr>
        <w:numPr>
          <w:ilvl w:val="0"/>
          <w:numId w:val="26"/>
        </w:numPr>
        <w:spacing w:after="0"/>
        <w:rPr>
          <w:rFonts w:ascii="Verdana" w:hAnsi="Verdana"/>
          <w:sz w:val="26"/>
          <w:szCs w:val="26"/>
        </w:rPr>
      </w:pPr>
      <w:r w:rsidRPr="00635E35">
        <w:rPr>
          <w:rFonts w:ascii="Verdana" w:hAnsi="Verdana"/>
          <w:sz w:val="26"/>
          <w:szCs w:val="26"/>
        </w:rPr>
        <w:t>C</w:t>
      </w:r>
      <w:r w:rsidR="003F0633" w:rsidRPr="00635E35">
        <w:rPr>
          <w:rFonts w:ascii="Verdana" w:hAnsi="Verdana"/>
          <w:sz w:val="26"/>
          <w:szCs w:val="26"/>
        </w:rPr>
        <w:t>lueing – states the main idea and provides a clue about the details in the paragraph</w:t>
      </w:r>
    </w:p>
    <w:p w14:paraId="145088CB" w14:textId="7ECB90B8" w:rsidR="003F0633" w:rsidRPr="00635E35" w:rsidRDefault="003F0633" w:rsidP="00635E35">
      <w:pPr>
        <w:numPr>
          <w:ilvl w:val="1"/>
          <w:numId w:val="26"/>
        </w:numPr>
        <w:spacing w:after="0"/>
        <w:rPr>
          <w:rFonts w:ascii="Verdana" w:hAnsi="Verdana"/>
          <w:sz w:val="26"/>
          <w:szCs w:val="26"/>
        </w:rPr>
      </w:pPr>
      <w:r w:rsidRPr="00635E35">
        <w:rPr>
          <w:rFonts w:ascii="Verdana" w:hAnsi="Verdana"/>
          <w:sz w:val="26"/>
          <w:szCs w:val="26"/>
        </w:rPr>
        <w:t>Ex: There are three elements that make democracy work in America.</w:t>
      </w:r>
    </w:p>
    <w:p w14:paraId="065806F2" w14:textId="7A0F2995" w:rsidR="00635E35" w:rsidRPr="00635E35" w:rsidRDefault="003D1267" w:rsidP="00635E35">
      <w:pPr>
        <w:spacing w:after="0"/>
        <w:rPr>
          <w:rFonts w:ascii="Verdana" w:hAnsi="Verdana"/>
          <w:b/>
          <w:sz w:val="26"/>
          <w:szCs w:val="26"/>
        </w:rPr>
      </w:pPr>
      <w:r>
        <w:rPr>
          <w:rFonts w:ascii="Verdana" w:hAnsi="Verdana"/>
          <w:b/>
          <w:noProof/>
          <w:sz w:val="26"/>
          <w:szCs w:val="26"/>
        </w:rPr>
        <w:pict w14:anchorId="32BB37C2">
          <v:rect id="_x0000_i1026" alt="" style="width:467.85pt;height:.05pt;mso-wrap-style:square;mso-width-percent:0;mso-height-percent:0;mso-width-percent:0;mso-height-percent:0;v-text-anchor:top" o:hrpct="722" o:hralign="center" o:hrstd="t" o:hr="t" fillcolor="#a0a0a0" stroked="f"/>
        </w:pict>
      </w:r>
    </w:p>
    <w:p w14:paraId="04EA2E32" w14:textId="50C3E5E9" w:rsidR="00622E9D" w:rsidRPr="00635E35" w:rsidRDefault="00622E9D" w:rsidP="00635E35">
      <w:pPr>
        <w:spacing w:after="0"/>
        <w:rPr>
          <w:rFonts w:ascii="Verdana" w:hAnsi="Verdana"/>
          <w:b/>
          <w:sz w:val="26"/>
          <w:szCs w:val="26"/>
        </w:rPr>
      </w:pPr>
      <w:r w:rsidRPr="00635E35">
        <w:rPr>
          <w:rFonts w:ascii="Verdana" w:hAnsi="Verdana"/>
          <w:b/>
          <w:sz w:val="26"/>
          <w:szCs w:val="26"/>
        </w:rPr>
        <w:t>DETAIL SENTENCES</w:t>
      </w:r>
    </w:p>
    <w:p w14:paraId="26FAE41F" w14:textId="77777777" w:rsidR="00622E9D" w:rsidRPr="00635E35" w:rsidRDefault="00622E9D" w:rsidP="00635E35">
      <w:pPr>
        <w:numPr>
          <w:ilvl w:val="0"/>
          <w:numId w:val="27"/>
        </w:numPr>
        <w:spacing w:after="0"/>
        <w:rPr>
          <w:rFonts w:ascii="Verdana" w:hAnsi="Verdana"/>
          <w:sz w:val="26"/>
          <w:szCs w:val="26"/>
        </w:rPr>
      </w:pPr>
      <w:r w:rsidRPr="00635E35">
        <w:rPr>
          <w:rFonts w:ascii="Verdana" w:hAnsi="Verdana"/>
          <w:sz w:val="26"/>
          <w:szCs w:val="26"/>
        </w:rPr>
        <w:t>discuss one of the details for the paragraph</w:t>
      </w:r>
    </w:p>
    <w:p w14:paraId="020E3655" w14:textId="77777777" w:rsidR="00622E9D" w:rsidRPr="00635E35" w:rsidRDefault="00622E9D" w:rsidP="00635E35">
      <w:pPr>
        <w:numPr>
          <w:ilvl w:val="0"/>
          <w:numId w:val="27"/>
        </w:numPr>
        <w:spacing w:after="0"/>
        <w:rPr>
          <w:rFonts w:ascii="Verdana" w:hAnsi="Verdana"/>
          <w:sz w:val="26"/>
          <w:szCs w:val="26"/>
        </w:rPr>
      </w:pPr>
      <w:r w:rsidRPr="00635E35">
        <w:rPr>
          <w:rFonts w:ascii="Verdana" w:hAnsi="Verdana"/>
          <w:sz w:val="26"/>
          <w:szCs w:val="26"/>
        </w:rPr>
        <w:t>sometimes show the relationship between a detail and the rest of the paragraph</w:t>
      </w:r>
    </w:p>
    <w:p w14:paraId="76470FC6" w14:textId="77777777" w:rsidR="00622E9D" w:rsidRPr="00635E35" w:rsidRDefault="00622E9D" w:rsidP="00635E35">
      <w:pPr>
        <w:numPr>
          <w:ilvl w:val="0"/>
          <w:numId w:val="27"/>
        </w:numPr>
        <w:spacing w:after="0"/>
        <w:rPr>
          <w:rFonts w:ascii="Verdana" w:hAnsi="Verdana"/>
          <w:sz w:val="26"/>
          <w:szCs w:val="26"/>
        </w:rPr>
      </w:pPr>
      <w:r w:rsidRPr="00635E35">
        <w:rPr>
          <w:rFonts w:ascii="Verdana" w:hAnsi="Verdana"/>
          <w:sz w:val="26"/>
          <w:szCs w:val="26"/>
        </w:rPr>
        <w:t>contain related information</w:t>
      </w:r>
    </w:p>
    <w:p w14:paraId="1F352847" w14:textId="77777777" w:rsidR="00622E9D" w:rsidRPr="00635E35" w:rsidRDefault="00622E9D" w:rsidP="00635E35">
      <w:pPr>
        <w:numPr>
          <w:ilvl w:val="0"/>
          <w:numId w:val="27"/>
        </w:numPr>
        <w:spacing w:after="0"/>
        <w:rPr>
          <w:rFonts w:ascii="Verdana" w:hAnsi="Verdana"/>
          <w:sz w:val="26"/>
          <w:szCs w:val="26"/>
        </w:rPr>
      </w:pPr>
      <w:r w:rsidRPr="00635E35">
        <w:rPr>
          <w:rFonts w:ascii="Verdana" w:hAnsi="Verdana"/>
          <w:sz w:val="26"/>
          <w:szCs w:val="26"/>
        </w:rPr>
        <w:t xml:space="preserve">include a transition when introducing a </w:t>
      </w:r>
      <w:r w:rsidRPr="00635E35">
        <w:rPr>
          <w:rFonts w:ascii="Verdana" w:hAnsi="Verdana"/>
          <w:b/>
          <w:bCs/>
          <w:sz w:val="26"/>
          <w:szCs w:val="26"/>
        </w:rPr>
        <w:t>new</w:t>
      </w:r>
      <w:r w:rsidRPr="00635E35">
        <w:rPr>
          <w:rFonts w:ascii="Verdana" w:hAnsi="Verdana"/>
          <w:sz w:val="26"/>
          <w:szCs w:val="26"/>
        </w:rPr>
        <w:t xml:space="preserve"> detail</w:t>
      </w:r>
    </w:p>
    <w:p w14:paraId="5556F43F" w14:textId="77777777" w:rsidR="00622E9D" w:rsidRPr="00635E35" w:rsidRDefault="00622E9D" w:rsidP="00635E35">
      <w:pPr>
        <w:numPr>
          <w:ilvl w:val="0"/>
          <w:numId w:val="27"/>
        </w:numPr>
        <w:spacing w:after="0"/>
        <w:rPr>
          <w:rFonts w:ascii="Verdana" w:hAnsi="Verdana"/>
          <w:sz w:val="26"/>
          <w:szCs w:val="26"/>
        </w:rPr>
      </w:pPr>
      <w:r w:rsidRPr="00635E35">
        <w:rPr>
          <w:rFonts w:ascii="Verdana" w:hAnsi="Verdana"/>
          <w:sz w:val="26"/>
          <w:szCs w:val="26"/>
        </w:rPr>
        <w:t>use the same tense and point of view as all other sentences</w:t>
      </w:r>
    </w:p>
    <w:p w14:paraId="380EE0DB" w14:textId="77777777" w:rsidR="00635E35" w:rsidRDefault="00635E35" w:rsidP="00635E35">
      <w:pPr>
        <w:spacing w:after="0"/>
        <w:rPr>
          <w:rFonts w:ascii="Verdana" w:hAnsi="Verdana"/>
          <w:b/>
          <w:sz w:val="26"/>
          <w:szCs w:val="26"/>
        </w:rPr>
      </w:pPr>
    </w:p>
    <w:p w14:paraId="2DD4F6CB" w14:textId="77777777" w:rsidR="00635E35" w:rsidRDefault="00635E35" w:rsidP="00635E35">
      <w:pPr>
        <w:spacing w:after="0"/>
        <w:rPr>
          <w:rFonts w:ascii="Verdana" w:hAnsi="Verdana"/>
          <w:b/>
          <w:sz w:val="26"/>
          <w:szCs w:val="26"/>
        </w:rPr>
      </w:pPr>
    </w:p>
    <w:p w14:paraId="5E0C9D4A" w14:textId="77777777" w:rsidR="00635E35" w:rsidRDefault="00635E35" w:rsidP="00635E35">
      <w:pPr>
        <w:spacing w:after="0"/>
        <w:rPr>
          <w:rFonts w:ascii="Verdana" w:hAnsi="Verdana"/>
          <w:b/>
          <w:sz w:val="26"/>
          <w:szCs w:val="26"/>
        </w:rPr>
      </w:pPr>
    </w:p>
    <w:p w14:paraId="6B7F9693" w14:textId="77777777" w:rsidR="00622E9D" w:rsidRPr="00635E35" w:rsidRDefault="00622E9D" w:rsidP="00635E35">
      <w:pPr>
        <w:spacing w:after="0"/>
        <w:rPr>
          <w:rFonts w:ascii="Verdana" w:hAnsi="Verdana"/>
          <w:b/>
          <w:sz w:val="26"/>
          <w:szCs w:val="26"/>
        </w:rPr>
      </w:pPr>
      <w:r w:rsidRPr="00635E35">
        <w:rPr>
          <w:rFonts w:ascii="Verdana" w:hAnsi="Verdana"/>
          <w:b/>
          <w:sz w:val="26"/>
          <w:szCs w:val="26"/>
        </w:rPr>
        <w:t>Two types of detail sentences:</w:t>
      </w:r>
    </w:p>
    <w:p w14:paraId="18C077BF" w14:textId="77777777" w:rsidR="00622E9D" w:rsidRPr="00635E35" w:rsidRDefault="00622E9D" w:rsidP="00635E35">
      <w:pPr>
        <w:numPr>
          <w:ilvl w:val="0"/>
          <w:numId w:val="28"/>
        </w:numPr>
        <w:spacing w:after="0"/>
        <w:rPr>
          <w:rFonts w:ascii="Verdana" w:hAnsi="Verdana"/>
          <w:sz w:val="26"/>
          <w:szCs w:val="26"/>
        </w:rPr>
      </w:pPr>
      <w:r w:rsidRPr="00635E35">
        <w:rPr>
          <w:rFonts w:ascii="Verdana" w:hAnsi="Verdana"/>
          <w:sz w:val="26"/>
          <w:szCs w:val="26"/>
        </w:rPr>
        <w:t xml:space="preserve">Lead-off – introduces a </w:t>
      </w:r>
      <w:r w:rsidRPr="00635E35">
        <w:rPr>
          <w:rFonts w:ascii="Verdana" w:hAnsi="Verdana"/>
          <w:b/>
          <w:bCs/>
          <w:sz w:val="26"/>
          <w:szCs w:val="26"/>
        </w:rPr>
        <w:t>new</w:t>
      </w:r>
      <w:r w:rsidRPr="00635E35">
        <w:rPr>
          <w:rFonts w:ascii="Verdana" w:hAnsi="Verdana"/>
          <w:sz w:val="26"/>
          <w:szCs w:val="26"/>
        </w:rPr>
        <w:t xml:space="preserve"> key detail in the paragraph and uses a </w:t>
      </w:r>
      <w:r w:rsidRPr="00635E35">
        <w:rPr>
          <w:rFonts w:ascii="Verdana" w:hAnsi="Verdana"/>
          <w:sz w:val="26"/>
          <w:szCs w:val="26"/>
          <w:u w:val="single"/>
        </w:rPr>
        <w:t>transition</w:t>
      </w:r>
    </w:p>
    <w:p w14:paraId="2ABE950F" w14:textId="77777777" w:rsidR="00622E9D" w:rsidRPr="00635E35" w:rsidRDefault="00622E9D" w:rsidP="00635E35">
      <w:pPr>
        <w:numPr>
          <w:ilvl w:val="1"/>
          <w:numId w:val="28"/>
        </w:numPr>
        <w:spacing w:after="0"/>
        <w:rPr>
          <w:rFonts w:ascii="Verdana" w:hAnsi="Verdana"/>
          <w:sz w:val="26"/>
          <w:szCs w:val="26"/>
        </w:rPr>
      </w:pPr>
      <w:r w:rsidRPr="00635E35">
        <w:rPr>
          <w:rFonts w:ascii="Verdana" w:hAnsi="Verdana"/>
          <w:sz w:val="26"/>
          <w:szCs w:val="26"/>
        </w:rPr>
        <w:t xml:space="preserve">Ex: The </w:t>
      </w:r>
      <w:r w:rsidRPr="00635E35">
        <w:rPr>
          <w:rFonts w:ascii="Verdana" w:hAnsi="Verdana"/>
          <w:sz w:val="26"/>
          <w:szCs w:val="26"/>
          <w:u w:val="single"/>
        </w:rPr>
        <w:t>most important element</w:t>
      </w:r>
      <w:r w:rsidRPr="00635E35">
        <w:rPr>
          <w:rFonts w:ascii="Verdana" w:hAnsi="Verdana"/>
          <w:sz w:val="26"/>
          <w:szCs w:val="26"/>
        </w:rPr>
        <w:t xml:space="preserve"> for the success of democracy in America is the participation by citizens.</w:t>
      </w:r>
    </w:p>
    <w:p w14:paraId="2E031566" w14:textId="77777777" w:rsidR="00622E9D" w:rsidRPr="00635E35" w:rsidRDefault="00622E9D" w:rsidP="00635E35">
      <w:pPr>
        <w:numPr>
          <w:ilvl w:val="0"/>
          <w:numId w:val="28"/>
        </w:numPr>
        <w:spacing w:after="0"/>
        <w:rPr>
          <w:rFonts w:ascii="Verdana" w:hAnsi="Verdana"/>
          <w:sz w:val="26"/>
          <w:szCs w:val="26"/>
        </w:rPr>
      </w:pPr>
      <w:r w:rsidRPr="00635E35">
        <w:rPr>
          <w:rFonts w:ascii="Verdana" w:hAnsi="Verdana"/>
          <w:sz w:val="26"/>
          <w:szCs w:val="26"/>
        </w:rPr>
        <w:t xml:space="preserve">Follow-up – provides </w:t>
      </w:r>
      <w:r w:rsidRPr="00635E35">
        <w:rPr>
          <w:rFonts w:ascii="Verdana" w:hAnsi="Verdana"/>
          <w:b/>
          <w:bCs/>
          <w:sz w:val="26"/>
          <w:szCs w:val="26"/>
        </w:rPr>
        <w:t>more</w:t>
      </w:r>
      <w:r w:rsidRPr="00635E35">
        <w:rPr>
          <w:rFonts w:ascii="Verdana" w:hAnsi="Verdana"/>
          <w:sz w:val="26"/>
          <w:szCs w:val="26"/>
        </w:rPr>
        <w:t xml:space="preserve"> information about the detail in the lead-off sentence (include at least one for each lead-off)</w:t>
      </w:r>
    </w:p>
    <w:p w14:paraId="30189FA1" w14:textId="29CAEC1C" w:rsidR="00622E9D" w:rsidRPr="00635E35" w:rsidRDefault="00622E9D" w:rsidP="00635E35">
      <w:pPr>
        <w:numPr>
          <w:ilvl w:val="1"/>
          <w:numId w:val="28"/>
        </w:numPr>
        <w:spacing w:after="0"/>
        <w:rPr>
          <w:rFonts w:ascii="Verdana" w:hAnsi="Verdana"/>
          <w:sz w:val="26"/>
          <w:szCs w:val="26"/>
        </w:rPr>
      </w:pPr>
      <w:r w:rsidRPr="00635E35">
        <w:rPr>
          <w:rFonts w:ascii="Verdana" w:hAnsi="Verdana"/>
          <w:sz w:val="26"/>
          <w:szCs w:val="26"/>
        </w:rPr>
        <w:t>Ex: Participation in democracy can be as simple as being informed about common laws that apply to all</w:t>
      </w:r>
    </w:p>
    <w:p w14:paraId="46F5A758" w14:textId="5921AF56" w:rsidR="00635E35" w:rsidRPr="00635E35" w:rsidRDefault="003D1267" w:rsidP="00635E35">
      <w:pPr>
        <w:spacing w:after="0"/>
        <w:rPr>
          <w:rFonts w:ascii="Verdana" w:hAnsi="Verdana"/>
          <w:b/>
          <w:sz w:val="26"/>
          <w:szCs w:val="26"/>
        </w:rPr>
      </w:pPr>
      <w:r>
        <w:rPr>
          <w:rFonts w:ascii="Verdana" w:hAnsi="Verdana"/>
          <w:b/>
          <w:noProof/>
          <w:sz w:val="26"/>
          <w:szCs w:val="26"/>
        </w:rPr>
        <w:pict w14:anchorId="7C50644F">
          <v:rect id="_x0000_i1027" alt="" style="width:467.85pt;height:.05pt;mso-wrap-style:square;mso-width-percent:0;mso-height-percent:0;mso-width-percent:0;mso-height-percent:0;v-text-anchor:top" o:hrpct="722" o:hralign="center" o:hrstd="t" o:hr="t" fillcolor="#a0a0a0" stroked="f"/>
        </w:pict>
      </w:r>
    </w:p>
    <w:p w14:paraId="786943EE" w14:textId="627BEB10" w:rsidR="00622E9D" w:rsidRPr="00635E35" w:rsidRDefault="00622E9D" w:rsidP="00635E35">
      <w:pPr>
        <w:spacing w:after="0"/>
        <w:rPr>
          <w:rFonts w:ascii="Verdana" w:hAnsi="Verdana"/>
          <w:b/>
          <w:sz w:val="26"/>
          <w:szCs w:val="26"/>
        </w:rPr>
      </w:pPr>
      <w:r w:rsidRPr="00635E35">
        <w:rPr>
          <w:rFonts w:ascii="Verdana" w:hAnsi="Verdana"/>
          <w:b/>
          <w:sz w:val="26"/>
          <w:szCs w:val="26"/>
        </w:rPr>
        <w:t>CONCLUDING SENTENCES</w:t>
      </w:r>
    </w:p>
    <w:p w14:paraId="795FE929" w14:textId="77777777" w:rsidR="00622E9D" w:rsidRPr="00635E35" w:rsidRDefault="00622E9D" w:rsidP="00635E35">
      <w:pPr>
        <w:numPr>
          <w:ilvl w:val="0"/>
          <w:numId w:val="29"/>
        </w:numPr>
        <w:spacing w:after="0"/>
        <w:rPr>
          <w:rFonts w:ascii="Verdana" w:hAnsi="Verdana"/>
          <w:sz w:val="26"/>
          <w:szCs w:val="26"/>
        </w:rPr>
      </w:pPr>
      <w:r w:rsidRPr="00635E35">
        <w:rPr>
          <w:rFonts w:ascii="Verdana" w:hAnsi="Verdana"/>
          <w:sz w:val="26"/>
          <w:szCs w:val="26"/>
        </w:rPr>
        <w:t>bring closure to the main idea and key details in a paragraph</w:t>
      </w:r>
    </w:p>
    <w:p w14:paraId="6F80B2B7" w14:textId="77777777" w:rsidR="00622E9D" w:rsidRPr="00635E35" w:rsidRDefault="00622E9D" w:rsidP="00635E35">
      <w:pPr>
        <w:numPr>
          <w:ilvl w:val="0"/>
          <w:numId w:val="29"/>
        </w:numPr>
        <w:spacing w:after="0"/>
        <w:rPr>
          <w:rFonts w:ascii="Verdana" w:hAnsi="Verdana"/>
          <w:sz w:val="26"/>
          <w:szCs w:val="26"/>
        </w:rPr>
      </w:pPr>
      <w:r w:rsidRPr="00635E35">
        <w:rPr>
          <w:rFonts w:ascii="Verdana" w:hAnsi="Verdana"/>
          <w:sz w:val="26"/>
          <w:szCs w:val="26"/>
        </w:rPr>
        <w:t>sometimes lead into the next body paragraph or conclusion paragraph</w:t>
      </w:r>
    </w:p>
    <w:p w14:paraId="37551B2E" w14:textId="77777777" w:rsidR="00622E9D" w:rsidRPr="00635E35" w:rsidRDefault="00622E9D" w:rsidP="00635E35">
      <w:pPr>
        <w:numPr>
          <w:ilvl w:val="0"/>
          <w:numId w:val="29"/>
        </w:numPr>
        <w:spacing w:after="0"/>
        <w:rPr>
          <w:rFonts w:ascii="Verdana" w:hAnsi="Verdana"/>
          <w:sz w:val="26"/>
          <w:szCs w:val="26"/>
        </w:rPr>
      </w:pPr>
      <w:r w:rsidRPr="00635E35">
        <w:rPr>
          <w:rFonts w:ascii="Verdana" w:hAnsi="Verdana"/>
          <w:sz w:val="26"/>
          <w:szCs w:val="26"/>
        </w:rPr>
        <w:t>be a different from the topic sentence</w:t>
      </w:r>
    </w:p>
    <w:p w14:paraId="1C8F7FC1" w14:textId="77777777" w:rsidR="00622E9D" w:rsidRPr="00635E35" w:rsidRDefault="00622E9D" w:rsidP="00635E35">
      <w:pPr>
        <w:spacing w:after="0"/>
        <w:rPr>
          <w:rFonts w:ascii="Verdana" w:hAnsi="Verdana"/>
          <w:sz w:val="26"/>
          <w:szCs w:val="26"/>
        </w:rPr>
      </w:pPr>
    </w:p>
    <w:p w14:paraId="1FFAA258" w14:textId="0AB500EC" w:rsidR="00635E35" w:rsidRPr="00635E35" w:rsidRDefault="00635E35" w:rsidP="00635E35">
      <w:pPr>
        <w:spacing w:after="0"/>
        <w:rPr>
          <w:rFonts w:ascii="Verdana" w:hAnsi="Verdana"/>
          <w:b/>
          <w:sz w:val="26"/>
          <w:szCs w:val="26"/>
        </w:rPr>
      </w:pPr>
      <w:r w:rsidRPr="00635E35">
        <w:rPr>
          <w:rFonts w:ascii="Verdana" w:hAnsi="Verdana"/>
          <w:b/>
          <w:sz w:val="26"/>
          <w:szCs w:val="26"/>
        </w:rPr>
        <w:t>Three types of concluding sentences:</w:t>
      </w:r>
    </w:p>
    <w:p w14:paraId="6D32D3D8" w14:textId="77777777" w:rsidR="00635E35" w:rsidRPr="00635E35" w:rsidRDefault="00635E35" w:rsidP="00635E35">
      <w:pPr>
        <w:numPr>
          <w:ilvl w:val="0"/>
          <w:numId w:val="31"/>
        </w:numPr>
        <w:spacing w:after="0"/>
        <w:rPr>
          <w:rFonts w:ascii="Verdana" w:hAnsi="Verdana"/>
          <w:sz w:val="26"/>
          <w:szCs w:val="26"/>
        </w:rPr>
      </w:pPr>
      <w:r w:rsidRPr="00635E35">
        <w:rPr>
          <w:rFonts w:ascii="Verdana" w:hAnsi="Verdana"/>
          <w:sz w:val="26"/>
          <w:szCs w:val="26"/>
        </w:rPr>
        <w:t>General – summarizes the main idea and makes the reader think more about the topic</w:t>
      </w:r>
    </w:p>
    <w:p w14:paraId="51F6096B" w14:textId="77777777" w:rsidR="00635E35" w:rsidRPr="00635E35" w:rsidRDefault="00635E35" w:rsidP="00635E35">
      <w:pPr>
        <w:numPr>
          <w:ilvl w:val="1"/>
          <w:numId w:val="31"/>
        </w:numPr>
        <w:spacing w:after="0"/>
        <w:rPr>
          <w:rFonts w:ascii="Verdana" w:hAnsi="Verdana"/>
          <w:sz w:val="26"/>
          <w:szCs w:val="26"/>
        </w:rPr>
      </w:pPr>
      <w:r w:rsidRPr="00635E35">
        <w:rPr>
          <w:rFonts w:ascii="Verdana" w:hAnsi="Verdana"/>
          <w:sz w:val="26"/>
          <w:szCs w:val="26"/>
        </w:rPr>
        <w:t xml:space="preserve">Ex: The success of America is dependent upon implementation of a democratic government. </w:t>
      </w:r>
    </w:p>
    <w:p w14:paraId="66D422C3" w14:textId="28C0842F" w:rsidR="00635E35" w:rsidRPr="00635E35" w:rsidRDefault="00635E35" w:rsidP="00635E35">
      <w:pPr>
        <w:numPr>
          <w:ilvl w:val="0"/>
          <w:numId w:val="31"/>
        </w:numPr>
        <w:spacing w:after="0"/>
        <w:rPr>
          <w:rFonts w:ascii="Verdana" w:hAnsi="Verdana"/>
          <w:sz w:val="26"/>
          <w:szCs w:val="26"/>
        </w:rPr>
      </w:pPr>
      <w:r w:rsidRPr="00635E35">
        <w:rPr>
          <w:rFonts w:ascii="Verdana" w:hAnsi="Verdana"/>
          <w:sz w:val="26"/>
          <w:szCs w:val="26"/>
        </w:rPr>
        <w:t>specific – names the main idea and restates key details from the paragraph</w:t>
      </w:r>
    </w:p>
    <w:p w14:paraId="73468B52" w14:textId="77777777" w:rsidR="00635E35" w:rsidRPr="00635E35" w:rsidRDefault="00635E35" w:rsidP="00635E35">
      <w:pPr>
        <w:numPr>
          <w:ilvl w:val="1"/>
          <w:numId w:val="31"/>
        </w:numPr>
        <w:spacing w:after="0"/>
        <w:rPr>
          <w:rFonts w:ascii="Verdana" w:hAnsi="Verdana"/>
          <w:sz w:val="26"/>
          <w:szCs w:val="26"/>
        </w:rPr>
      </w:pPr>
      <w:r w:rsidRPr="00635E35">
        <w:rPr>
          <w:rFonts w:ascii="Verdana" w:hAnsi="Verdana"/>
          <w:sz w:val="26"/>
          <w:szCs w:val="26"/>
        </w:rPr>
        <w:t xml:space="preserve">Ex: Participation, voting, and common laws contribute to a democracy and the success of the country. </w:t>
      </w:r>
    </w:p>
    <w:p w14:paraId="745BCBFC" w14:textId="77777777" w:rsidR="00635E35" w:rsidRPr="00635E35" w:rsidRDefault="00635E35" w:rsidP="00635E35">
      <w:pPr>
        <w:numPr>
          <w:ilvl w:val="0"/>
          <w:numId w:val="31"/>
        </w:numPr>
        <w:spacing w:after="0"/>
        <w:rPr>
          <w:rFonts w:ascii="Verdana" w:hAnsi="Verdana"/>
          <w:sz w:val="26"/>
          <w:szCs w:val="26"/>
        </w:rPr>
      </w:pPr>
      <w:r w:rsidRPr="00635E35">
        <w:rPr>
          <w:rFonts w:ascii="Verdana" w:hAnsi="Verdana"/>
          <w:sz w:val="26"/>
          <w:szCs w:val="26"/>
        </w:rPr>
        <w:t>clueing – names the main idea and connects details using a clue word</w:t>
      </w:r>
    </w:p>
    <w:p w14:paraId="4824DCE4" w14:textId="1DA320E7" w:rsidR="00622E9D" w:rsidRPr="00635E35" w:rsidRDefault="00635E35" w:rsidP="00635E35">
      <w:pPr>
        <w:numPr>
          <w:ilvl w:val="1"/>
          <w:numId w:val="31"/>
        </w:numPr>
        <w:spacing w:after="0"/>
        <w:rPr>
          <w:rFonts w:ascii="Verdana" w:hAnsi="Verdana"/>
          <w:sz w:val="26"/>
          <w:szCs w:val="26"/>
        </w:rPr>
      </w:pPr>
      <w:r w:rsidRPr="00635E35">
        <w:rPr>
          <w:rFonts w:ascii="Verdana" w:hAnsi="Verdana"/>
          <w:sz w:val="26"/>
          <w:szCs w:val="26"/>
        </w:rPr>
        <w:t>Ex: The three elements of a democracy are important for America to succeed.</w:t>
      </w:r>
    </w:p>
    <w:p w14:paraId="17ABA3A8" w14:textId="77777777" w:rsidR="00622E9D" w:rsidRDefault="00622E9D" w:rsidP="00622E9D"/>
    <w:p w14:paraId="719C0289" w14:textId="77777777" w:rsidR="00622E9D" w:rsidRPr="003F0633" w:rsidRDefault="00622E9D" w:rsidP="003F0633">
      <w:pPr>
        <w:sectPr w:rsidR="00622E9D" w:rsidRPr="003F0633" w:rsidSect="00B16ACC">
          <w:pgSz w:w="12240" w:h="15840"/>
          <w:pgMar w:top="1440" w:right="1440" w:bottom="1440" w:left="1440" w:header="720" w:footer="720" w:gutter="0"/>
          <w:cols w:space="720"/>
          <w:docGrid w:linePitch="360"/>
        </w:sectPr>
      </w:pPr>
    </w:p>
    <w:p w14:paraId="3D014197" w14:textId="77777777" w:rsidR="0038626F" w:rsidRPr="00B16ACC" w:rsidRDefault="0038626F" w:rsidP="0038626F">
      <w:pPr>
        <w:pStyle w:val="MainDocTitle"/>
      </w:pPr>
      <w:r>
        <w:t>Clue Words</w:t>
      </w:r>
      <w:r w:rsidRPr="00555EB5">
        <w:t xml:space="preserve"> </w:t>
      </w:r>
      <w:r>
        <w:t>and Transitions</w:t>
      </w:r>
    </w:p>
    <w:p w14:paraId="743E0050" w14:textId="77777777" w:rsidR="0038626F" w:rsidRDefault="0038626F" w:rsidP="0038626F">
      <w:pPr>
        <w:pStyle w:val="SectTitle"/>
      </w:pPr>
      <w:r>
        <w:t>Supplement</w:t>
      </w:r>
    </w:p>
    <w:p w14:paraId="099F01B0" w14:textId="77777777" w:rsidR="0038626F" w:rsidRPr="00B16ACC" w:rsidRDefault="0038626F" w:rsidP="0038626F">
      <w:pPr>
        <w:pStyle w:val="Subtitle"/>
      </w:pPr>
      <w:r w:rsidRPr="00B16ACC">
        <w:t xml:space="preserve">Lesson </w:t>
      </w:r>
      <w:r>
        <w:t>3</w:t>
      </w:r>
    </w:p>
    <w:p w14:paraId="341083E5" w14:textId="77777777" w:rsidR="0038626F" w:rsidRPr="009F2924" w:rsidRDefault="0038626F" w:rsidP="0038626F">
      <w:pPr>
        <w:spacing w:after="120"/>
        <w:jc w:val="center"/>
        <w:rPr>
          <w:rFonts w:ascii="Verdana" w:hAnsi="Verdana"/>
          <w:b/>
          <w:bCs/>
          <w:sz w:val="28"/>
          <w:szCs w:val="28"/>
        </w:rPr>
      </w:pPr>
      <w:r w:rsidRPr="009F2924">
        <w:rPr>
          <w:rFonts w:ascii="Verdana" w:hAnsi="Verdana"/>
          <w:b/>
          <w:bCs/>
          <w:sz w:val="28"/>
          <w:szCs w:val="28"/>
        </w:rPr>
        <w:t>Clue Words for Topic</w:t>
      </w:r>
      <w:r>
        <w:rPr>
          <w:rFonts w:ascii="Verdana" w:hAnsi="Verdana"/>
          <w:b/>
          <w:bCs/>
          <w:sz w:val="28"/>
          <w:szCs w:val="28"/>
        </w:rPr>
        <w:t xml:space="preserve"> Sentences</w:t>
      </w:r>
      <w:r w:rsidRPr="009F2924">
        <w:rPr>
          <w:rFonts w:ascii="Verdana" w:hAnsi="Verdana"/>
          <w:b/>
          <w:bCs/>
          <w:sz w:val="28"/>
          <w:szCs w:val="28"/>
        </w:rPr>
        <w:t xml:space="preserve"> and Concluding Sentences</w:t>
      </w:r>
    </w:p>
    <w:tbl>
      <w:tblPr>
        <w:tblStyle w:val="TableGrid"/>
        <w:tblW w:w="13035" w:type="dxa"/>
        <w:jc w:val="center"/>
        <w:tblBorders>
          <w:top w:val="single" w:sz="4" w:space="0" w:color="3494BA" w:themeColor="accent1"/>
          <w:left w:val="single" w:sz="4" w:space="0" w:color="3494BA" w:themeColor="accent1"/>
          <w:bottom w:val="single" w:sz="4" w:space="0" w:color="3494BA" w:themeColor="accent1"/>
          <w:right w:val="single" w:sz="4" w:space="0" w:color="3494BA" w:themeColor="accent1"/>
          <w:insideH w:val="single" w:sz="4" w:space="0" w:color="3494BA" w:themeColor="accent1"/>
          <w:insideV w:val="single" w:sz="4" w:space="0" w:color="3494BA" w:themeColor="accent1"/>
        </w:tblBorders>
        <w:tblLayout w:type="fixed"/>
        <w:tblLook w:val="04A0" w:firstRow="1" w:lastRow="0" w:firstColumn="1" w:lastColumn="0" w:noHBand="0" w:noVBand="1"/>
      </w:tblPr>
      <w:tblGrid>
        <w:gridCol w:w="3258"/>
        <w:gridCol w:w="3259"/>
        <w:gridCol w:w="3259"/>
        <w:gridCol w:w="3259"/>
      </w:tblGrid>
      <w:tr w:rsidR="0038626F" w14:paraId="472E4BA7" w14:textId="77777777" w:rsidTr="000055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58" w:type="dxa"/>
          </w:tcPr>
          <w:p w14:paraId="78A0C28D" w14:textId="77777777" w:rsidR="0038626F" w:rsidRPr="002A3340" w:rsidRDefault="0038626F" w:rsidP="0000558D">
            <w:pPr>
              <w:spacing w:before="60"/>
              <w:ind w:left="504" w:hanging="360"/>
              <w:rPr>
                <w:rFonts w:ascii="Verdana" w:hAnsi="Verdana"/>
                <w:sz w:val="24"/>
                <w:szCs w:val="28"/>
              </w:rPr>
            </w:pPr>
            <w:r w:rsidRPr="002A3340">
              <w:rPr>
                <w:rFonts w:ascii="Verdana" w:hAnsi="Verdana"/>
                <w:sz w:val="24"/>
                <w:szCs w:val="28"/>
              </w:rPr>
              <w:t>a number of</w:t>
            </w:r>
          </w:p>
          <w:p w14:paraId="4A549DAC" w14:textId="77777777" w:rsidR="0038626F" w:rsidRPr="002A3340" w:rsidRDefault="0038626F" w:rsidP="0000558D">
            <w:pPr>
              <w:spacing w:before="60"/>
              <w:ind w:left="504" w:hanging="360"/>
              <w:rPr>
                <w:rFonts w:ascii="Verdana" w:hAnsi="Verdana"/>
                <w:sz w:val="24"/>
                <w:szCs w:val="28"/>
              </w:rPr>
            </w:pPr>
            <w:r w:rsidRPr="002A3340">
              <w:rPr>
                <w:rFonts w:ascii="Verdana" w:hAnsi="Verdana"/>
                <w:sz w:val="24"/>
                <w:szCs w:val="28"/>
              </w:rPr>
              <w:t>number (</w:t>
            </w:r>
            <w:r>
              <w:rPr>
                <w:rFonts w:ascii="Verdana" w:hAnsi="Verdana"/>
                <w:sz w:val="24"/>
                <w:szCs w:val="28"/>
              </w:rPr>
              <w:t xml:space="preserve">for example, </w:t>
            </w:r>
            <w:r w:rsidRPr="002A3340">
              <w:rPr>
                <w:rFonts w:ascii="Verdana" w:hAnsi="Verdana"/>
                <w:sz w:val="24"/>
                <w:szCs w:val="28"/>
              </w:rPr>
              <w:t>two)</w:t>
            </w:r>
          </w:p>
          <w:p w14:paraId="2B31B277" w14:textId="77777777" w:rsidR="0038626F" w:rsidRPr="002A3340" w:rsidRDefault="0038626F" w:rsidP="0000558D">
            <w:pPr>
              <w:spacing w:before="60"/>
              <w:ind w:left="504" w:hanging="360"/>
              <w:rPr>
                <w:rFonts w:ascii="Verdana" w:hAnsi="Verdana"/>
                <w:sz w:val="24"/>
                <w:szCs w:val="28"/>
              </w:rPr>
            </w:pPr>
            <w:r w:rsidRPr="002A3340">
              <w:rPr>
                <w:rFonts w:ascii="Verdana" w:hAnsi="Verdana"/>
                <w:sz w:val="24"/>
                <w:szCs w:val="28"/>
              </w:rPr>
              <w:t>assortment</w:t>
            </w:r>
          </w:p>
          <w:p w14:paraId="2C98570C" w14:textId="77777777" w:rsidR="0038626F" w:rsidRPr="002A3340" w:rsidRDefault="0038626F" w:rsidP="0000558D">
            <w:pPr>
              <w:spacing w:before="60"/>
              <w:ind w:left="504" w:hanging="360"/>
              <w:rPr>
                <w:rFonts w:ascii="Verdana" w:hAnsi="Verdana"/>
                <w:sz w:val="24"/>
                <w:szCs w:val="28"/>
              </w:rPr>
            </w:pPr>
            <w:r w:rsidRPr="002A3340">
              <w:rPr>
                <w:rFonts w:ascii="Verdana" w:hAnsi="Verdana"/>
                <w:sz w:val="24"/>
                <w:szCs w:val="28"/>
              </w:rPr>
              <w:t>many</w:t>
            </w:r>
          </w:p>
          <w:p w14:paraId="6B503CB3" w14:textId="77777777" w:rsidR="0038626F" w:rsidRPr="002A3340" w:rsidRDefault="0038626F" w:rsidP="0000558D">
            <w:pPr>
              <w:spacing w:before="60"/>
              <w:ind w:left="504" w:hanging="360"/>
              <w:rPr>
                <w:rFonts w:ascii="Verdana" w:hAnsi="Verdana"/>
                <w:sz w:val="24"/>
                <w:szCs w:val="28"/>
              </w:rPr>
            </w:pPr>
            <w:r w:rsidRPr="002A3340">
              <w:rPr>
                <w:rFonts w:ascii="Verdana" w:hAnsi="Verdana"/>
                <w:sz w:val="24"/>
                <w:szCs w:val="28"/>
              </w:rPr>
              <w:t>reasons</w:t>
            </w:r>
          </w:p>
          <w:p w14:paraId="00359AF7" w14:textId="77777777" w:rsidR="0038626F" w:rsidRPr="002A3340" w:rsidRDefault="0038626F" w:rsidP="0000558D">
            <w:pPr>
              <w:spacing w:before="60"/>
              <w:ind w:left="504" w:hanging="360"/>
              <w:rPr>
                <w:rFonts w:ascii="Verdana" w:hAnsi="Verdana"/>
                <w:sz w:val="24"/>
                <w:szCs w:val="28"/>
              </w:rPr>
            </w:pPr>
            <w:r w:rsidRPr="002A3340">
              <w:rPr>
                <w:rFonts w:ascii="Verdana" w:hAnsi="Verdana"/>
                <w:sz w:val="24"/>
                <w:szCs w:val="28"/>
              </w:rPr>
              <w:t>several</w:t>
            </w:r>
          </w:p>
          <w:p w14:paraId="238693A1" w14:textId="77777777" w:rsidR="0038626F" w:rsidRPr="002A3340" w:rsidRDefault="0038626F" w:rsidP="0000558D">
            <w:pPr>
              <w:spacing w:before="60"/>
              <w:ind w:left="504" w:hanging="360"/>
              <w:rPr>
                <w:rFonts w:ascii="Verdana" w:hAnsi="Verdana"/>
                <w:sz w:val="24"/>
                <w:szCs w:val="28"/>
              </w:rPr>
            </w:pPr>
            <w:r w:rsidRPr="002A3340">
              <w:rPr>
                <w:rFonts w:ascii="Verdana" w:hAnsi="Verdana"/>
                <w:sz w:val="24"/>
                <w:szCs w:val="28"/>
              </w:rPr>
              <w:t>variety</w:t>
            </w:r>
          </w:p>
          <w:p w14:paraId="7CDA4D2B" w14:textId="77777777" w:rsidR="0038626F" w:rsidRPr="002A3340" w:rsidRDefault="0038626F" w:rsidP="0000558D">
            <w:pPr>
              <w:spacing w:before="60"/>
              <w:ind w:left="504" w:hanging="360"/>
              <w:rPr>
                <w:rFonts w:ascii="Verdana" w:hAnsi="Verdana"/>
                <w:sz w:val="24"/>
                <w:szCs w:val="28"/>
              </w:rPr>
            </w:pPr>
            <w:r w:rsidRPr="002A3340">
              <w:rPr>
                <w:rFonts w:ascii="Verdana" w:hAnsi="Verdana"/>
                <w:sz w:val="24"/>
                <w:szCs w:val="28"/>
              </w:rPr>
              <w:t>various</w:t>
            </w:r>
          </w:p>
          <w:p w14:paraId="5DCF765C" w14:textId="77777777" w:rsidR="0038626F" w:rsidRDefault="0038626F" w:rsidP="0000558D">
            <w:pPr>
              <w:spacing w:before="60"/>
              <w:ind w:left="504" w:hanging="360"/>
              <w:rPr>
                <w:rFonts w:ascii="Verdana" w:hAnsi="Verdana"/>
                <w:sz w:val="24"/>
                <w:szCs w:val="28"/>
              </w:rPr>
            </w:pPr>
            <w:r w:rsidRPr="002A3340">
              <w:rPr>
                <w:rFonts w:ascii="Verdana" w:hAnsi="Verdana"/>
                <w:sz w:val="24"/>
                <w:szCs w:val="28"/>
              </w:rPr>
              <w:t xml:space="preserve">ways </w:t>
            </w:r>
          </w:p>
          <w:p w14:paraId="7AFC9E7B" w14:textId="77777777" w:rsidR="0038626F" w:rsidRPr="002A3340" w:rsidRDefault="0038626F" w:rsidP="0000558D">
            <w:pPr>
              <w:spacing w:before="60"/>
              <w:ind w:left="504" w:hanging="360"/>
              <w:rPr>
                <w:rFonts w:ascii="Verdana" w:hAnsi="Verdana"/>
                <w:sz w:val="24"/>
                <w:szCs w:val="28"/>
              </w:rPr>
            </w:pPr>
          </w:p>
        </w:tc>
        <w:tc>
          <w:tcPr>
            <w:tcW w:w="3259" w:type="dxa"/>
          </w:tcPr>
          <w:p w14:paraId="4858C693"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classes</w:t>
            </w:r>
          </w:p>
          <w:p w14:paraId="10C6D2D7"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divisions</w:t>
            </w:r>
          </w:p>
          <w:p w14:paraId="369348FD"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elements</w:t>
            </w:r>
          </w:p>
          <w:p w14:paraId="4B63E54E"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groups</w:t>
            </w:r>
          </w:p>
          <w:p w14:paraId="5260C18B"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jobs</w:t>
            </w:r>
          </w:p>
          <w:p w14:paraId="64EDD406"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kinds</w:t>
            </w:r>
          </w:p>
          <w:p w14:paraId="12EBE4EA"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members</w:t>
            </w:r>
          </w:p>
          <w:p w14:paraId="7EB9ACB6"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parts</w:t>
            </w:r>
          </w:p>
          <w:p w14:paraId="3423BBCD"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roles</w:t>
            </w:r>
          </w:p>
          <w:p w14:paraId="59E880B6" w14:textId="77777777" w:rsidR="0038626F" w:rsidRPr="002A3340" w:rsidRDefault="0038626F" w:rsidP="0000558D">
            <w:pPr>
              <w:spacing w:before="60" w:after="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types</w:t>
            </w:r>
          </w:p>
        </w:tc>
        <w:tc>
          <w:tcPr>
            <w:tcW w:w="3259" w:type="dxa"/>
          </w:tcPr>
          <w:p w14:paraId="479EACC5"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categories</w:t>
            </w:r>
          </w:p>
          <w:p w14:paraId="2D56D590"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characteristics</w:t>
            </w:r>
          </w:p>
          <w:p w14:paraId="774BC08A"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examples</w:t>
            </w:r>
          </w:p>
          <w:p w14:paraId="3026560F"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features</w:t>
            </w:r>
          </w:p>
          <w:p w14:paraId="49C054E4"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functions</w:t>
            </w:r>
          </w:p>
          <w:p w14:paraId="728587B1"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pieces</w:t>
            </w:r>
          </w:p>
          <w:p w14:paraId="07B37B7A"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products</w:t>
            </w:r>
          </w:p>
          <w:p w14:paraId="0B94B9A3"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uses</w:t>
            </w:r>
          </w:p>
          <w:p w14:paraId="63A24C2C"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sources</w:t>
            </w:r>
          </w:p>
          <w:p w14:paraId="64512965"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stages</w:t>
            </w:r>
          </w:p>
        </w:tc>
        <w:tc>
          <w:tcPr>
            <w:tcW w:w="3259" w:type="dxa"/>
          </w:tcPr>
          <w:p w14:paraId="18ADF9BC" w14:textId="77777777" w:rsidR="0038626F"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steps</w:t>
            </w:r>
          </w:p>
          <w:p w14:paraId="6552664E"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advantages</w:t>
            </w:r>
          </w:p>
          <w:p w14:paraId="252BA357"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causes</w:t>
            </w:r>
          </w:p>
          <w:p w14:paraId="162614C1"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different</w:t>
            </w:r>
          </w:p>
          <w:p w14:paraId="4DF6E2EA"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differences</w:t>
            </w:r>
          </w:p>
          <w:p w14:paraId="136C0AB2"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disadvantages</w:t>
            </w:r>
          </w:p>
          <w:p w14:paraId="32E3006B" w14:textId="77777777" w:rsidR="0038626F" w:rsidRPr="002A3340" w:rsidRDefault="0038626F" w:rsidP="0000558D">
            <w:pPr>
              <w:spacing w:before="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effects</w:t>
            </w:r>
          </w:p>
          <w:p w14:paraId="4993D3B9" w14:textId="77777777" w:rsidR="0038626F" w:rsidRPr="002A3340" w:rsidRDefault="0038626F" w:rsidP="0000558D">
            <w:pPr>
              <w:spacing w:before="60" w:after="60"/>
              <w:ind w:left="504" w:hanging="360"/>
              <w:cnfStyle w:val="100000000000" w:firstRow="1" w:lastRow="0" w:firstColumn="0" w:lastColumn="0" w:oddVBand="0" w:evenVBand="0" w:oddHBand="0" w:evenHBand="0" w:firstRowFirstColumn="0" w:firstRowLastColumn="0" w:lastRowFirstColumn="0" w:lastRowLastColumn="0"/>
              <w:rPr>
                <w:rFonts w:ascii="Verdana" w:hAnsi="Verdana"/>
                <w:sz w:val="24"/>
                <w:szCs w:val="28"/>
              </w:rPr>
            </w:pPr>
            <w:r w:rsidRPr="002A3340">
              <w:rPr>
                <w:rFonts w:ascii="Verdana" w:hAnsi="Verdana"/>
                <w:sz w:val="24"/>
                <w:szCs w:val="28"/>
              </w:rPr>
              <w:t>similarities</w:t>
            </w:r>
          </w:p>
        </w:tc>
      </w:tr>
    </w:tbl>
    <w:p w14:paraId="561931A3" w14:textId="77777777" w:rsidR="0038626F" w:rsidRDefault="0038626F" w:rsidP="0038626F">
      <w:pPr>
        <w:rPr>
          <w:bCs/>
        </w:rPr>
      </w:pPr>
    </w:p>
    <w:p w14:paraId="1F92309B" w14:textId="77777777" w:rsidR="0038626F" w:rsidRDefault="0038626F" w:rsidP="0038626F">
      <w:pPr>
        <w:jc w:val="both"/>
        <w:rPr>
          <w:bCs/>
        </w:rPr>
      </w:pPr>
      <w:bookmarkStart w:id="1" w:name="_GoBack"/>
      <w:bookmarkEnd w:id="1"/>
      <w:r>
        <w:rPr>
          <w:bCs/>
        </w:rPr>
        <w:br w:type="page"/>
      </w:r>
    </w:p>
    <w:p w14:paraId="465F5D7C" w14:textId="77777777" w:rsidR="0038626F" w:rsidRPr="0019106E" w:rsidRDefault="0038626F" w:rsidP="0038626F">
      <w:pPr>
        <w:spacing w:after="120"/>
        <w:jc w:val="center"/>
        <w:rPr>
          <w:rFonts w:ascii="Verdana" w:hAnsi="Verdana"/>
          <w:b/>
          <w:bCs/>
          <w:sz w:val="28"/>
          <w:szCs w:val="32"/>
        </w:rPr>
      </w:pPr>
      <w:r w:rsidRPr="0019106E">
        <w:rPr>
          <w:rFonts w:ascii="Verdana" w:hAnsi="Verdana"/>
          <w:b/>
          <w:bCs/>
          <w:sz w:val="28"/>
          <w:szCs w:val="32"/>
        </w:rPr>
        <w:t>Informative Writing Transitions</w:t>
      </w:r>
    </w:p>
    <w:tbl>
      <w:tblPr>
        <w:tblStyle w:val="TableGrid"/>
        <w:tblW w:w="13140" w:type="dxa"/>
        <w:jc w:val="center"/>
        <w:tblLayout w:type="fixed"/>
        <w:tblLook w:val="04A0" w:firstRow="1" w:lastRow="0" w:firstColumn="1" w:lastColumn="0" w:noHBand="0" w:noVBand="1"/>
      </w:tblPr>
      <w:tblGrid>
        <w:gridCol w:w="2190"/>
        <w:gridCol w:w="2190"/>
        <w:gridCol w:w="2190"/>
        <w:gridCol w:w="2190"/>
        <w:gridCol w:w="2190"/>
        <w:gridCol w:w="2190"/>
      </w:tblGrid>
      <w:tr w:rsidR="0038626F" w:rsidRPr="00F332E3" w14:paraId="76F53233" w14:textId="77777777" w:rsidTr="0000558D">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190" w:type="dxa"/>
          </w:tcPr>
          <w:p w14:paraId="53923A35" w14:textId="77777777" w:rsidR="0038626F" w:rsidRPr="00F332E3" w:rsidRDefault="0038626F" w:rsidP="0000558D">
            <w:pPr>
              <w:jc w:val="center"/>
              <w:rPr>
                <w:rFonts w:asciiTheme="minorHAnsi" w:hAnsiTheme="minorHAnsi"/>
                <w:b/>
                <w:bCs/>
                <w:sz w:val="28"/>
                <w:szCs w:val="28"/>
              </w:rPr>
            </w:pPr>
            <w:r w:rsidRPr="00F332E3">
              <w:rPr>
                <w:rFonts w:asciiTheme="minorHAnsi" w:hAnsiTheme="minorHAnsi"/>
                <w:b/>
                <w:bCs/>
                <w:sz w:val="28"/>
                <w:szCs w:val="28"/>
              </w:rPr>
              <w:t>Comparison</w:t>
            </w:r>
          </w:p>
        </w:tc>
        <w:tc>
          <w:tcPr>
            <w:tcW w:w="2190" w:type="dxa"/>
          </w:tcPr>
          <w:p w14:paraId="2BCFED21" w14:textId="77777777" w:rsidR="0038626F" w:rsidRPr="00F332E3" w:rsidRDefault="0038626F" w:rsidP="0000558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8"/>
                <w:szCs w:val="28"/>
              </w:rPr>
            </w:pPr>
            <w:r w:rsidRPr="00F332E3">
              <w:rPr>
                <w:rFonts w:asciiTheme="minorHAnsi" w:hAnsiTheme="minorHAnsi"/>
                <w:b/>
                <w:bCs/>
                <w:sz w:val="28"/>
                <w:szCs w:val="28"/>
              </w:rPr>
              <w:t>Differen</w:t>
            </w:r>
            <w:r>
              <w:rPr>
                <w:rFonts w:asciiTheme="minorHAnsi" w:hAnsiTheme="minorHAnsi"/>
                <w:b/>
                <w:bCs/>
                <w:sz w:val="28"/>
                <w:szCs w:val="28"/>
              </w:rPr>
              <w:t>ce</w:t>
            </w:r>
          </w:p>
        </w:tc>
        <w:tc>
          <w:tcPr>
            <w:tcW w:w="2190" w:type="dxa"/>
          </w:tcPr>
          <w:p w14:paraId="62C8D7B7" w14:textId="77777777" w:rsidR="0038626F" w:rsidRPr="00F332E3" w:rsidRDefault="0038626F" w:rsidP="0000558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8"/>
                <w:szCs w:val="28"/>
              </w:rPr>
            </w:pPr>
            <w:r w:rsidRPr="00F332E3">
              <w:rPr>
                <w:rFonts w:asciiTheme="minorHAnsi" w:hAnsiTheme="minorHAnsi"/>
                <w:b/>
                <w:bCs/>
                <w:sz w:val="28"/>
                <w:szCs w:val="28"/>
              </w:rPr>
              <w:t>Emphasi</w:t>
            </w:r>
            <w:r>
              <w:rPr>
                <w:rFonts w:asciiTheme="minorHAnsi" w:hAnsiTheme="minorHAnsi"/>
                <w:b/>
                <w:bCs/>
                <w:sz w:val="28"/>
                <w:szCs w:val="28"/>
              </w:rPr>
              <w:t>s</w:t>
            </w:r>
          </w:p>
        </w:tc>
        <w:tc>
          <w:tcPr>
            <w:tcW w:w="2190" w:type="dxa"/>
          </w:tcPr>
          <w:p w14:paraId="4E086152" w14:textId="77777777" w:rsidR="0038626F" w:rsidRPr="00F332E3" w:rsidRDefault="0038626F" w:rsidP="0000558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8"/>
                <w:szCs w:val="28"/>
              </w:rPr>
            </w:pPr>
            <w:r w:rsidRPr="00F332E3">
              <w:rPr>
                <w:rFonts w:asciiTheme="minorHAnsi" w:hAnsiTheme="minorHAnsi"/>
                <w:b/>
                <w:bCs/>
                <w:sz w:val="28"/>
                <w:szCs w:val="28"/>
              </w:rPr>
              <w:t>Addition</w:t>
            </w:r>
          </w:p>
        </w:tc>
        <w:tc>
          <w:tcPr>
            <w:tcW w:w="2190" w:type="dxa"/>
          </w:tcPr>
          <w:p w14:paraId="328A5876" w14:textId="77777777" w:rsidR="0038626F" w:rsidRPr="00F332E3" w:rsidRDefault="0038626F" w:rsidP="0000558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8"/>
                <w:szCs w:val="28"/>
              </w:rPr>
            </w:pPr>
            <w:r w:rsidRPr="00F332E3">
              <w:rPr>
                <w:rFonts w:asciiTheme="minorHAnsi" w:hAnsiTheme="minorHAnsi"/>
                <w:b/>
                <w:bCs/>
                <w:sz w:val="28"/>
                <w:szCs w:val="28"/>
              </w:rPr>
              <w:t>Clarif</w:t>
            </w:r>
            <w:r>
              <w:rPr>
                <w:rFonts w:asciiTheme="minorHAnsi" w:hAnsiTheme="minorHAnsi"/>
                <w:b/>
                <w:bCs/>
                <w:sz w:val="28"/>
                <w:szCs w:val="28"/>
              </w:rPr>
              <w:t>ication</w:t>
            </w:r>
          </w:p>
        </w:tc>
        <w:tc>
          <w:tcPr>
            <w:tcW w:w="2190" w:type="dxa"/>
          </w:tcPr>
          <w:p w14:paraId="00708043" w14:textId="77777777" w:rsidR="0038626F" w:rsidRPr="00F332E3" w:rsidRDefault="0038626F" w:rsidP="0000558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8"/>
                <w:szCs w:val="28"/>
              </w:rPr>
            </w:pPr>
            <w:r w:rsidRPr="00F332E3">
              <w:rPr>
                <w:rFonts w:asciiTheme="minorHAnsi" w:hAnsiTheme="minorHAnsi"/>
                <w:b/>
                <w:bCs/>
                <w:sz w:val="28"/>
                <w:szCs w:val="28"/>
              </w:rPr>
              <w:t>Importance</w:t>
            </w:r>
          </w:p>
        </w:tc>
      </w:tr>
      <w:tr w:rsidR="0038626F" w:rsidRPr="00B57228" w14:paraId="0BAE35B9" w14:textId="77777777" w:rsidTr="0000558D">
        <w:trPr>
          <w:trHeight w:val="5820"/>
          <w:jc w:val="center"/>
        </w:trPr>
        <w:tc>
          <w:tcPr>
            <w:cnfStyle w:val="001000000000" w:firstRow="0" w:lastRow="0" w:firstColumn="1" w:lastColumn="0" w:oddVBand="0" w:evenVBand="0" w:oddHBand="0" w:evenHBand="0" w:firstRowFirstColumn="0" w:firstRowLastColumn="0" w:lastRowFirstColumn="0" w:lastRowLastColumn="0"/>
            <w:tcW w:w="2190" w:type="dxa"/>
          </w:tcPr>
          <w:p w14:paraId="3793C0A5" w14:textId="77777777" w:rsidR="0038626F" w:rsidRPr="002A3340" w:rsidRDefault="0038626F" w:rsidP="0000558D">
            <w:pPr>
              <w:spacing w:before="60" w:after="60"/>
              <w:ind w:left="504" w:hanging="360"/>
              <w:rPr>
                <w:rFonts w:ascii="Verdana" w:hAnsi="Verdana"/>
                <w:sz w:val="24"/>
                <w:szCs w:val="23"/>
              </w:rPr>
            </w:pPr>
            <w:r w:rsidRPr="002A3340">
              <w:rPr>
                <w:rFonts w:ascii="Verdana" w:hAnsi="Verdana"/>
                <w:sz w:val="24"/>
                <w:szCs w:val="23"/>
              </w:rPr>
              <w:t>In the same way</w:t>
            </w:r>
            <w:r>
              <w:rPr>
                <w:rFonts w:ascii="Verdana" w:hAnsi="Verdana"/>
                <w:sz w:val="24"/>
                <w:szCs w:val="23"/>
              </w:rPr>
              <w:t>,</w:t>
            </w:r>
          </w:p>
          <w:p w14:paraId="3A525189" w14:textId="77777777" w:rsidR="0038626F" w:rsidRPr="002A3340" w:rsidRDefault="0038626F" w:rsidP="0000558D">
            <w:pPr>
              <w:spacing w:after="60"/>
              <w:ind w:left="504" w:hanging="360"/>
              <w:rPr>
                <w:rFonts w:ascii="Verdana" w:hAnsi="Verdana"/>
                <w:sz w:val="24"/>
                <w:szCs w:val="23"/>
              </w:rPr>
            </w:pPr>
            <w:r w:rsidRPr="002A3340">
              <w:rPr>
                <w:rFonts w:ascii="Verdana" w:hAnsi="Verdana"/>
                <w:sz w:val="24"/>
                <w:szCs w:val="23"/>
              </w:rPr>
              <w:t>Likewise</w:t>
            </w:r>
            <w:r>
              <w:rPr>
                <w:rFonts w:ascii="Verdana" w:hAnsi="Verdana"/>
                <w:sz w:val="24"/>
                <w:szCs w:val="23"/>
              </w:rPr>
              <w:t>,</w:t>
            </w:r>
          </w:p>
          <w:p w14:paraId="030EB536" w14:textId="77777777" w:rsidR="0038626F" w:rsidRPr="002A3340" w:rsidRDefault="0038626F" w:rsidP="0000558D">
            <w:pPr>
              <w:spacing w:after="60"/>
              <w:ind w:left="504" w:hanging="360"/>
              <w:rPr>
                <w:rFonts w:ascii="Verdana" w:hAnsi="Verdana"/>
                <w:sz w:val="24"/>
                <w:szCs w:val="23"/>
              </w:rPr>
            </w:pPr>
            <w:r w:rsidRPr="002A3340">
              <w:rPr>
                <w:rFonts w:ascii="Verdana" w:hAnsi="Verdana"/>
                <w:sz w:val="24"/>
                <w:szCs w:val="23"/>
              </w:rPr>
              <w:t>While</w:t>
            </w:r>
          </w:p>
          <w:p w14:paraId="664A942F" w14:textId="77777777" w:rsidR="0038626F" w:rsidRPr="002A3340" w:rsidRDefault="0038626F" w:rsidP="0000558D">
            <w:pPr>
              <w:spacing w:after="60"/>
              <w:ind w:left="504" w:hanging="360"/>
              <w:rPr>
                <w:rFonts w:ascii="Verdana" w:hAnsi="Verdana"/>
                <w:sz w:val="24"/>
                <w:szCs w:val="23"/>
              </w:rPr>
            </w:pPr>
            <w:r w:rsidRPr="002A3340">
              <w:rPr>
                <w:rFonts w:ascii="Verdana" w:hAnsi="Verdana"/>
                <w:sz w:val="24"/>
                <w:szCs w:val="23"/>
              </w:rPr>
              <w:t>Similarly</w:t>
            </w:r>
            <w:r>
              <w:rPr>
                <w:rFonts w:ascii="Verdana" w:hAnsi="Verdana"/>
                <w:sz w:val="24"/>
                <w:szCs w:val="23"/>
              </w:rPr>
              <w:t>,</w:t>
            </w:r>
          </w:p>
          <w:p w14:paraId="5623B86D" w14:textId="77777777" w:rsidR="0038626F" w:rsidRPr="002A3340" w:rsidRDefault="0038626F" w:rsidP="0000558D">
            <w:pPr>
              <w:spacing w:after="60"/>
              <w:ind w:left="504" w:hanging="360"/>
              <w:rPr>
                <w:rFonts w:ascii="Verdana" w:hAnsi="Verdana"/>
                <w:sz w:val="24"/>
                <w:szCs w:val="23"/>
              </w:rPr>
            </w:pPr>
            <w:r w:rsidRPr="002A3340">
              <w:rPr>
                <w:rFonts w:ascii="Verdana" w:hAnsi="Verdana"/>
                <w:sz w:val="24"/>
                <w:szCs w:val="23"/>
              </w:rPr>
              <w:t>Like</w:t>
            </w:r>
          </w:p>
          <w:p w14:paraId="336706EA" w14:textId="77777777" w:rsidR="0038626F" w:rsidRPr="002A3340" w:rsidRDefault="0038626F" w:rsidP="0000558D">
            <w:pPr>
              <w:spacing w:after="60"/>
              <w:ind w:left="504" w:hanging="360"/>
              <w:rPr>
                <w:rFonts w:ascii="Verdana" w:hAnsi="Verdana"/>
                <w:sz w:val="24"/>
                <w:szCs w:val="23"/>
              </w:rPr>
            </w:pPr>
            <w:r w:rsidRPr="002A3340">
              <w:rPr>
                <w:rFonts w:ascii="Verdana" w:hAnsi="Verdana"/>
                <w:sz w:val="24"/>
                <w:szCs w:val="23"/>
              </w:rPr>
              <w:t>Also</w:t>
            </w:r>
            <w:r>
              <w:rPr>
                <w:rFonts w:ascii="Verdana" w:hAnsi="Verdana"/>
                <w:sz w:val="24"/>
                <w:szCs w:val="23"/>
              </w:rPr>
              <w:t>,</w:t>
            </w:r>
          </w:p>
          <w:p w14:paraId="12810645" w14:textId="77777777" w:rsidR="0038626F" w:rsidRPr="002A3340" w:rsidRDefault="0038626F" w:rsidP="0000558D">
            <w:pPr>
              <w:spacing w:after="60"/>
              <w:ind w:left="504" w:hanging="360"/>
              <w:rPr>
                <w:rFonts w:ascii="Verdana" w:hAnsi="Verdana"/>
                <w:sz w:val="24"/>
                <w:szCs w:val="23"/>
              </w:rPr>
            </w:pPr>
            <w:r w:rsidRPr="002A3340">
              <w:rPr>
                <w:rFonts w:ascii="Verdana" w:hAnsi="Verdana"/>
                <w:sz w:val="24"/>
                <w:szCs w:val="23"/>
              </w:rPr>
              <w:t>To the contrary,</w:t>
            </w:r>
          </w:p>
          <w:p w14:paraId="7ADA2E93" w14:textId="77777777" w:rsidR="0038626F" w:rsidRPr="002A3340" w:rsidRDefault="0038626F" w:rsidP="0000558D">
            <w:pPr>
              <w:spacing w:after="60"/>
              <w:ind w:left="504" w:hanging="360"/>
              <w:rPr>
                <w:rFonts w:ascii="Verdana" w:hAnsi="Verdana"/>
                <w:sz w:val="24"/>
                <w:szCs w:val="23"/>
              </w:rPr>
            </w:pPr>
            <w:r w:rsidRPr="002A3340">
              <w:rPr>
                <w:rFonts w:ascii="Verdana" w:hAnsi="Verdana"/>
                <w:sz w:val="24"/>
                <w:szCs w:val="23"/>
              </w:rPr>
              <w:t>In contrast,</w:t>
            </w:r>
          </w:p>
          <w:p w14:paraId="1F39AF5F" w14:textId="77777777" w:rsidR="0038626F" w:rsidRPr="002A3340" w:rsidRDefault="0038626F" w:rsidP="0000558D">
            <w:pPr>
              <w:spacing w:after="60"/>
              <w:ind w:left="504" w:hanging="360"/>
              <w:rPr>
                <w:rFonts w:ascii="Verdana" w:hAnsi="Verdana"/>
                <w:sz w:val="24"/>
                <w:szCs w:val="23"/>
              </w:rPr>
            </w:pPr>
            <w:r w:rsidRPr="002A3340">
              <w:rPr>
                <w:rFonts w:ascii="Verdana" w:hAnsi="Verdana"/>
                <w:sz w:val="24"/>
                <w:szCs w:val="23"/>
              </w:rPr>
              <w:t>In spite of</w:t>
            </w:r>
          </w:p>
          <w:p w14:paraId="03098DA2" w14:textId="77777777" w:rsidR="0038626F" w:rsidRPr="002A3340" w:rsidRDefault="0038626F" w:rsidP="0000558D">
            <w:pPr>
              <w:spacing w:after="60"/>
              <w:ind w:left="504" w:hanging="360"/>
              <w:rPr>
                <w:rFonts w:ascii="Verdana" w:hAnsi="Verdana"/>
                <w:sz w:val="24"/>
                <w:szCs w:val="23"/>
              </w:rPr>
            </w:pPr>
            <w:r w:rsidRPr="002A3340">
              <w:rPr>
                <w:rFonts w:ascii="Verdana" w:hAnsi="Verdana"/>
                <w:sz w:val="24"/>
                <w:szCs w:val="23"/>
              </w:rPr>
              <w:t>Similar to __ is __</w:t>
            </w:r>
          </w:p>
          <w:p w14:paraId="208B2338" w14:textId="77777777" w:rsidR="0038626F" w:rsidRPr="002A3340" w:rsidRDefault="0038626F" w:rsidP="0000558D">
            <w:pPr>
              <w:spacing w:after="60"/>
              <w:rPr>
                <w:rFonts w:ascii="Verdana" w:hAnsi="Verdana"/>
                <w:sz w:val="24"/>
                <w:szCs w:val="23"/>
              </w:rPr>
            </w:pPr>
          </w:p>
        </w:tc>
        <w:tc>
          <w:tcPr>
            <w:tcW w:w="2190" w:type="dxa"/>
          </w:tcPr>
          <w:p w14:paraId="14D2EAFF" w14:textId="77777777" w:rsidR="0038626F" w:rsidRPr="002A3340" w:rsidRDefault="0038626F" w:rsidP="0000558D">
            <w:pPr>
              <w:spacing w:before="60" w:after="60"/>
              <w:ind w:left="490" w:hanging="346"/>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On the other hand,</w:t>
            </w:r>
          </w:p>
          <w:p w14:paraId="7A8E0656" w14:textId="77777777" w:rsidR="0038626F" w:rsidRPr="002A3340" w:rsidRDefault="0038626F" w:rsidP="0000558D">
            <w:pPr>
              <w:spacing w:after="60"/>
              <w:ind w:left="490" w:hanging="346"/>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On the one hand,</w:t>
            </w:r>
          </w:p>
          <w:p w14:paraId="3595F8F2" w14:textId="77777777" w:rsidR="0038626F" w:rsidRPr="002A3340" w:rsidRDefault="0038626F" w:rsidP="0000558D">
            <w:pPr>
              <w:spacing w:after="60"/>
              <w:ind w:left="490" w:hanging="346"/>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Otherwise</w:t>
            </w:r>
            <w:r>
              <w:rPr>
                <w:rFonts w:ascii="Verdana" w:hAnsi="Verdana"/>
                <w:sz w:val="24"/>
                <w:szCs w:val="23"/>
              </w:rPr>
              <w:t>,</w:t>
            </w:r>
          </w:p>
          <w:p w14:paraId="557C1E60" w14:textId="77777777" w:rsidR="0038626F" w:rsidRPr="002A3340" w:rsidRDefault="0038626F" w:rsidP="0000558D">
            <w:pPr>
              <w:spacing w:after="60"/>
              <w:ind w:left="490" w:hanging="346"/>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But</w:t>
            </w:r>
          </w:p>
          <w:p w14:paraId="15A62723" w14:textId="77777777" w:rsidR="0038626F" w:rsidRPr="002A3340" w:rsidRDefault="0038626F" w:rsidP="0000558D">
            <w:pPr>
              <w:spacing w:after="60"/>
              <w:ind w:left="490" w:hanging="346"/>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Although</w:t>
            </w:r>
          </w:p>
          <w:p w14:paraId="22383086" w14:textId="77777777" w:rsidR="0038626F" w:rsidRPr="002A3340" w:rsidRDefault="0038626F" w:rsidP="0000558D">
            <w:pPr>
              <w:spacing w:after="60"/>
              <w:ind w:left="490" w:hanging="346"/>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Even though</w:t>
            </w:r>
          </w:p>
          <w:p w14:paraId="60AA511B" w14:textId="77777777" w:rsidR="0038626F" w:rsidRPr="002A3340" w:rsidRDefault="0038626F" w:rsidP="0000558D">
            <w:pPr>
              <w:spacing w:after="60"/>
              <w:ind w:left="490" w:hanging="346"/>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However</w:t>
            </w:r>
            <w:r>
              <w:rPr>
                <w:rFonts w:ascii="Verdana" w:hAnsi="Verdana"/>
                <w:sz w:val="24"/>
                <w:szCs w:val="23"/>
              </w:rPr>
              <w:t>,</w:t>
            </w:r>
          </w:p>
          <w:p w14:paraId="00F65D24" w14:textId="77777777" w:rsidR="0038626F" w:rsidRPr="002A3340" w:rsidRDefault="0038626F" w:rsidP="0000558D">
            <w:pPr>
              <w:spacing w:after="60"/>
              <w:ind w:left="490" w:hanging="346"/>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Still</w:t>
            </w:r>
            <w:r>
              <w:rPr>
                <w:rFonts w:ascii="Verdana" w:hAnsi="Verdana"/>
                <w:sz w:val="24"/>
                <w:szCs w:val="23"/>
              </w:rPr>
              <w:t>,</w:t>
            </w:r>
          </w:p>
          <w:p w14:paraId="065FE9E0" w14:textId="77777777" w:rsidR="0038626F" w:rsidRPr="002A3340" w:rsidRDefault="0038626F" w:rsidP="0000558D">
            <w:pPr>
              <w:spacing w:after="60"/>
              <w:ind w:left="490" w:hanging="346"/>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Yet</w:t>
            </w:r>
            <w:r>
              <w:rPr>
                <w:rFonts w:ascii="Verdana" w:hAnsi="Verdana"/>
                <w:sz w:val="24"/>
                <w:szCs w:val="23"/>
              </w:rPr>
              <w:t>,</w:t>
            </w:r>
          </w:p>
          <w:p w14:paraId="289BE7E8" w14:textId="77777777" w:rsidR="0038626F" w:rsidRPr="002A3340" w:rsidRDefault="0038626F" w:rsidP="0000558D">
            <w:pPr>
              <w:spacing w:after="60"/>
              <w:ind w:left="490" w:hanging="346"/>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A dissimilar __ is __</w:t>
            </w:r>
          </w:p>
          <w:p w14:paraId="001C70BB" w14:textId="77777777" w:rsidR="0038626F" w:rsidRPr="002A3340" w:rsidRDefault="0038626F" w:rsidP="0000558D">
            <w:pPr>
              <w:spacing w:after="60"/>
              <w:ind w:left="490" w:hanging="346"/>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The opposite of __ is __</w:t>
            </w:r>
            <w:r w:rsidRPr="002A3340">
              <w:rPr>
                <w:rFonts w:ascii="Verdana" w:hAnsi="Verdana"/>
                <w:sz w:val="24"/>
                <w:szCs w:val="23"/>
              </w:rPr>
              <w:br/>
            </w:r>
          </w:p>
        </w:tc>
        <w:tc>
          <w:tcPr>
            <w:tcW w:w="2190" w:type="dxa"/>
          </w:tcPr>
          <w:p w14:paraId="5E1D6806" w14:textId="77777777" w:rsidR="0038626F" w:rsidRPr="002A3340" w:rsidRDefault="0038626F" w:rsidP="0000558D">
            <w:pPr>
              <w:spacing w:before="60"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Again</w:t>
            </w:r>
            <w:r>
              <w:rPr>
                <w:rFonts w:ascii="Verdana" w:hAnsi="Verdana"/>
                <w:sz w:val="24"/>
                <w:szCs w:val="23"/>
              </w:rPr>
              <w:t>,</w:t>
            </w:r>
          </w:p>
          <w:p w14:paraId="292C8536"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To repeat</w:t>
            </w:r>
          </w:p>
          <w:p w14:paraId="2BFF3CB0"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Truly</w:t>
            </w:r>
            <w:r>
              <w:rPr>
                <w:rFonts w:ascii="Verdana" w:hAnsi="Verdana"/>
                <w:sz w:val="24"/>
                <w:szCs w:val="23"/>
              </w:rPr>
              <w:t>,</w:t>
            </w:r>
          </w:p>
          <w:p w14:paraId="79C7FE21"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Especially</w:t>
            </w:r>
          </w:p>
          <w:p w14:paraId="086D4229"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To emphasize</w:t>
            </w:r>
          </w:p>
          <w:p w14:paraId="628FD045"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For this reason</w:t>
            </w:r>
            <w:r>
              <w:rPr>
                <w:rFonts w:ascii="Verdana" w:hAnsi="Verdana"/>
                <w:sz w:val="24"/>
                <w:szCs w:val="23"/>
              </w:rPr>
              <w:t>,</w:t>
            </w:r>
          </w:p>
          <w:p w14:paraId="4235DBCE"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In other words,</w:t>
            </w:r>
          </w:p>
          <w:p w14:paraId="273E4787"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In fact,</w:t>
            </w:r>
          </w:p>
          <w:p w14:paraId="1B4AC9C8"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Also,</w:t>
            </w:r>
          </w:p>
        </w:tc>
        <w:tc>
          <w:tcPr>
            <w:tcW w:w="2190" w:type="dxa"/>
          </w:tcPr>
          <w:p w14:paraId="1F2BB8ED" w14:textId="77777777" w:rsidR="0038626F" w:rsidRPr="002A3340" w:rsidRDefault="0038626F" w:rsidP="0000558D">
            <w:pPr>
              <w:spacing w:after="60"/>
              <w:ind w:left="144"/>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Also</w:t>
            </w:r>
            <w:r>
              <w:rPr>
                <w:rFonts w:ascii="Verdana" w:hAnsi="Verdana"/>
                <w:sz w:val="24"/>
                <w:szCs w:val="23"/>
              </w:rPr>
              <w:t>,</w:t>
            </w:r>
          </w:p>
          <w:p w14:paraId="6B622992" w14:textId="77777777" w:rsidR="0038626F" w:rsidRPr="002A3340" w:rsidRDefault="0038626F" w:rsidP="0000558D">
            <w:pPr>
              <w:spacing w:after="60"/>
              <w:ind w:left="144"/>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For instance</w:t>
            </w:r>
            <w:r>
              <w:rPr>
                <w:rFonts w:ascii="Verdana" w:hAnsi="Verdana"/>
                <w:sz w:val="24"/>
                <w:szCs w:val="23"/>
              </w:rPr>
              <w:t>,</w:t>
            </w:r>
          </w:p>
          <w:p w14:paraId="2FE1BF33" w14:textId="77777777" w:rsidR="0038626F" w:rsidRPr="002A3340" w:rsidRDefault="0038626F" w:rsidP="0000558D">
            <w:pPr>
              <w:spacing w:after="60"/>
              <w:ind w:left="144"/>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Besides</w:t>
            </w:r>
            <w:r>
              <w:rPr>
                <w:rFonts w:ascii="Verdana" w:hAnsi="Verdana"/>
                <w:sz w:val="24"/>
                <w:szCs w:val="23"/>
              </w:rPr>
              <w:t>,</w:t>
            </w:r>
          </w:p>
          <w:p w14:paraId="0270D66E" w14:textId="77777777" w:rsidR="0038626F" w:rsidRPr="002A3340" w:rsidRDefault="0038626F" w:rsidP="0000558D">
            <w:pPr>
              <w:spacing w:after="60"/>
              <w:ind w:left="144"/>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For example</w:t>
            </w:r>
            <w:r>
              <w:rPr>
                <w:rFonts w:ascii="Verdana" w:hAnsi="Verdana"/>
                <w:sz w:val="24"/>
                <w:szCs w:val="23"/>
              </w:rPr>
              <w:t>,</w:t>
            </w:r>
          </w:p>
          <w:p w14:paraId="3DDEF7B4" w14:textId="77777777" w:rsidR="0038626F" w:rsidRPr="002A3340" w:rsidRDefault="0038626F" w:rsidP="0000558D">
            <w:pPr>
              <w:spacing w:after="60"/>
              <w:ind w:left="144"/>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as well</w:t>
            </w:r>
          </w:p>
          <w:p w14:paraId="2DD181A5" w14:textId="77777777" w:rsidR="0038626F" w:rsidRPr="002A3340" w:rsidRDefault="0038626F" w:rsidP="0000558D">
            <w:pPr>
              <w:spacing w:after="60"/>
              <w:ind w:left="144"/>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Along with</w:t>
            </w:r>
          </w:p>
          <w:p w14:paraId="59676BD5" w14:textId="77777777" w:rsidR="0038626F" w:rsidRPr="002A3340" w:rsidRDefault="0038626F" w:rsidP="0000558D">
            <w:pPr>
              <w:spacing w:after="60"/>
              <w:ind w:left="144"/>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In addition</w:t>
            </w:r>
            <w:r>
              <w:rPr>
                <w:rFonts w:ascii="Verdana" w:hAnsi="Verdana"/>
                <w:sz w:val="24"/>
                <w:szCs w:val="23"/>
              </w:rPr>
              <w:t>,</w:t>
            </w:r>
          </w:p>
          <w:p w14:paraId="6FA0C2DC" w14:textId="77777777" w:rsidR="0038626F" w:rsidRPr="002A3340" w:rsidRDefault="0038626F" w:rsidP="0000558D">
            <w:pPr>
              <w:spacing w:after="60"/>
              <w:ind w:left="144"/>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Next</w:t>
            </w:r>
            <w:r>
              <w:rPr>
                <w:rFonts w:ascii="Verdana" w:hAnsi="Verdana"/>
                <w:sz w:val="24"/>
                <w:szCs w:val="23"/>
              </w:rPr>
              <w:t>,</w:t>
            </w:r>
          </w:p>
          <w:p w14:paraId="05607520" w14:textId="77777777" w:rsidR="0038626F" w:rsidRPr="002A3340" w:rsidRDefault="0038626F" w:rsidP="0000558D">
            <w:pPr>
              <w:spacing w:after="60"/>
              <w:ind w:left="144"/>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Another</w:t>
            </w:r>
          </w:p>
          <w:p w14:paraId="607A0232" w14:textId="77777777" w:rsidR="0038626F" w:rsidRPr="002A3340" w:rsidRDefault="0038626F" w:rsidP="0000558D">
            <w:pPr>
              <w:spacing w:after="60"/>
              <w:ind w:left="144"/>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A further</w:t>
            </w:r>
          </w:p>
          <w:p w14:paraId="43B3337F" w14:textId="77777777" w:rsidR="0038626F" w:rsidRPr="002A3340" w:rsidRDefault="0038626F" w:rsidP="0000558D">
            <w:pPr>
              <w:spacing w:after="60"/>
              <w:ind w:left="144"/>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Further,</w:t>
            </w:r>
          </w:p>
          <w:p w14:paraId="4CCB683A" w14:textId="77777777" w:rsidR="0038626F" w:rsidRPr="002A3340" w:rsidRDefault="0038626F" w:rsidP="0000558D">
            <w:pPr>
              <w:spacing w:after="60"/>
              <w:ind w:left="144"/>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Furthermore,</w:t>
            </w:r>
          </w:p>
        </w:tc>
        <w:tc>
          <w:tcPr>
            <w:tcW w:w="2190" w:type="dxa"/>
          </w:tcPr>
          <w:p w14:paraId="326A51C9"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Again,</w:t>
            </w:r>
          </w:p>
          <w:p w14:paraId="33D06842"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Besides,</w:t>
            </w:r>
          </w:p>
          <w:p w14:paraId="5D3C7674"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Moreover,</w:t>
            </w:r>
          </w:p>
          <w:p w14:paraId="73992F1B"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One example of</w:t>
            </w:r>
          </w:p>
          <w:p w14:paraId="56B11F62"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For instance,</w:t>
            </w:r>
          </w:p>
          <w:p w14:paraId="640DE71D"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Another example</w:t>
            </w:r>
          </w:p>
          <w:p w14:paraId="04682EB0"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First</w:t>
            </w:r>
            <w:r>
              <w:rPr>
                <w:rFonts w:ascii="Verdana" w:hAnsi="Verdana"/>
                <w:sz w:val="24"/>
                <w:szCs w:val="23"/>
              </w:rPr>
              <w:t>/</w:t>
            </w:r>
            <w:r w:rsidRPr="002A3340">
              <w:rPr>
                <w:rFonts w:ascii="Verdana" w:hAnsi="Verdana"/>
                <w:sz w:val="24"/>
                <w:szCs w:val="23"/>
              </w:rPr>
              <w:t>Second</w:t>
            </w:r>
            <w:r>
              <w:rPr>
                <w:rFonts w:ascii="Verdana" w:hAnsi="Verdana"/>
                <w:sz w:val="24"/>
                <w:szCs w:val="23"/>
              </w:rPr>
              <w:t>/</w:t>
            </w:r>
            <w:r>
              <w:rPr>
                <w:rFonts w:ascii="Verdana" w:hAnsi="Verdana"/>
                <w:sz w:val="24"/>
                <w:szCs w:val="23"/>
              </w:rPr>
              <w:br/>
            </w:r>
            <w:r w:rsidRPr="002A3340">
              <w:rPr>
                <w:rFonts w:ascii="Verdana" w:hAnsi="Verdana"/>
                <w:sz w:val="24"/>
                <w:szCs w:val="23"/>
              </w:rPr>
              <w:t>Third,</w:t>
            </w:r>
          </w:p>
          <w:p w14:paraId="2BD3BFAD"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Specifically,</w:t>
            </w:r>
          </w:p>
          <w:p w14:paraId="756D09FD"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More specifically,</w:t>
            </w:r>
          </w:p>
          <w:p w14:paraId="73252D50"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In particular,</w:t>
            </w:r>
          </w:p>
        </w:tc>
        <w:tc>
          <w:tcPr>
            <w:tcW w:w="2190" w:type="dxa"/>
          </w:tcPr>
          <w:p w14:paraId="74484062" w14:textId="77777777" w:rsidR="0038626F" w:rsidRPr="002A3340" w:rsidRDefault="0038626F" w:rsidP="0000558D">
            <w:pPr>
              <w:spacing w:before="60"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The best</w:t>
            </w:r>
          </w:p>
          <w:p w14:paraId="12DAE637"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The next best</w:t>
            </w:r>
          </w:p>
          <w:p w14:paraId="72BE9422"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The most important</w:t>
            </w:r>
          </w:p>
          <w:p w14:paraId="1445D97C"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Equally important</w:t>
            </w:r>
          </w:p>
          <w:p w14:paraId="56B52AB5"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The next important</w:t>
            </w:r>
          </w:p>
          <w:p w14:paraId="7F345896"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The least important</w:t>
            </w:r>
          </w:p>
          <w:p w14:paraId="163775D8"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The first</w:t>
            </w:r>
          </w:p>
          <w:p w14:paraId="68B0A2FA"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More important than</w:t>
            </w:r>
          </w:p>
          <w:p w14:paraId="5B6943E9"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Most important</w:t>
            </w:r>
            <w:r>
              <w:rPr>
                <w:rFonts w:ascii="Verdana" w:hAnsi="Verdana"/>
                <w:sz w:val="24"/>
                <w:szCs w:val="23"/>
              </w:rPr>
              <w:t>,</w:t>
            </w:r>
          </w:p>
          <w:p w14:paraId="705F1B7B" w14:textId="77777777" w:rsidR="0038626F" w:rsidRPr="002A3340" w:rsidRDefault="0038626F" w:rsidP="0000558D">
            <w:pPr>
              <w:spacing w:after="60"/>
              <w:ind w:left="504" w:hanging="360"/>
              <w:cnfStyle w:val="000000000000" w:firstRow="0" w:lastRow="0" w:firstColumn="0" w:lastColumn="0" w:oddVBand="0" w:evenVBand="0" w:oddHBand="0" w:evenHBand="0" w:firstRowFirstColumn="0" w:firstRowLastColumn="0" w:lastRowFirstColumn="0" w:lastRowLastColumn="0"/>
              <w:rPr>
                <w:rFonts w:ascii="Verdana" w:hAnsi="Verdana"/>
                <w:sz w:val="24"/>
                <w:szCs w:val="23"/>
              </w:rPr>
            </w:pPr>
            <w:r w:rsidRPr="002A3340">
              <w:rPr>
                <w:rFonts w:ascii="Verdana" w:hAnsi="Verdana"/>
                <w:sz w:val="24"/>
                <w:szCs w:val="23"/>
              </w:rPr>
              <w:t>The worst</w:t>
            </w:r>
          </w:p>
        </w:tc>
      </w:tr>
    </w:tbl>
    <w:p w14:paraId="354FAD62" w14:textId="77777777" w:rsidR="0038626F" w:rsidRPr="0019106E" w:rsidRDefault="0038626F" w:rsidP="0038626F">
      <w:pPr>
        <w:rPr>
          <w:bCs/>
        </w:rPr>
      </w:pPr>
    </w:p>
    <w:p w14:paraId="2E497222" w14:textId="77777777" w:rsidR="0038626F" w:rsidRDefault="0038626F" w:rsidP="00510016">
      <w:pPr>
        <w:jc w:val="both"/>
        <w:sectPr w:rsidR="0038626F" w:rsidSect="0000558D">
          <w:headerReference w:type="default" r:id="rId25"/>
          <w:footerReference w:type="default" r:id="rId26"/>
          <w:pgSz w:w="15840" w:h="12240" w:orient="landscape"/>
          <w:pgMar w:top="1440" w:right="1440" w:bottom="1440" w:left="1440" w:header="720" w:footer="720" w:gutter="0"/>
          <w:cols w:space="720"/>
          <w:docGrid w:linePitch="360"/>
        </w:sectPr>
      </w:pPr>
    </w:p>
    <w:p w14:paraId="55EBEA19" w14:textId="7D5DD162" w:rsidR="00635E35" w:rsidRPr="00B16ACC" w:rsidRDefault="00635E35" w:rsidP="00635E35">
      <w:pPr>
        <w:pStyle w:val="MainDocTitle"/>
      </w:pPr>
      <w:r>
        <w:t>Creating a Thesis and Concluding Sentence</w:t>
      </w:r>
    </w:p>
    <w:p w14:paraId="5680B705" w14:textId="77777777" w:rsidR="00635E35" w:rsidRDefault="00635E35" w:rsidP="00635E35">
      <w:pPr>
        <w:pStyle w:val="SectTitle"/>
      </w:pPr>
      <w:r>
        <w:t>Student Handout</w:t>
      </w:r>
    </w:p>
    <w:p w14:paraId="22FA10E9" w14:textId="348004E7" w:rsidR="00635E35" w:rsidRDefault="00635E35" w:rsidP="00635E35">
      <w:pPr>
        <w:pStyle w:val="Subtitle"/>
        <w:spacing w:after="360"/>
      </w:pPr>
      <w:r w:rsidRPr="00B16ACC">
        <w:t>Lesson</w:t>
      </w:r>
      <w:r w:rsidRPr="739FECA3">
        <w:t xml:space="preserve"> </w:t>
      </w:r>
      <w:r>
        <w:t>4</w:t>
      </w:r>
    </w:p>
    <w:p w14:paraId="15061E40" w14:textId="77777777" w:rsidR="00635E35" w:rsidRDefault="00635E35" w:rsidP="00635E35">
      <w:pPr>
        <w:spacing w:after="0" w:line="240" w:lineRule="auto"/>
        <w:rPr>
          <w:rFonts w:ascii="Verdana" w:hAnsi="Verdana"/>
          <w:b/>
          <w:sz w:val="28"/>
          <w:szCs w:val="28"/>
        </w:rPr>
      </w:pPr>
      <w:r>
        <w:rPr>
          <w:rFonts w:ascii="Verdana" w:hAnsi="Verdana"/>
          <w:b/>
          <w:noProof/>
          <w:sz w:val="28"/>
          <w:szCs w:val="28"/>
          <w:lang w:eastAsia="zh-CN"/>
        </w:rPr>
        <mc:AlternateContent>
          <mc:Choice Requires="wps">
            <w:drawing>
              <wp:anchor distT="0" distB="0" distL="114300" distR="114300" simplePos="0" relativeHeight="251796480" behindDoc="0" locked="0" layoutInCell="1" allowOverlap="1" wp14:anchorId="4D3B1895" wp14:editId="6F2AE60A">
                <wp:simplePos x="0" y="0"/>
                <wp:positionH relativeFrom="column">
                  <wp:posOffset>3104515</wp:posOffset>
                </wp:positionH>
                <wp:positionV relativeFrom="paragraph">
                  <wp:posOffset>138967</wp:posOffset>
                </wp:positionV>
                <wp:extent cx="2743200" cy="914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w="6350">
                          <a:noFill/>
                        </a:ln>
                      </wps:spPr>
                      <wps:txbx>
                        <w:txbxContent>
                          <w:p w14:paraId="26B85614" w14:textId="77777777" w:rsidR="00635E35" w:rsidRPr="00DC14BE" w:rsidRDefault="00635E35" w:rsidP="00635E35">
                            <w:pPr>
                              <w:jc w:val="center"/>
                              <w:rPr>
                                <w:rFonts w:ascii="Verdana" w:hAnsi="Verdana"/>
                                <w:sz w:val="24"/>
                                <w:szCs w:val="24"/>
                              </w:rPr>
                            </w:pPr>
                            <w:r>
                              <w:rPr>
                                <w:rFonts w:ascii="Verdana" w:hAnsi="Verdana"/>
                                <w:sz w:val="24"/>
                                <w:szCs w:val="24"/>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3B1895" id="Text Box 13" o:spid="_x0000_s1085" type="#_x0000_t202" style="position:absolute;margin-left:244.45pt;margin-top:10.95pt;width:3in;height:1in;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" filled="f" stroked="f" strokeweight=".5pt">
                <v:textbox>
                  <w:txbxContent>
                    <w:p w14:paraId="26B85614" w14:textId="77777777" w:rsidR="00635E35" w:rsidRPr="00DC14BE" w:rsidRDefault="00635E35" w:rsidP="00635E35">
                      <w:pPr>
                        <w:jc w:val="center"/>
                        <w:rPr>
                          <w:rFonts w:ascii="Verdana" w:hAnsi="Verdana"/>
                          <w:sz w:val="24"/>
                          <w:szCs w:val="24"/>
                        </w:rPr>
                      </w:pPr>
                      <w:r>
                        <w:rPr>
                          <w:rFonts w:ascii="Verdana" w:hAnsi="Verdana"/>
                          <w:sz w:val="24"/>
                          <w:szCs w:val="24"/>
                        </w:rPr>
                        <w:t>Main Idea</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795456" behindDoc="0" locked="0" layoutInCell="1" allowOverlap="1" wp14:anchorId="5BC80CA3" wp14:editId="24999E8F">
                <wp:simplePos x="0" y="0"/>
                <wp:positionH relativeFrom="column">
                  <wp:posOffset>27940</wp:posOffset>
                </wp:positionH>
                <wp:positionV relativeFrom="paragraph">
                  <wp:posOffset>116205</wp:posOffset>
                </wp:positionV>
                <wp:extent cx="2743200" cy="914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743200" cy="914400"/>
                        </a:xfrm>
                        <a:prstGeom prst="rect">
                          <a:avLst/>
                        </a:prstGeom>
                        <a:noFill/>
                        <a:ln w="6350">
                          <a:noFill/>
                        </a:ln>
                      </wps:spPr>
                      <wps:txbx>
                        <w:txbxContent>
                          <w:p w14:paraId="717621A9" w14:textId="77777777" w:rsidR="00635E35" w:rsidRPr="00DC14BE" w:rsidRDefault="00635E35" w:rsidP="00635E35">
                            <w:pPr>
                              <w:jc w:val="center"/>
                              <w:rPr>
                                <w:rFonts w:ascii="Verdana" w:hAnsi="Verdana"/>
                                <w:sz w:val="24"/>
                                <w:szCs w:val="24"/>
                              </w:rPr>
                            </w:pPr>
                            <w:r w:rsidRPr="00DC14BE">
                              <w:rPr>
                                <w:rFonts w:ascii="Verdana" w:hAnsi="Verdana"/>
                                <w:sz w:val="24"/>
                                <w:szCs w:val="24"/>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C80CA3" id="Text Box 14" o:spid="_x0000_s1086" type="#_x0000_t202" style="position:absolute;margin-left:2.2pt;margin-top:9.15pt;width:3in;height:1in;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" filled="f" stroked="f" strokeweight=".5pt">
                <v:textbox>
                  <w:txbxContent>
                    <w:p w14:paraId="717621A9" w14:textId="77777777" w:rsidR="00635E35" w:rsidRPr="00DC14BE" w:rsidRDefault="00635E35" w:rsidP="00635E35">
                      <w:pPr>
                        <w:jc w:val="center"/>
                        <w:rPr>
                          <w:rFonts w:ascii="Verdana" w:hAnsi="Verdana"/>
                          <w:sz w:val="24"/>
                          <w:szCs w:val="24"/>
                        </w:rPr>
                      </w:pPr>
                      <w:r w:rsidRPr="00DC14BE">
                        <w:rPr>
                          <w:rFonts w:ascii="Verdana" w:hAnsi="Verdana"/>
                          <w:sz w:val="24"/>
                          <w:szCs w:val="24"/>
                        </w:rPr>
                        <w:t>Topic</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785216" behindDoc="0" locked="0" layoutInCell="1" allowOverlap="1" wp14:anchorId="3464A985" wp14:editId="14C8176E">
                <wp:simplePos x="0" y="0"/>
                <wp:positionH relativeFrom="margin">
                  <wp:posOffset>3086100</wp:posOffset>
                </wp:positionH>
                <wp:positionV relativeFrom="paragraph">
                  <wp:posOffset>123825</wp:posOffset>
                </wp:positionV>
                <wp:extent cx="2834640" cy="914400"/>
                <wp:effectExtent l="12700" t="12700" r="10160" b="12700"/>
                <wp:wrapNone/>
                <wp:docPr id="15" name="Rounded Rectangle 15"/>
                <wp:cNvGraphicFramePr/>
                <a:graphic xmlns:a="http://schemas.openxmlformats.org/drawingml/2006/main">
                  <a:graphicData uri="http://schemas.microsoft.com/office/word/2010/wordprocessingShape">
                    <wps:wsp>
                      <wps:cNvSpPr/>
                      <wps:spPr>
                        <a:xfrm>
                          <a:off x="0" y="0"/>
                          <a:ext cx="283464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8A17E15" id="Rounded Rectangle 15" o:spid="_x0000_s1026" style="position:absolute;margin-left:243pt;margin-top:9.75pt;width:223.2pt;height:1in;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" filled="f" strokecolor="#3494ba [3204]" strokeweight="1.5pt">
                <w10:wrap anchorx="margin"/>
              </v:roundrect>
            </w:pict>
          </mc:Fallback>
        </mc:AlternateContent>
      </w:r>
      <w:r>
        <w:rPr>
          <w:rFonts w:ascii="Verdana" w:hAnsi="Verdana"/>
          <w:b/>
          <w:noProof/>
          <w:sz w:val="28"/>
          <w:szCs w:val="28"/>
          <w:lang w:eastAsia="zh-CN"/>
        </w:rPr>
        <mc:AlternateContent>
          <mc:Choice Requires="wps">
            <w:drawing>
              <wp:anchor distT="0" distB="0" distL="114300" distR="114300" simplePos="0" relativeHeight="251784192" behindDoc="0" locked="0" layoutInCell="1" allowOverlap="1" wp14:anchorId="5B378EB5" wp14:editId="7D6A94FC">
                <wp:simplePos x="0" y="0"/>
                <wp:positionH relativeFrom="margin">
                  <wp:posOffset>12700</wp:posOffset>
                </wp:positionH>
                <wp:positionV relativeFrom="paragraph">
                  <wp:posOffset>128123</wp:posOffset>
                </wp:positionV>
                <wp:extent cx="2834640" cy="914400"/>
                <wp:effectExtent l="12700" t="12700" r="10160" b="12700"/>
                <wp:wrapNone/>
                <wp:docPr id="19" name="Rounded Rectangle 19"/>
                <wp:cNvGraphicFramePr/>
                <a:graphic xmlns:a="http://schemas.openxmlformats.org/drawingml/2006/main">
                  <a:graphicData uri="http://schemas.microsoft.com/office/word/2010/wordprocessingShape">
                    <wps:wsp>
                      <wps:cNvSpPr/>
                      <wps:spPr>
                        <a:xfrm>
                          <a:off x="0" y="0"/>
                          <a:ext cx="283464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85E43E6" id="Rounded Rectangle 19" o:spid="_x0000_s1026" style="position:absolute;margin-left:1pt;margin-top:10.1pt;width:223.2pt;height:1in;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" filled="f" strokecolor="#3494ba [3204]" strokeweight="1.5pt">
                <w10:wrap anchorx="margin"/>
              </v:roundrect>
            </w:pict>
          </mc:Fallback>
        </mc:AlternateContent>
      </w:r>
    </w:p>
    <w:p w14:paraId="26C338D2" w14:textId="77777777" w:rsidR="00635E35" w:rsidRDefault="00635E35" w:rsidP="00635E35">
      <w:pPr>
        <w:spacing w:after="0" w:line="240" w:lineRule="auto"/>
        <w:jc w:val="center"/>
        <w:rPr>
          <w:rFonts w:ascii="Verdana" w:hAnsi="Verdana"/>
          <w:b/>
          <w:sz w:val="28"/>
          <w:szCs w:val="28"/>
        </w:rPr>
      </w:pPr>
      <w:r>
        <w:rPr>
          <w:rFonts w:ascii="Verdana" w:hAnsi="Verdana"/>
          <w:b/>
          <w:noProof/>
          <w:sz w:val="28"/>
          <w:szCs w:val="28"/>
          <w:lang w:eastAsia="zh-CN"/>
        </w:rPr>
        <mc:AlternateContent>
          <mc:Choice Requires="wps">
            <w:drawing>
              <wp:anchor distT="0" distB="0" distL="114300" distR="114300" simplePos="0" relativeHeight="251829248" behindDoc="0" locked="0" layoutInCell="1" allowOverlap="1" wp14:anchorId="7CE28293" wp14:editId="18B84B7F">
                <wp:simplePos x="0" y="0"/>
                <wp:positionH relativeFrom="column">
                  <wp:posOffset>2809777</wp:posOffset>
                </wp:positionH>
                <wp:positionV relativeFrom="paragraph">
                  <wp:posOffset>153670</wp:posOffset>
                </wp:positionV>
                <wp:extent cx="337625" cy="351692"/>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37625" cy="351692"/>
                        </a:xfrm>
                        <a:prstGeom prst="rect">
                          <a:avLst/>
                        </a:prstGeom>
                        <a:noFill/>
                        <a:ln w="6350">
                          <a:noFill/>
                        </a:ln>
                      </wps:spPr>
                      <wps:txbx>
                        <w:txbxContent>
                          <w:p w14:paraId="114888E2" w14:textId="77777777" w:rsidR="00635E35" w:rsidRPr="0000558D" w:rsidRDefault="00635E35" w:rsidP="00635E35">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E28293" id="Text Box 20" o:spid="_x0000_s1087" type="#_x0000_t202" style="position:absolute;left:0;text-align:left;margin-left:221.25pt;margin-top:12.1pt;width:26.6pt;height:27.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" filled="f" stroked="f" strokeweight=".5pt">
                <v:textbox>
                  <w:txbxContent>
                    <w:p w14:paraId="114888E2" w14:textId="77777777" w:rsidR="00635E35" w:rsidRPr="0000558D" w:rsidRDefault="00635E35" w:rsidP="00635E35">
                      <w:pPr>
                        <w:jc w:val="center"/>
                        <w:rPr>
                          <w:rFonts w:ascii="Verdana" w:hAnsi="Verdana"/>
                          <w:sz w:val="28"/>
                          <w:szCs w:val="28"/>
                        </w:rPr>
                      </w:pPr>
                      <w:r>
                        <w:rPr>
                          <w:rFonts w:ascii="Verdana" w:hAnsi="Verdana"/>
                          <w:sz w:val="28"/>
                          <w:szCs w:val="28"/>
                        </w:rPr>
                        <w:t>+</w:t>
                      </w:r>
                    </w:p>
                  </w:txbxContent>
                </v:textbox>
              </v:shape>
            </w:pict>
          </mc:Fallback>
        </mc:AlternateContent>
      </w:r>
    </w:p>
    <w:p w14:paraId="2A679347" w14:textId="77777777" w:rsidR="00635E35" w:rsidRDefault="00635E35" w:rsidP="00635E35">
      <w:pPr>
        <w:spacing w:after="0" w:line="240" w:lineRule="auto"/>
        <w:jc w:val="center"/>
        <w:rPr>
          <w:rFonts w:ascii="Verdana" w:hAnsi="Verdana"/>
          <w:b/>
          <w:sz w:val="28"/>
          <w:szCs w:val="28"/>
        </w:rPr>
      </w:pPr>
    </w:p>
    <w:p w14:paraId="6289CD1A" w14:textId="77777777" w:rsidR="00635E35" w:rsidRDefault="00635E35" w:rsidP="00635E35">
      <w:pPr>
        <w:spacing w:after="0" w:line="240" w:lineRule="auto"/>
        <w:jc w:val="center"/>
        <w:rPr>
          <w:rFonts w:ascii="Verdana" w:hAnsi="Verdana"/>
          <w:b/>
          <w:sz w:val="28"/>
          <w:szCs w:val="28"/>
        </w:rPr>
      </w:pPr>
    </w:p>
    <w:p w14:paraId="5B8E5521" w14:textId="77777777" w:rsidR="00635E35" w:rsidRDefault="00635E35" w:rsidP="00635E35">
      <w:pPr>
        <w:spacing w:after="0" w:line="240" w:lineRule="auto"/>
        <w:rPr>
          <w:rFonts w:ascii="Verdana" w:hAnsi="Verdana"/>
          <w:b/>
          <w:sz w:val="28"/>
          <w:szCs w:val="28"/>
        </w:rPr>
      </w:pPr>
      <w:r>
        <w:rPr>
          <w:rFonts w:ascii="Verdana" w:hAnsi="Verdana"/>
          <w:b/>
          <w:noProof/>
          <w:sz w:val="28"/>
          <w:szCs w:val="28"/>
          <w:lang w:eastAsia="zh-CN"/>
        </w:rPr>
        <mc:AlternateContent>
          <mc:Choice Requires="wps">
            <w:drawing>
              <wp:anchor distT="0" distB="0" distL="114300" distR="114300" simplePos="0" relativeHeight="251834368" behindDoc="0" locked="0" layoutInCell="1" allowOverlap="1" wp14:anchorId="713517FB" wp14:editId="1CE5F804">
                <wp:simplePos x="0" y="0"/>
                <wp:positionH relativeFrom="column">
                  <wp:posOffset>2819498</wp:posOffset>
                </wp:positionH>
                <wp:positionV relativeFrom="paragraph">
                  <wp:posOffset>48895</wp:posOffset>
                </wp:positionV>
                <wp:extent cx="337185" cy="35115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7DE2726C" w14:textId="77777777" w:rsidR="00635E35" w:rsidRPr="0000558D" w:rsidRDefault="00635E35" w:rsidP="00635E35">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3517FB" id="Text Box 21" o:spid="_x0000_s1088" type="#_x0000_t202" style="position:absolute;margin-left:222pt;margin-top:3.85pt;width:26.55pt;height:27.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" filled="f" stroked="f" strokeweight=".5pt">
                <v:textbox>
                  <w:txbxContent>
                    <w:p w14:paraId="7DE2726C" w14:textId="77777777" w:rsidR="00635E35" w:rsidRPr="0000558D" w:rsidRDefault="00635E35" w:rsidP="00635E35">
                      <w:pPr>
                        <w:jc w:val="center"/>
                        <w:rPr>
                          <w:rFonts w:ascii="Verdana" w:hAnsi="Verdana"/>
                          <w:sz w:val="28"/>
                          <w:szCs w:val="28"/>
                        </w:rPr>
                      </w:pPr>
                      <w:r>
                        <w:rPr>
                          <w:rFonts w:ascii="Verdana" w:hAnsi="Verdana"/>
                          <w:sz w:val="28"/>
                          <w:szCs w:val="28"/>
                        </w:rPr>
                        <w:t>=</w:t>
                      </w:r>
                    </w:p>
                  </w:txbxContent>
                </v:textbox>
              </v:shape>
            </w:pict>
          </mc:Fallback>
        </mc:AlternateContent>
      </w:r>
    </w:p>
    <w:p w14:paraId="7E64C866" w14:textId="77777777" w:rsidR="00635E35" w:rsidRDefault="00635E35" w:rsidP="00635E35">
      <w:pPr>
        <w:spacing w:after="0" w:line="240" w:lineRule="auto"/>
        <w:jc w:val="center"/>
        <w:rPr>
          <w:rFonts w:ascii="Verdana" w:hAnsi="Verdana"/>
          <w:b/>
          <w:sz w:val="28"/>
          <w:szCs w:val="28"/>
        </w:rPr>
      </w:pPr>
      <w:r>
        <w:rPr>
          <w:rFonts w:ascii="Verdana" w:hAnsi="Verdana"/>
          <w:b/>
          <w:noProof/>
          <w:sz w:val="28"/>
          <w:szCs w:val="28"/>
          <w:lang w:eastAsia="zh-CN"/>
        </w:rPr>
        <mc:AlternateContent>
          <mc:Choice Requires="wps">
            <w:drawing>
              <wp:anchor distT="0" distB="0" distL="114300" distR="114300" simplePos="0" relativeHeight="251797504" behindDoc="0" locked="0" layoutInCell="1" allowOverlap="1" wp14:anchorId="3D68606F" wp14:editId="684857E4">
                <wp:simplePos x="0" y="0"/>
                <wp:positionH relativeFrom="column">
                  <wp:posOffset>0</wp:posOffset>
                </wp:positionH>
                <wp:positionV relativeFrom="paragraph">
                  <wp:posOffset>99695</wp:posOffset>
                </wp:positionV>
                <wp:extent cx="5943600" cy="9144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wps:spPr>
                      <wps:txbx>
                        <w:txbxContent>
                          <w:p w14:paraId="5B2320D1" w14:textId="77777777" w:rsidR="00635E35" w:rsidRPr="00DC14BE" w:rsidRDefault="00635E35" w:rsidP="00635E35">
                            <w:pPr>
                              <w:jc w:val="center"/>
                              <w:rPr>
                                <w:rFonts w:ascii="Verdana" w:hAnsi="Verdana"/>
                                <w:sz w:val="24"/>
                                <w:szCs w:val="24"/>
                              </w:rPr>
                            </w:pPr>
                            <w:r>
                              <w:rPr>
                                <w:rFonts w:ascii="Verdana" w:hAnsi="Verdana"/>
                                <w:sz w:val="24"/>
                                <w:szCs w:val="24"/>
                              </w:rPr>
                              <w:t>General Topic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68606F" id="Text Box 22" o:spid="_x0000_s1089" type="#_x0000_t202" style="position:absolute;left:0;text-align:left;margin-left:0;margin-top:7.85pt;width:468pt;height:1in;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" filled="f" stroked="f" strokeweight=".5pt">
                <v:textbox>
                  <w:txbxContent>
                    <w:p w14:paraId="5B2320D1" w14:textId="77777777" w:rsidR="00635E35" w:rsidRPr="00DC14BE" w:rsidRDefault="00635E35" w:rsidP="00635E35">
                      <w:pPr>
                        <w:jc w:val="center"/>
                        <w:rPr>
                          <w:rFonts w:ascii="Verdana" w:hAnsi="Verdana"/>
                          <w:sz w:val="24"/>
                          <w:szCs w:val="24"/>
                        </w:rPr>
                      </w:pPr>
                      <w:r>
                        <w:rPr>
                          <w:rFonts w:ascii="Verdana" w:hAnsi="Verdana"/>
                          <w:sz w:val="24"/>
                          <w:szCs w:val="24"/>
                        </w:rPr>
                        <w:t>General Topic Sentence</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786240" behindDoc="0" locked="0" layoutInCell="1" allowOverlap="1" wp14:anchorId="3A60B04D" wp14:editId="2A585816">
                <wp:simplePos x="0" y="0"/>
                <wp:positionH relativeFrom="margin">
                  <wp:posOffset>-6350</wp:posOffset>
                </wp:positionH>
                <wp:positionV relativeFrom="paragraph">
                  <wp:posOffset>84699</wp:posOffset>
                </wp:positionV>
                <wp:extent cx="5943600" cy="914400"/>
                <wp:effectExtent l="12700" t="12700" r="12700" b="12700"/>
                <wp:wrapNone/>
                <wp:docPr id="23" name="Rounded Rectangle 23"/>
                <wp:cNvGraphicFramePr/>
                <a:graphic xmlns:a="http://schemas.openxmlformats.org/drawingml/2006/main">
                  <a:graphicData uri="http://schemas.microsoft.com/office/word/2010/wordprocessingShape">
                    <wps:wsp>
                      <wps:cNvSpPr/>
                      <wps:spPr>
                        <a:xfrm>
                          <a:off x="0" y="0"/>
                          <a:ext cx="59436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2C2F728" id="Rounded Rectangle 23" o:spid="_x0000_s1026" style="position:absolute;margin-left:-.5pt;margin-top:6.65pt;width:468pt;height:1in;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" filled="f" strokecolor="#3494ba [3204]" strokeweight="1.5pt">
                <w10:wrap anchorx="margin"/>
              </v:roundrect>
            </w:pict>
          </mc:Fallback>
        </mc:AlternateContent>
      </w:r>
    </w:p>
    <w:p w14:paraId="7B68E318" w14:textId="77777777" w:rsidR="00635E35" w:rsidRPr="008735CE" w:rsidRDefault="00635E35" w:rsidP="00635E35">
      <w:pPr>
        <w:spacing w:after="0" w:line="240" w:lineRule="auto"/>
        <w:jc w:val="center"/>
        <w:rPr>
          <w:rFonts w:ascii="Verdana" w:hAnsi="Verdana"/>
          <w:b/>
          <w:sz w:val="28"/>
          <w:szCs w:val="28"/>
        </w:rPr>
      </w:pPr>
    </w:p>
    <w:p w14:paraId="01DCFB3F" w14:textId="77777777" w:rsidR="00635E35" w:rsidRDefault="00635E35" w:rsidP="00635E35">
      <w:pPr>
        <w:spacing w:after="0" w:line="240" w:lineRule="auto"/>
      </w:pPr>
    </w:p>
    <w:p w14:paraId="159F462E" w14:textId="77777777" w:rsidR="00635E35" w:rsidRDefault="00635E35" w:rsidP="00635E35">
      <w:pPr>
        <w:spacing w:after="0" w:line="240" w:lineRule="auto"/>
      </w:pPr>
    </w:p>
    <w:p w14:paraId="1A53FF39" w14:textId="77777777" w:rsidR="00635E35" w:rsidRDefault="00635E35" w:rsidP="00635E35">
      <w:pPr>
        <w:spacing w:after="0" w:line="240" w:lineRule="auto"/>
      </w:pPr>
    </w:p>
    <w:p w14:paraId="2372F424" w14:textId="77777777" w:rsidR="00635E35" w:rsidRDefault="00635E35" w:rsidP="00635E35">
      <w:pPr>
        <w:pBdr>
          <w:bottom w:val="single" w:sz="12" w:space="1" w:color="auto"/>
        </w:pBdr>
        <w:spacing w:after="0" w:line="240" w:lineRule="auto"/>
      </w:pPr>
    </w:p>
    <w:p w14:paraId="0C0CD908" w14:textId="02B45EFC" w:rsidR="00635E35" w:rsidRDefault="00635E35" w:rsidP="00635E35">
      <w:pPr>
        <w:tabs>
          <w:tab w:val="left" w:pos="3093"/>
        </w:tabs>
        <w:spacing w:after="0" w:line="240" w:lineRule="auto"/>
      </w:pPr>
      <w:r>
        <w:rPr>
          <w:rFonts w:ascii="Verdana" w:hAnsi="Verdana"/>
          <w:b/>
          <w:noProof/>
          <w:sz w:val="28"/>
          <w:szCs w:val="28"/>
          <w:lang w:eastAsia="zh-CN"/>
        </w:rPr>
        <mc:AlternateContent>
          <mc:Choice Requires="wps">
            <w:drawing>
              <wp:anchor distT="0" distB="0" distL="114300" distR="114300" simplePos="0" relativeHeight="251804672" behindDoc="0" locked="0" layoutInCell="1" allowOverlap="1" wp14:anchorId="1A37FCDE" wp14:editId="70EC7EF4">
                <wp:simplePos x="0" y="0"/>
                <wp:positionH relativeFrom="column">
                  <wp:posOffset>4111088</wp:posOffset>
                </wp:positionH>
                <wp:positionV relativeFrom="paragraph">
                  <wp:posOffset>135890</wp:posOffset>
                </wp:positionV>
                <wp:extent cx="1828800" cy="9144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noFill/>
                        </a:ln>
                      </wps:spPr>
                      <wps:txbx>
                        <w:txbxContent>
                          <w:p w14:paraId="68A04F48" w14:textId="77777777" w:rsidR="00635E35" w:rsidRPr="00DC14BE" w:rsidRDefault="00635E35" w:rsidP="00635E35">
                            <w:pPr>
                              <w:jc w:val="center"/>
                              <w:rPr>
                                <w:rFonts w:ascii="Verdana" w:hAnsi="Verdana"/>
                                <w:sz w:val="24"/>
                                <w:szCs w:val="24"/>
                              </w:rPr>
                            </w:pPr>
                            <w:r>
                              <w:rPr>
                                <w:rFonts w:ascii="Verdana" w:hAnsi="Verdana"/>
                                <w:sz w:val="24"/>
                                <w:szCs w:val="24"/>
                              </w:rPr>
                              <w:t>Key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37FCDE" id="Text Box 24" o:spid="_x0000_s1090" type="#_x0000_t202" style="position:absolute;margin-left:323.7pt;margin-top:10.7pt;width:2in;height:1in;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" filled="f" stroked="f" strokeweight=".5pt">
                <v:textbox>
                  <w:txbxContent>
                    <w:p w14:paraId="68A04F48" w14:textId="77777777" w:rsidR="00635E35" w:rsidRPr="00DC14BE" w:rsidRDefault="00635E35" w:rsidP="00635E35">
                      <w:pPr>
                        <w:jc w:val="center"/>
                        <w:rPr>
                          <w:rFonts w:ascii="Verdana" w:hAnsi="Verdana"/>
                          <w:sz w:val="24"/>
                          <w:szCs w:val="24"/>
                        </w:rPr>
                      </w:pPr>
                      <w:r>
                        <w:rPr>
                          <w:rFonts w:ascii="Verdana" w:hAnsi="Verdana"/>
                          <w:sz w:val="24"/>
                          <w:szCs w:val="24"/>
                        </w:rPr>
                        <w:t>Key Details</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802624" behindDoc="0" locked="0" layoutInCell="1" allowOverlap="1" wp14:anchorId="3BCF3A39" wp14:editId="17F95F9F">
                <wp:simplePos x="0" y="0"/>
                <wp:positionH relativeFrom="column">
                  <wp:posOffset>2061747</wp:posOffset>
                </wp:positionH>
                <wp:positionV relativeFrom="paragraph">
                  <wp:posOffset>130810</wp:posOffset>
                </wp:positionV>
                <wp:extent cx="1828800" cy="9144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noFill/>
                        </a:ln>
                      </wps:spPr>
                      <wps:txbx>
                        <w:txbxContent>
                          <w:p w14:paraId="6B790944" w14:textId="77777777" w:rsidR="00635E35" w:rsidRPr="00DC14BE" w:rsidRDefault="00635E35" w:rsidP="00635E35">
                            <w:pPr>
                              <w:jc w:val="center"/>
                              <w:rPr>
                                <w:rFonts w:ascii="Verdana" w:hAnsi="Verdana"/>
                                <w:sz w:val="24"/>
                                <w:szCs w:val="24"/>
                              </w:rPr>
                            </w:pPr>
                            <w:r>
                              <w:rPr>
                                <w:rFonts w:ascii="Verdana" w:hAnsi="Verdana"/>
                                <w:sz w:val="24"/>
                                <w:szCs w:val="24"/>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CF3A39" id="Text Box 27" o:spid="_x0000_s1091" type="#_x0000_t202" style="position:absolute;margin-left:162.35pt;margin-top:10.3pt;width:2in;height:1in;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" filled="f" stroked="f" strokeweight=".5pt">
                <v:textbox>
                  <w:txbxContent>
                    <w:p w14:paraId="6B790944" w14:textId="77777777" w:rsidR="00635E35" w:rsidRPr="00DC14BE" w:rsidRDefault="00635E35" w:rsidP="00635E35">
                      <w:pPr>
                        <w:jc w:val="center"/>
                        <w:rPr>
                          <w:rFonts w:ascii="Verdana" w:hAnsi="Verdana"/>
                          <w:sz w:val="24"/>
                          <w:szCs w:val="24"/>
                        </w:rPr>
                      </w:pPr>
                      <w:r>
                        <w:rPr>
                          <w:rFonts w:ascii="Verdana" w:hAnsi="Verdana"/>
                          <w:sz w:val="24"/>
                          <w:szCs w:val="24"/>
                        </w:rPr>
                        <w:t>Main Idea</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800576" behindDoc="0" locked="0" layoutInCell="1" allowOverlap="1" wp14:anchorId="54D6121B" wp14:editId="33816A41">
                <wp:simplePos x="0" y="0"/>
                <wp:positionH relativeFrom="column">
                  <wp:posOffset>10160</wp:posOffset>
                </wp:positionH>
                <wp:positionV relativeFrom="paragraph">
                  <wp:posOffset>139065</wp:posOffset>
                </wp:positionV>
                <wp:extent cx="1828800" cy="9144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noFill/>
                        </a:ln>
                      </wps:spPr>
                      <wps:txbx>
                        <w:txbxContent>
                          <w:p w14:paraId="544D065C" w14:textId="77777777" w:rsidR="00635E35" w:rsidRPr="00DC14BE" w:rsidRDefault="00635E35" w:rsidP="00635E35">
                            <w:pPr>
                              <w:jc w:val="center"/>
                              <w:rPr>
                                <w:rFonts w:ascii="Verdana" w:hAnsi="Verdana"/>
                                <w:sz w:val="24"/>
                                <w:szCs w:val="24"/>
                              </w:rPr>
                            </w:pPr>
                            <w:r w:rsidRPr="00DC14BE">
                              <w:rPr>
                                <w:rFonts w:ascii="Verdana" w:hAnsi="Verdana"/>
                                <w:sz w:val="24"/>
                                <w:szCs w:val="24"/>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D6121B" id="Text Box 32" o:spid="_x0000_s1092" type="#_x0000_t202" style="position:absolute;margin-left:.8pt;margin-top:10.95pt;width:2in;height:1in;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" filled="f" stroked="f" strokeweight=".5pt">
                <v:textbox>
                  <w:txbxContent>
                    <w:p w14:paraId="544D065C" w14:textId="77777777" w:rsidR="00635E35" w:rsidRPr="00DC14BE" w:rsidRDefault="00635E35" w:rsidP="00635E35">
                      <w:pPr>
                        <w:jc w:val="center"/>
                        <w:rPr>
                          <w:rFonts w:ascii="Verdana" w:hAnsi="Verdana"/>
                          <w:sz w:val="24"/>
                          <w:szCs w:val="24"/>
                        </w:rPr>
                      </w:pPr>
                      <w:r w:rsidRPr="00DC14BE">
                        <w:rPr>
                          <w:rFonts w:ascii="Verdana" w:hAnsi="Verdana"/>
                          <w:sz w:val="24"/>
                          <w:szCs w:val="24"/>
                        </w:rPr>
                        <w:t>Topic</w:t>
                      </w:r>
                    </w:p>
                  </w:txbxContent>
                </v:textbox>
              </v:shape>
            </w:pict>
          </mc:Fallback>
        </mc:AlternateContent>
      </w:r>
      <w:r w:rsidRPr="00807641">
        <w:rPr>
          <w:rFonts w:ascii="Verdana" w:hAnsi="Verdana"/>
          <w:b/>
          <w:noProof/>
          <w:sz w:val="28"/>
          <w:szCs w:val="28"/>
          <w:lang w:eastAsia="zh-CN"/>
        </w:rPr>
        <mc:AlternateContent>
          <mc:Choice Requires="wps">
            <w:drawing>
              <wp:anchor distT="0" distB="0" distL="114300" distR="114300" simplePos="0" relativeHeight="251790336" behindDoc="0" locked="0" layoutInCell="1" allowOverlap="1" wp14:anchorId="06D60E4B" wp14:editId="5CEEFC15">
                <wp:simplePos x="0" y="0"/>
                <wp:positionH relativeFrom="margin">
                  <wp:posOffset>4089400</wp:posOffset>
                </wp:positionH>
                <wp:positionV relativeFrom="paragraph">
                  <wp:posOffset>123825</wp:posOffset>
                </wp:positionV>
                <wp:extent cx="1828800" cy="914400"/>
                <wp:effectExtent l="12700" t="12700" r="12700" b="12700"/>
                <wp:wrapNone/>
                <wp:docPr id="37" name="Rounded Rectangle 37"/>
                <wp:cNvGraphicFramePr/>
                <a:graphic xmlns:a="http://schemas.openxmlformats.org/drawingml/2006/main">
                  <a:graphicData uri="http://schemas.microsoft.com/office/word/2010/wordprocessingShape">
                    <wps:wsp>
                      <wps:cNvSpPr/>
                      <wps:spPr>
                        <a:xfrm>
                          <a:off x="0" y="0"/>
                          <a:ext cx="18288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72A988CF" w14:textId="77777777" w:rsidR="00635E35" w:rsidRDefault="00635E35" w:rsidP="00635E35">
                            <w:pPr>
                              <w:jc w:val="center"/>
                            </w:pPr>
                            <w:r>
                              <w:t>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6D60E4B" id="Rounded Rectangle 37" o:spid="_x0000_s1093" style="position:absolute;margin-left:322pt;margin-top:9.75pt;width:2in;height:1in;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" filled="f" strokecolor="#3494ba [3204]" strokeweight="1.5pt">
                <v:textbox>
                  <w:txbxContent>
                    <w:p w14:paraId="72A988CF" w14:textId="77777777" w:rsidR="00635E35" w:rsidRDefault="00635E35" w:rsidP="00635E35">
                      <w:pPr>
                        <w:jc w:val="center"/>
                      </w:pPr>
                      <w:r>
                        <w:t>ç</w:t>
                      </w:r>
                    </w:p>
                  </w:txbxContent>
                </v:textbox>
                <w10:wrap anchorx="margin"/>
              </v:roundrect>
            </w:pict>
          </mc:Fallback>
        </mc:AlternateContent>
      </w:r>
      <w:r w:rsidRPr="00807641">
        <w:rPr>
          <w:rFonts w:ascii="Verdana" w:hAnsi="Verdana"/>
          <w:b/>
          <w:noProof/>
          <w:sz w:val="28"/>
          <w:szCs w:val="28"/>
          <w:lang w:eastAsia="zh-CN"/>
        </w:rPr>
        <mc:AlternateContent>
          <mc:Choice Requires="wps">
            <w:drawing>
              <wp:anchor distT="0" distB="0" distL="114300" distR="114300" simplePos="0" relativeHeight="251788288" behindDoc="0" locked="0" layoutInCell="1" allowOverlap="1" wp14:anchorId="57498B3E" wp14:editId="3B6FACA7">
                <wp:simplePos x="0" y="0"/>
                <wp:positionH relativeFrom="margin">
                  <wp:posOffset>2050415</wp:posOffset>
                </wp:positionH>
                <wp:positionV relativeFrom="paragraph">
                  <wp:posOffset>127635</wp:posOffset>
                </wp:positionV>
                <wp:extent cx="1828800" cy="914400"/>
                <wp:effectExtent l="12700" t="12700" r="12700" b="12700"/>
                <wp:wrapNone/>
                <wp:docPr id="38" name="Rounded Rectangle 38"/>
                <wp:cNvGraphicFramePr/>
                <a:graphic xmlns:a="http://schemas.openxmlformats.org/drawingml/2006/main">
                  <a:graphicData uri="http://schemas.microsoft.com/office/word/2010/wordprocessingShape">
                    <wps:wsp>
                      <wps:cNvSpPr/>
                      <wps:spPr>
                        <a:xfrm>
                          <a:off x="0" y="0"/>
                          <a:ext cx="18288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26FDAC8D" w14:textId="77777777" w:rsidR="00635E35" w:rsidRDefault="00635E35" w:rsidP="00635E35">
                            <w:pPr>
                              <w:jc w:val="center"/>
                            </w:pPr>
                            <w:r>
                              <w:t>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7498B3E" id="Rounded Rectangle 38" o:spid="_x0000_s1094" style="position:absolute;margin-left:161.45pt;margin-top:10.05pt;width:2in;height:1in;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" filled="f" strokecolor="#3494ba [3204]" strokeweight="1.5pt">
                <v:textbox>
                  <w:txbxContent>
                    <w:p w14:paraId="26FDAC8D" w14:textId="77777777" w:rsidR="00635E35" w:rsidRDefault="00635E35" w:rsidP="00635E35">
                      <w:pPr>
                        <w:jc w:val="center"/>
                      </w:pPr>
                      <w:r>
                        <w:t>ç</w:t>
                      </w:r>
                    </w:p>
                  </w:txbxContent>
                </v:textbox>
                <w10:wrap anchorx="margin"/>
              </v:roundrect>
            </w:pict>
          </mc:Fallback>
        </mc:AlternateContent>
      </w:r>
      <w:r w:rsidRPr="00807641">
        <w:rPr>
          <w:rFonts w:ascii="Verdana" w:hAnsi="Verdana"/>
          <w:b/>
          <w:noProof/>
          <w:sz w:val="28"/>
          <w:szCs w:val="28"/>
          <w:lang w:eastAsia="zh-CN"/>
        </w:rPr>
        <mc:AlternateContent>
          <mc:Choice Requires="wps">
            <w:drawing>
              <wp:anchor distT="0" distB="0" distL="114300" distR="114300" simplePos="0" relativeHeight="251787264" behindDoc="0" locked="0" layoutInCell="1" allowOverlap="1" wp14:anchorId="463F686C" wp14:editId="0995C457">
                <wp:simplePos x="0" y="0"/>
                <wp:positionH relativeFrom="margin">
                  <wp:posOffset>0</wp:posOffset>
                </wp:positionH>
                <wp:positionV relativeFrom="paragraph">
                  <wp:posOffset>123874</wp:posOffset>
                </wp:positionV>
                <wp:extent cx="1828800" cy="914400"/>
                <wp:effectExtent l="12700" t="12700" r="12700" b="12700"/>
                <wp:wrapNone/>
                <wp:docPr id="39" name="Rounded Rectangle 39"/>
                <wp:cNvGraphicFramePr/>
                <a:graphic xmlns:a="http://schemas.openxmlformats.org/drawingml/2006/main">
                  <a:graphicData uri="http://schemas.microsoft.com/office/word/2010/wordprocessingShape">
                    <wps:wsp>
                      <wps:cNvSpPr/>
                      <wps:spPr>
                        <a:xfrm>
                          <a:off x="0" y="0"/>
                          <a:ext cx="18288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3A23DF7" id="Rounded Rectangle 39" o:spid="_x0000_s1026" style="position:absolute;margin-left:0;margin-top:9.75pt;width:2in;height:1in;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" filled="f" strokecolor="#3494ba [3204]" strokeweight="1.5pt">
                <w10:wrap anchorx="margin"/>
              </v:roundrect>
            </w:pict>
          </mc:Fallback>
        </mc:AlternateContent>
      </w:r>
    </w:p>
    <w:p w14:paraId="63EEB41D" w14:textId="77777777" w:rsidR="00635E35" w:rsidRDefault="00635E35" w:rsidP="00635E35">
      <w:pPr>
        <w:spacing w:after="0" w:line="240" w:lineRule="auto"/>
      </w:pPr>
    </w:p>
    <w:p w14:paraId="57809CD1" w14:textId="77777777" w:rsidR="00635E35" w:rsidRDefault="00635E35" w:rsidP="00635E35">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831296" behindDoc="0" locked="0" layoutInCell="1" allowOverlap="1" wp14:anchorId="5199ED8F" wp14:editId="193B6A62">
                <wp:simplePos x="0" y="0"/>
                <wp:positionH relativeFrom="column">
                  <wp:posOffset>3824068</wp:posOffset>
                </wp:positionH>
                <wp:positionV relativeFrom="paragraph">
                  <wp:posOffset>154940</wp:posOffset>
                </wp:positionV>
                <wp:extent cx="337185" cy="35115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35E0AB64" w14:textId="77777777" w:rsidR="00635E35" w:rsidRPr="0000558D" w:rsidRDefault="00635E35" w:rsidP="00635E35">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99ED8F" id="Text Box 40" o:spid="_x0000_s1095" type="#_x0000_t202" style="position:absolute;margin-left:301.1pt;margin-top:12.2pt;width:26.55pt;height:27.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" filled="f" stroked="f" strokeweight=".5pt">
                <v:textbox>
                  <w:txbxContent>
                    <w:p w14:paraId="35E0AB64" w14:textId="77777777" w:rsidR="00635E35" w:rsidRPr="0000558D" w:rsidRDefault="00635E35" w:rsidP="00635E35">
                      <w:pPr>
                        <w:jc w:val="center"/>
                        <w:rPr>
                          <w:rFonts w:ascii="Verdana" w:hAnsi="Verdana"/>
                          <w:sz w:val="28"/>
                          <w:szCs w:val="28"/>
                        </w:rPr>
                      </w:pPr>
                      <w:r>
                        <w:rPr>
                          <w:rFonts w:ascii="Verdana" w:hAnsi="Verdana"/>
                          <w:sz w:val="28"/>
                          <w:szCs w:val="28"/>
                        </w:rPr>
                        <w:t>+</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830272" behindDoc="0" locked="0" layoutInCell="1" allowOverlap="1" wp14:anchorId="176CE681" wp14:editId="47D39F7B">
                <wp:simplePos x="0" y="0"/>
                <wp:positionH relativeFrom="column">
                  <wp:posOffset>1761392</wp:posOffset>
                </wp:positionH>
                <wp:positionV relativeFrom="paragraph">
                  <wp:posOffset>140335</wp:posOffset>
                </wp:positionV>
                <wp:extent cx="337185" cy="35115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5254F570" w14:textId="77777777" w:rsidR="00635E35" w:rsidRPr="0000558D" w:rsidRDefault="00635E35" w:rsidP="00635E35">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6CE681" id="Text Box 50" o:spid="_x0000_s1096" type="#_x0000_t202" style="position:absolute;margin-left:138.7pt;margin-top:11.05pt;width:26.55pt;height:27.6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" filled="f" stroked="f" strokeweight=".5pt">
                <v:textbox>
                  <w:txbxContent>
                    <w:p w14:paraId="5254F570" w14:textId="77777777" w:rsidR="00635E35" w:rsidRPr="0000558D" w:rsidRDefault="00635E35" w:rsidP="00635E35">
                      <w:pPr>
                        <w:jc w:val="center"/>
                        <w:rPr>
                          <w:rFonts w:ascii="Verdana" w:hAnsi="Verdana"/>
                          <w:sz w:val="28"/>
                          <w:szCs w:val="28"/>
                        </w:rPr>
                      </w:pPr>
                      <w:r>
                        <w:rPr>
                          <w:rFonts w:ascii="Verdana" w:hAnsi="Verdana"/>
                          <w:sz w:val="28"/>
                          <w:szCs w:val="28"/>
                        </w:rPr>
                        <w:t>+</w:t>
                      </w:r>
                    </w:p>
                  </w:txbxContent>
                </v:textbox>
              </v:shape>
            </w:pict>
          </mc:Fallback>
        </mc:AlternateContent>
      </w:r>
    </w:p>
    <w:p w14:paraId="7C0CE76C" w14:textId="77777777" w:rsidR="00635E35" w:rsidRDefault="00635E35" w:rsidP="00635E35">
      <w:pPr>
        <w:spacing w:after="0" w:line="240" w:lineRule="auto"/>
      </w:pPr>
    </w:p>
    <w:p w14:paraId="161710D9" w14:textId="77777777" w:rsidR="00635E35" w:rsidRDefault="00635E35" w:rsidP="00635E35">
      <w:pPr>
        <w:spacing w:after="0" w:line="240" w:lineRule="auto"/>
      </w:pPr>
    </w:p>
    <w:p w14:paraId="0DEE1CFE" w14:textId="5839AA97" w:rsidR="00635E35" w:rsidRDefault="00635E35" w:rsidP="00635E35">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835392" behindDoc="0" locked="0" layoutInCell="1" allowOverlap="1" wp14:anchorId="1C9A0981" wp14:editId="39BB085A">
                <wp:simplePos x="0" y="0"/>
                <wp:positionH relativeFrom="column">
                  <wp:posOffset>2849880</wp:posOffset>
                </wp:positionH>
                <wp:positionV relativeFrom="paragraph">
                  <wp:posOffset>141746</wp:posOffset>
                </wp:positionV>
                <wp:extent cx="337185" cy="35115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026C9065" w14:textId="77777777" w:rsidR="00635E35" w:rsidRPr="0000558D" w:rsidRDefault="00635E35" w:rsidP="00635E35">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9A0981" id="Text Box 51" o:spid="_x0000_s1097" type="#_x0000_t202" style="position:absolute;margin-left:224.4pt;margin-top:11.15pt;width:26.55pt;height:27.6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" filled="f" stroked="f" strokeweight=".5pt">
                <v:textbox>
                  <w:txbxContent>
                    <w:p w14:paraId="026C9065" w14:textId="77777777" w:rsidR="00635E35" w:rsidRPr="0000558D" w:rsidRDefault="00635E35" w:rsidP="00635E35">
                      <w:pPr>
                        <w:jc w:val="center"/>
                        <w:rPr>
                          <w:rFonts w:ascii="Verdana" w:hAnsi="Verdana"/>
                          <w:sz w:val="28"/>
                          <w:szCs w:val="28"/>
                        </w:rPr>
                      </w:pPr>
                      <w:r>
                        <w:rPr>
                          <w:rFonts w:ascii="Verdana" w:hAnsi="Verdana"/>
                          <w:sz w:val="28"/>
                          <w:szCs w:val="28"/>
                        </w:rPr>
                        <w:t>=</w:t>
                      </w:r>
                    </w:p>
                  </w:txbxContent>
                </v:textbox>
              </v:shape>
            </w:pict>
          </mc:Fallback>
        </mc:AlternateContent>
      </w:r>
    </w:p>
    <w:p w14:paraId="02DAECAE" w14:textId="464B77A4" w:rsidR="00635E35" w:rsidRDefault="00635E35" w:rsidP="00635E35">
      <w:pPr>
        <w:spacing w:after="0" w:line="240" w:lineRule="auto"/>
      </w:pPr>
    </w:p>
    <w:p w14:paraId="23B68FBA" w14:textId="77777777" w:rsidR="00635E35" w:rsidRDefault="00635E35" w:rsidP="00635E35">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798528" behindDoc="0" locked="0" layoutInCell="1" allowOverlap="1" wp14:anchorId="1AD65C0A" wp14:editId="2C95AFBF">
                <wp:simplePos x="0" y="0"/>
                <wp:positionH relativeFrom="column">
                  <wp:posOffset>51337</wp:posOffset>
                </wp:positionH>
                <wp:positionV relativeFrom="paragraph">
                  <wp:posOffset>61595</wp:posOffset>
                </wp:positionV>
                <wp:extent cx="5943600" cy="9144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wps:spPr>
                      <wps:txbx>
                        <w:txbxContent>
                          <w:p w14:paraId="10B8315F" w14:textId="77777777" w:rsidR="00635E35" w:rsidRPr="00DC14BE" w:rsidRDefault="00635E35" w:rsidP="00635E35">
                            <w:pPr>
                              <w:jc w:val="center"/>
                              <w:rPr>
                                <w:rFonts w:ascii="Verdana" w:hAnsi="Verdana"/>
                                <w:sz w:val="24"/>
                                <w:szCs w:val="24"/>
                              </w:rPr>
                            </w:pPr>
                            <w:r>
                              <w:rPr>
                                <w:rFonts w:ascii="Verdana" w:hAnsi="Verdana"/>
                                <w:sz w:val="24"/>
                                <w:szCs w:val="24"/>
                              </w:rPr>
                              <w:t>Specific Topic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D65C0A" id="Text Box 54" o:spid="_x0000_s1098" type="#_x0000_t202" style="position:absolute;margin-left:4.05pt;margin-top:4.85pt;width:468pt;height:1in;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" filled="f" stroked="f" strokeweight=".5pt">
                <v:textbox>
                  <w:txbxContent>
                    <w:p w14:paraId="10B8315F" w14:textId="77777777" w:rsidR="00635E35" w:rsidRPr="00DC14BE" w:rsidRDefault="00635E35" w:rsidP="00635E35">
                      <w:pPr>
                        <w:jc w:val="center"/>
                        <w:rPr>
                          <w:rFonts w:ascii="Verdana" w:hAnsi="Verdana"/>
                          <w:sz w:val="24"/>
                          <w:szCs w:val="24"/>
                        </w:rPr>
                      </w:pPr>
                      <w:r>
                        <w:rPr>
                          <w:rFonts w:ascii="Verdana" w:hAnsi="Verdana"/>
                          <w:sz w:val="24"/>
                          <w:szCs w:val="24"/>
                        </w:rPr>
                        <w:t>Specific Topic Sentence</w:t>
                      </w:r>
                    </w:p>
                  </w:txbxContent>
                </v:textbox>
              </v:shape>
            </w:pict>
          </mc:Fallback>
        </mc:AlternateContent>
      </w:r>
      <w:r w:rsidRPr="00807641">
        <w:rPr>
          <w:rFonts w:ascii="Verdana" w:hAnsi="Verdana"/>
          <w:b/>
          <w:noProof/>
          <w:sz w:val="28"/>
          <w:szCs w:val="28"/>
          <w:lang w:eastAsia="zh-CN"/>
        </w:rPr>
        <mc:AlternateContent>
          <mc:Choice Requires="wps">
            <w:drawing>
              <wp:anchor distT="0" distB="0" distL="114300" distR="114300" simplePos="0" relativeHeight="251789312" behindDoc="0" locked="0" layoutInCell="1" allowOverlap="1" wp14:anchorId="0583EA23" wp14:editId="30B9F996">
                <wp:simplePos x="0" y="0"/>
                <wp:positionH relativeFrom="margin">
                  <wp:posOffset>21590</wp:posOffset>
                </wp:positionH>
                <wp:positionV relativeFrom="paragraph">
                  <wp:posOffset>60862</wp:posOffset>
                </wp:positionV>
                <wp:extent cx="5943600" cy="914400"/>
                <wp:effectExtent l="12700" t="12700" r="12700" b="12700"/>
                <wp:wrapNone/>
                <wp:docPr id="55" name="Rounded Rectangle 55"/>
                <wp:cNvGraphicFramePr/>
                <a:graphic xmlns:a="http://schemas.openxmlformats.org/drawingml/2006/main">
                  <a:graphicData uri="http://schemas.microsoft.com/office/word/2010/wordprocessingShape">
                    <wps:wsp>
                      <wps:cNvSpPr/>
                      <wps:spPr>
                        <a:xfrm>
                          <a:off x="0" y="0"/>
                          <a:ext cx="59436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F7F9FEF" id="Rounded Rectangle 55" o:spid="_x0000_s1026" style="position:absolute;margin-left:1.7pt;margin-top:4.8pt;width:468pt;height:1in;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" filled="f" strokecolor="#3494ba [3204]" strokeweight="1.5pt">
                <w10:wrap anchorx="margin"/>
              </v:roundrect>
            </w:pict>
          </mc:Fallback>
        </mc:AlternateContent>
      </w:r>
    </w:p>
    <w:p w14:paraId="2DB4951C" w14:textId="77777777" w:rsidR="00635E35" w:rsidRDefault="00635E35" w:rsidP="00635E35">
      <w:pPr>
        <w:spacing w:after="0" w:line="240" w:lineRule="auto"/>
      </w:pPr>
    </w:p>
    <w:p w14:paraId="03C9290B" w14:textId="77777777" w:rsidR="00635E35" w:rsidRDefault="00635E35" w:rsidP="00635E35">
      <w:pPr>
        <w:spacing w:after="0" w:line="240" w:lineRule="auto"/>
      </w:pPr>
    </w:p>
    <w:p w14:paraId="5738449D" w14:textId="77777777" w:rsidR="00635E35" w:rsidRDefault="00635E35" w:rsidP="00635E35">
      <w:pPr>
        <w:spacing w:after="0" w:line="240" w:lineRule="auto"/>
      </w:pPr>
    </w:p>
    <w:p w14:paraId="24AD2F07" w14:textId="77777777" w:rsidR="00635E35" w:rsidRDefault="00635E35" w:rsidP="00635E35">
      <w:pPr>
        <w:spacing w:after="0" w:line="240" w:lineRule="auto"/>
      </w:pPr>
    </w:p>
    <w:p w14:paraId="22F1D9EA" w14:textId="77777777" w:rsidR="00635E35" w:rsidRDefault="00635E35" w:rsidP="00635E35">
      <w:pPr>
        <w:spacing w:after="0" w:line="240" w:lineRule="auto"/>
      </w:pPr>
    </w:p>
    <w:p w14:paraId="3341AC97" w14:textId="77777777" w:rsidR="00635E35" w:rsidRDefault="00635E35" w:rsidP="00635E35">
      <w:pPr>
        <w:pBdr>
          <w:bottom w:val="single" w:sz="12" w:space="1" w:color="auto"/>
        </w:pBdr>
        <w:spacing w:after="0" w:line="240" w:lineRule="auto"/>
      </w:pPr>
      <w:r w:rsidRPr="00807641">
        <w:rPr>
          <w:noProof/>
          <w:lang w:eastAsia="zh-CN"/>
        </w:rPr>
        <mc:AlternateContent>
          <mc:Choice Requires="wps">
            <w:drawing>
              <wp:anchor distT="0" distB="0" distL="114300" distR="114300" simplePos="0" relativeHeight="251794432" behindDoc="0" locked="0" layoutInCell="1" allowOverlap="1" wp14:anchorId="69A8C429" wp14:editId="0A7A3C7A">
                <wp:simplePos x="0" y="0"/>
                <wp:positionH relativeFrom="margin">
                  <wp:posOffset>4089400</wp:posOffset>
                </wp:positionH>
                <wp:positionV relativeFrom="paragraph">
                  <wp:posOffset>255172</wp:posOffset>
                </wp:positionV>
                <wp:extent cx="1828800" cy="914400"/>
                <wp:effectExtent l="12700" t="12700" r="12700" b="12700"/>
                <wp:wrapNone/>
                <wp:docPr id="56" name="Rounded Rectangle 56"/>
                <wp:cNvGraphicFramePr/>
                <a:graphic xmlns:a="http://schemas.openxmlformats.org/drawingml/2006/main">
                  <a:graphicData uri="http://schemas.microsoft.com/office/word/2010/wordprocessingShape">
                    <wps:wsp>
                      <wps:cNvSpPr/>
                      <wps:spPr>
                        <a:xfrm>
                          <a:off x="0" y="0"/>
                          <a:ext cx="18288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20915874" w14:textId="77777777" w:rsidR="00635E35" w:rsidRDefault="00635E35" w:rsidP="00635E35">
                            <w:pPr>
                              <w:jc w:val="center"/>
                            </w:pPr>
                            <w:r>
                              <w:t>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9A8C429" id="Rounded Rectangle 56" o:spid="_x0000_s1099" style="position:absolute;margin-left:322pt;margin-top:20.1pt;width:2in;height:1in;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" filled="f" strokecolor="#3494ba [3204]" strokeweight="1.5pt">
                <v:textbox>
                  <w:txbxContent>
                    <w:p w14:paraId="20915874" w14:textId="77777777" w:rsidR="00635E35" w:rsidRDefault="00635E35" w:rsidP="00635E35">
                      <w:pPr>
                        <w:jc w:val="center"/>
                      </w:pPr>
                      <w:r>
                        <w:t>ç</w:t>
                      </w:r>
                    </w:p>
                  </w:txbxContent>
                </v:textbox>
                <w10:wrap anchorx="margin"/>
              </v:roundrect>
            </w:pict>
          </mc:Fallback>
        </mc:AlternateContent>
      </w:r>
    </w:p>
    <w:p w14:paraId="7986FABD" w14:textId="77777777" w:rsidR="00635E35" w:rsidRDefault="00635E35" w:rsidP="00635E35">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805696" behindDoc="0" locked="0" layoutInCell="1" allowOverlap="1" wp14:anchorId="0E6ED729" wp14:editId="4D40F445">
                <wp:simplePos x="0" y="0"/>
                <wp:positionH relativeFrom="column">
                  <wp:posOffset>4115337</wp:posOffset>
                </wp:positionH>
                <wp:positionV relativeFrom="paragraph">
                  <wp:posOffset>79375</wp:posOffset>
                </wp:positionV>
                <wp:extent cx="1828800" cy="9144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noFill/>
                        </a:ln>
                      </wps:spPr>
                      <wps:txbx>
                        <w:txbxContent>
                          <w:p w14:paraId="76B03C43" w14:textId="77777777" w:rsidR="00635E35" w:rsidRPr="00DC14BE" w:rsidRDefault="00635E35" w:rsidP="00635E35">
                            <w:pPr>
                              <w:jc w:val="center"/>
                              <w:rPr>
                                <w:rFonts w:ascii="Verdana" w:hAnsi="Verdana"/>
                                <w:sz w:val="24"/>
                                <w:szCs w:val="24"/>
                              </w:rPr>
                            </w:pPr>
                            <w:r>
                              <w:rPr>
                                <w:rFonts w:ascii="Verdana" w:hAnsi="Verdana"/>
                                <w:sz w:val="24"/>
                                <w:szCs w:val="24"/>
                              </w:rPr>
                              <w:t>Clue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6ED729" id="Text Box 57" o:spid="_x0000_s1100" type="#_x0000_t202" style="position:absolute;margin-left:324.05pt;margin-top:6.25pt;width:2in;height:1in;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" filled="f" stroked="f" strokeweight=".5pt">
                <v:textbox>
                  <w:txbxContent>
                    <w:p w14:paraId="76B03C43" w14:textId="77777777" w:rsidR="00635E35" w:rsidRPr="00DC14BE" w:rsidRDefault="00635E35" w:rsidP="00635E35">
                      <w:pPr>
                        <w:jc w:val="center"/>
                        <w:rPr>
                          <w:rFonts w:ascii="Verdana" w:hAnsi="Verdana"/>
                          <w:sz w:val="24"/>
                          <w:szCs w:val="24"/>
                        </w:rPr>
                      </w:pPr>
                      <w:r>
                        <w:rPr>
                          <w:rFonts w:ascii="Verdana" w:hAnsi="Verdana"/>
                          <w:sz w:val="24"/>
                          <w:szCs w:val="24"/>
                        </w:rPr>
                        <w:t>Clue Word</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803648" behindDoc="0" locked="0" layoutInCell="1" allowOverlap="1" wp14:anchorId="4FE7D3A2" wp14:editId="0BAEBC28">
                <wp:simplePos x="0" y="0"/>
                <wp:positionH relativeFrom="column">
                  <wp:posOffset>2061112</wp:posOffset>
                </wp:positionH>
                <wp:positionV relativeFrom="paragraph">
                  <wp:posOffset>75565</wp:posOffset>
                </wp:positionV>
                <wp:extent cx="1828800" cy="914400"/>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noFill/>
                        </a:ln>
                      </wps:spPr>
                      <wps:txbx>
                        <w:txbxContent>
                          <w:p w14:paraId="6E09625B" w14:textId="77777777" w:rsidR="00635E35" w:rsidRPr="00DC14BE" w:rsidRDefault="00635E35" w:rsidP="00635E35">
                            <w:pPr>
                              <w:jc w:val="center"/>
                              <w:rPr>
                                <w:rFonts w:ascii="Verdana" w:hAnsi="Verdana"/>
                                <w:sz w:val="24"/>
                                <w:szCs w:val="24"/>
                              </w:rPr>
                            </w:pPr>
                            <w:r>
                              <w:rPr>
                                <w:rFonts w:ascii="Verdana" w:hAnsi="Verdana"/>
                                <w:sz w:val="24"/>
                                <w:szCs w:val="24"/>
                              </w:rPr>
                              <w:t>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E7D3A2" id="Text Box 128" o:spid="_x0000_s1101" type="#_x0000_t202" style="position:absolute;margin-left:162.3pt;margin-top:5.95pt;width:2in;height:1in;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" filled="f" stroked="f" strokeweight=".5pt">
                <v:textbox>
                  <w:txbxContent>
                    <w:p w14:paraId="6E09625B" w14:textId="77777777" w:rsidR="00635E35" w:rsidRPr="00DC14BE" w:rsidRDefault="00635E35" w:rsidP="00635E35">
                      <w:pPr>
                        <w:jc w:val="center"/>
                        <w:rPr>
                          <w:rFonts w:ascii="Verdana" w:hAnsi="Verdana"/>
                          <w:sz w:val="24"/>
                          <w:szCs w:val="24"/>
                        </w:rPr>
                      </w:pPr>
                      <w:r>
                        <w:rPr>
                          <w:rFonts w:ascii="Verdana" w:hAnsi="Verdana"/>
                          <w:sz w:val="24"/>
                          <w:szCs w:val="24"/>
                        </w:rPr>
                        <w:t>Main Idea</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801600" behindDoc="0" locked="0" layoutInCell="1" allowOverlap="1" wp14:anchorId="4974F6E3" wp14:editId="273050B0">
                <wp:simplePos x="0" y="0"/>
                <wp:positionH relativeFrom="column">
                  <wp:posOffset>0</wp:posOffset>
                </wp:positionH>
                <wp:positionV relativeFrom="paragraph">
                  <wp:posOffset>81378</wp:posOffset>
                </wp:positionV>
                <wp:extent cx="1828800" cy="914400"/>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w="6350">
                          <a:noFill/>
                        </a:ln>
                      </wps:spPr>
                      <wps:txbx>
                        <w:txbxContent>
                          <w:p w14:paraId="57C52FA3" w14:textId="77777777" w:rsidR="00635E35" w:rsidRPr="00DC14BE" w:rsidRDefault="00635E35" w:rsidP="00635E35">
                            <w:pPr>
                              <w:jc w:val="center"/>
                              <w:rPr>
                                <w:rFonts w:ascii="Verdana" w:hAnsi="Verdana"/>
                                <w:sz w:val="24"/>
                                <w:szCs w:val="24"/>
                              </w:rPr>
                            </w:pPr>
                            <w:r w:rsidRPr="00DC14BE">
                              <w:rPr>
                                <w:rFonts w:ascii="Verdana" w:hAnsi="Verdana"/>
                                <w:sz w:val="24"/>
                                <w:szCs w:val="24"/>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74F6E3" id="Text Box 129" o:spid="_x0000_s1102" type="#_x0000_t202" style="position:absolute;margin-left:0;margin-top:6.4pt;width:2in;height:1in;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" filled="f" stroked="f" strokeweight=".5pt">
                <v:textbox>
                  <w:txbxContent>
                    <w:p w14:paraId="57C52FA3" w14:textId="77777777" w:rsidR="00635E35" w:rsidRPr="00DC14BE" w:rsidRDefault="00635E35" w:rsidP="00635E35">
                      <w:pPr>
                        <w:jc w:val="center"/>
                        <w:rPr>
                          <w:rFonts w:ascii="Verdana" w:hAnsi="Verdana"/>
                          <w:sz w:val="24"/>
                          <w:szCs w:val="24"/>
                        </w:rPr>
                      </w:pPr>
                      <w:r w:rsidRPr="00DC14BE">
                        <w:rPr>
                          <w:rFonts w:ascii="Verdana" w:hAnsi="Verdana"/>
                          <w:sz w:val="24"/>
                          <w:szCs w:val="24"/>
                        </w:rPr>
                        <w:t>Topic</w:t>
                      </w:r>
                    </w:p>
                  </w:txbxContent>
                </v:textbox>
              </v:shape>
            </w:pict>
          </mc:Fallback>
        </mc:AlternateContent>
      </w:r>
      <w:r w:rsidRPr="00807641">
        <w:rPr>
          <w:noProof/>
          <w:lang w:eastAsia="zh-CN"/>
        </w:rPr>
        <mc:AlternateContent>
          <mc:Choice Requires="wps">
            <w:drawing>
              <wp:anchor distT="0" distB="0" distL="114300" distR="114300" simplePos="0" relativeHeight="251792384" behindDoc="0" locked="0" layoutInCell="1" allowOverlap="1" wp14:anchorId="03942AD6" wp14:editId="663BFE60">
                <wp:simplePos x="0" y="0"/>
                <wp:positionH relativeFrom="margin">
                  <wp:posOffset>2051050</wp:posOffset>
                </wp:positionH>
                <wp:positionV relativeFrom="paragraph">
                  <wp:posOffset>69850</wp:posOffset>
                </wp:positionV>
                <wp:extent cx="1828800" cy="914400"/>
                <wp:effectExtent l="12700" t="12700" r="12700" b="12700"/>
                <wp:wrapNone/>
                <wp:docPr id="130" name="Rounded Rectangle 130"/>
                <wp:cNvGraphicFramePr/>
                <a:graphic xmlns:a="http://schemas.openxmlformats.org/drawingml/2006/main">
                  <a:graphicData uri="http://schemas.microsoft.com/office/word/2010/wordprocessingShape">
                    <wps:wsp>
                      <wps:cNvSpPr/>
                      <wps:spPr>
                        <a:xfrm>
                          <a:off x="0" y="0"/>
                          <a:ext cx="18288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txbx>
                        <w:txbxContent>
                          <w:p w14:paraId="0EF91924" w14:textId="77777777" w:rsidR="00635E35" w:rsidRDefault="00635E35" w:rsidP="00635E35">
                            <w:pPr>
                              <w:jc w:val="center"/>
                            </w:pPr>
                            <w:r>
                              <w:t>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3942AD6" id="Rounded Rectangle 130" o:spid="_x0000_s1103" style="position:absolute;margin-left:161.5pt;margin-top:5.5pt;width:2in;height:1in;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" filled="f" strokecolor="#3494ba [3204]" strokeweight="1.5pt">
                <v:textbox>
                  <w:txbxContent>
                    <w:p w14:paraId="0EF91924" w14:textId="77777777" w:rsidR="00635E35" w:rsidRDefault="00635E35" w:rsidP="00635E35">
                      <w:pPr>
                        <w:jc w:val="center"/>
                      </w:pPr>
                      <w:r>
                        <w:t>ç</w:t>
                      </w:r>
                    </w:p>
                  </w:txbxContent>
                </v:textbox>
                <w10:wrap anchorx="margin"/>
              </v:roundrect>
            </w:pict>
          </mc:Fallback>
        </mc:AlternateContent>
      </w:r>
      <w:r w:rsidRPr="00807641">
        <w:rPr>
          <w:noProof/>
          <w:lang w:eastAsia="zh-CN"/>
        </w:rPr>
        <mc:AlternateContent>
          <mc:Choice Requires="wps">
            <w:drawing>
              <wp:anchor distT="0" distB="0" distL="114300" distR="114300" simplePos="0" relativeHeight="251791360" behindDoc="0" locked="0" layoutInCell="1" allowOverlap="1" wp14:anchorId="269A9047" wp14:editId="129DC0BF">
                <wp:simplePos x="0" y="0"/>
                <wp:positionH relativeFrom="margin">
                  <wp:posOffset>0</wp:posOffset>
                </wp:positionH>
                <wp:positionV relativeFrom="paragraph">
                  <wp:posOffset>65307</wp:posOffset>
                </wp:positionV>
                <wp:extent cx="1828800" cy="914400"/>
                <wp:effectExtent l="12700" t="12700" r="12700" b="12700"/>
                <wp:wrapNone/>
                <wp:docPr id="140" name="Rounded Rectangle 140"/>
                <wp:cNvGraphicFramePr/>
                <a:graphic xmlns:a="http://schemas.openxmlformats.org/drawingml/2006/main">
                  <a:graphicData uri="http://schemas.microsoft.com/office/word/2010/wordprocessingShape">
                    <wps:wsp>
                      <wps:cNvSpPr/>
                      <wps:spPr>
                        <a:xfrm>
                          <a:off x="0" y="0"/>
                          <a:ext cx="18288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F3CDCE9" id="Rounded Rectangle 140" o:spid="_x0000_s1026" style="position:absolute;margin-left:0;margin-top:5.15pt;width:2in;height:1in;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" filled="f" strokecolor="#3494ba [3204]" strokeweight="1.5pt">
                <w10:wrap anchorx="margin"/>
              </v:roundrect>
            </w:pict>
          </mc:Fallback>
        </mc:AlternateContent>
      </w:r>
    </w:p>
    <w:p w14:paraId="4A4E155A" w14:textId="77777777" w:rsidR="00635E35" w:rsidRDefault="00635E35" w:rsidP="00635E35">
      <w:pPr>
        <w:spacing w:after="0" w:line="240" w:lineRule="auto"/>
      </w:pPr>
    </w:p>
    <w:p w14:paraId="3095FEBB" w14:textId="77777777" w:rsidR="00635E35" w:rsidRDefault="00635E35" w:rsidP="00635E35">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833344" behindDoc="0" locked="0" layoutInCell="1" allowOverlap="1" wp14:anchorId="48F827C4" wp14:editId="731A75DF">
                <wp:simplePos x="0" y="0"/>
                <wp:positionH relativeFrom="column">
                  <wp:posOffset>3827682</wp:posOffset>
                </wp:positionH>
                <wp:positionV relativeFrom="paragraph">
                  <wp:posOffset>17780</wp:posOffset>
                </wp:positionV>
                <wp:extent cx="337185" cy="351155"/>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7031B38C" w14:textId="77777777" w:rsidR="00635E35" w:rsidRPr="0000558D" w:rsidRDefault="00635E35" w:rsidP="00635E35">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F827C4" id="Text Box 147" o:spid="_x0000_s1104" type="#_x0000_t202" style="position:absolute;margin-left:301.4pt;margin-top:1.4pt;width:26.55pt;height:27.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" filled="f" stroked="f" strokeweight=".5pt">
                <v:textbox>
                  <w:txbxContent>
                    <w:p w14:paraId="7031B38C" w14:textId="77777777" w:rsidR="00635E35" w:rsidRPr="0000558D" w:rsidRDefault="00635E35" w:rsidP="00635E35">
                      <w:pPr>
                        <w:jc w:val="center"/>
                        <w:rPr>
                          <w:rFonts w:ascii="Verdana" w:hAnsi="Verdana"/>
                          <w:sz w:val="28"/>
                          <w:szCs w:val="28"/>
                        </w:rPr>
                      </w:pPr>
                      <w:r>
                        <w:rPr>
                          <w:rFonts w:ascii="Verdana" w:hAnsi="Verdana"/>
                          <w:sz w:val="28"/>
                          <w:szCs w:val="28"/>
                        </w:rPr>
                        <w:t>+</w:t>
                      </w:r>
                    </w:p>
                  </w:txbxContent>
                </v:textbox>
              </v:shape>
            </w:pict>
          </mc:Fallback>
        </mc:AlternateContent>
      </w:r>
      <w:r>
        <w:rPr>
          <w:rFonts w:ascii="Verdana" w:hAnsi="Verdana"/>
          <w:b/>
          <w:noProof/>
          <w:sz w:val="28"/>
          <w:szCs w:val="28"/>
          <w:lang w:eastAsia="zh-CN"/>
        </w:rPr>
        <mc:AlternateContent>
          <mc:Choice Requires="wps">
            <w:drawing>
              <wp:anchor distT="0" distB="0" distL="114300" distR="114300" simplePos="0" relativeHeight="251832320" behindDoc="0" locked="0" layoutInCell="1" allowOverlap="1" wp14:anchorId="5928ECE3" wp14:editId="1214AA7E">
                <wp:simplePos x="0" y="0"/>
                <wp:positionH relativeFrom="column">
                  <wp:posOffset>1757778</wp:posOffset>
                </wp:positionH>
                <wp:positionV relativeFrom="paragraph">
                  <wp:posOffset>15240</wp:posOffset>
                </wp:positionV>
                <wp:extent cx="337185" cy="351155"/>
                <wp:effectExtent l="0" t="0" r="0" b="0"/>
                <wp:wrapNone/>
                <wp:docPr id="171" name="Text Box 171"/>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5731ED6B" w14:textId="77777777" w:rsidR="00635E35" w:rsidRPr="0000558D" w:rsidRDefault="00635E35" w:rsidP="00635E35">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28ECE3" id="Text Box 171" o:spid="_x0000_s1105" type="#_x0000_t202" style="position:absolute;margin-left:138.4pt;margin-top:1.2pt;width:26.55pt;height:27.6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" filled="f" stroked="f" strokeweight=".5pt">
                <v:textbox>
                  <w:txbxContent>
                    <w:p w14:paraId="5731ED6B" w14:textId="77777777" w:rsidR="00635E35" w:rsidRPr="0000558D" w:rsidRDefault="00635E35" w:rsidP="00635E35">
                      <w:pPr>
                        <w:jc w:val="center"/>
                        <w:rPr>
                          <w:rFonts w:ascii="Verdana" w:hAnsi="Verdana"/>
                          <w:sz w:val="28"/>
                          <w:szCs w:val="28"/>
                        </w:rPr>
                      </w:pPr>
                      <w:r>
                        <w:rPr>
                          <w:rFonts w:ascii="Verdana" w:hAnsi="Verdana"/>
                          <w:sz w:val="28"/>
                          <w:szCs w:val="28"/>
                        </w:rPr>
                        <w:t>+</w:t>
                      </w:r>
                    </w:p>
                  </w:txbxContent>
                </v:textbox>
              </v:shape>
            </w:pict>
          </mc:Fallback>
        </mc:AlternateContent>
      </w:r>
    </w:p>
    <w:p w14:paraId="055A0808" w14:textId="77777777" w:rsidR="00635E35" w:rsidRDefault="00635E35" w:rsidP="00635E35">
      <w:pPr>
        <w:spacing w:after="0" w:line="240" w:lineRule="auto"/>
      </w:pPr>
    </w:p>
    <w:p w14:paraId="69F2C1F1" w14:textId="77777777" w:rsidR="00635E35" w:rsidRDefault="00635E35" w:rsidP="00635E35">
      <w:pPr>
        <w:spacing w:after="0" w:line="240" w:lineRule="auto"/>
      </w:pPr>
    </w:p>
    <w:p w14:paraId="21072CBE" w14:textId="77777777" w:rsidR="00635E35" w:rsidRDefault="00635E35" w:rsidP="00635E35">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836416" behindDoc="0" locked="0" layoutInCell="1" allowOverlap="1" wp14:anchorId="3DDD5813" wp14:editId="5520FFDA">
                <wp:simplePos x="0" y="0"/>
                <wp:positionH relativeFrom="column">
                  <wp:posOffset>2820035</wp:posOffset>
                </wp:positionH>
                <wp:positionV relativeFrom="paragraph">
                  <wp:posOffset>89676</wp:posOffset>
                </wp:positionV>
                <wp:extent cx="337185" cy="351155"/>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337185" cy="351155"/>
                        </a:xfrm>
                        <a:prstGeom prst="rect">
                          <a:avLst/>
                        </a:prstGeom>
                        <a:noFill/>
                        <a:ln w="6350">
                          <a:noFill/>
                        </a:ln>
                      </wps:spPr>
                      <wps:txbx>
                        <w:txbxContent>
                          <w:p w14:paraId="6794364A" w14:textId="77777777" w:rsidR="00635E35" w:rsidRPr="0000558D" w:rsidRDefault="00635E35" w:rsidP="00635E35">
                            <w:pPr>
                              <w:jc w:val="center"/>
                              <w:rPr>
                                <w:rFonts w:ascii="Verdana" w:hAnsi="Verdana"/>
                                <w:sz w:val="28"/>
                                <w:szCs w:val="28"/>
                              </w:rPr>
                            </w:pPr>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DD5813" id="Text Box 172" o:spid="_x0000_s1106" type="#_x0000_t202" style="position:absolute;margin-left:222.05pt;margin-top:7.05pt;width:26.55pt;height:27.6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" filled="f" stroked="f" strokeweight=".5pt">
                <v:textbox>
                  <w:txbxContent>
                    <w:p w14:paraId="6794364A" w14:textId="77777777" w:rsidR="00635E35" w:rsidRPr="0000558D" w:rsidRDefault="00635E35" w:rsidP="00635E35">
                      <w:pPr>
                        <w:jc w:val="center"/>
                        <w:rPr>
                          <w:rFonts w:ascii="Verdana" w:hAnsi="Verdana"/>
                          <w:sz w:val="28"/>
                          <w:szCs w:val="28"/>
                        </w:rPr>
                      </w:pPr>
                      <w:r>
                        <w:rPr>
                          <w:rFonts w:ascii="Verdana" w:hAnsi="Verdana"/>
                          <w:sz w:val="28"/>
                          <w:szCs w:val="28"/>
                        </w:rPr>
                        <w:t>=</w:t>
                      </w:r>
                    </w:p>
                  </w:txbxContent>
                </v:textbox>
              </v:shape>
            </w:pict>
          </mc:Fallback>
        </mc:AlternateContent>
      </w:r>
    </w:p>
    <w:p w14:paraId="2B4C47F8" w14:textId="77777777" w:rsidR="00635E35" w:rsidRDefault="00635E35" w:rsidP="00635E35">
      <w:pPr>
        <w:spacing w:after="0" w:line="240" w:lineRule="auto"/>
      </w:pPr>
      <w:r>
        <w:rPr>
          <w:rFonts w:ascii="Verdana" w:hAnsi="Verdana"/>
          <w:b/>
          <w:noProof/>
          <w:sz w:val="28"/>
          <w:szCs w:val="28"/>
          <w:lang w:eastAsia="zh-CN"/>
        </w:rPr>
        <mc:AlternateContent>
          <mc:Choice Requires="wps">
            <w:drawing>
              <wp:anchor distT="0" distB="0" distL="114300" distR="114300" simplePos="0" relativeHeight="251799552" behindDoc="0" locked="0" layoutInCell="1" allowOverlap="1" wp14:anchorId="67CEDAEB" wp14:editId="05B16216">
                <wp:simplePos x="0" y="0"/>
                <wp:positionH relativeFrom="column">
                  <wp:posOffset>0</wp:posOffset>
                </wp:positionH>
                <wp:positionV relativeFrom="paragraph">
                  <wp:posOffset>156210</wp:posOffset>
                </wp:positionV>
                <wp:extent cx="5943600" cy="91440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wps:spPr>
                      <wps:txbx>
                        <w:txbxContent>
                          <w:p w14:paraId="0DC4D232" w14:textId="77777777" w:rsidR="00635E35" w:rsidRPr="00DC14BE" w:rsidRDefault="00635E35" w:rsidP="00635E35">
                            <w:pPr>
                              <w:jc w:val="center"/>
                              <w:rPr>
                                <w:rFonts w:ascii="Verdana" w:hAnsi="Verdana"/>
                                <w:sz w:val="24"/>
                                <w:szCs w:val="24"/>
                              </w:rPr>
                            </w:pPr>
                            <w:r>
                              <w:rPr>
                                <w:rFonts w:ascii="Verdana" w:hAnsi="Verdana"/>
                                <w:sz w:val="24"/>
                                <w:szCs w:val="24"/>
                              </w:rPr>
                              <w:t xml:space="preserve">Clueing Topic Sentence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CEDAEB" id="Text Box 173" o:spid="_x0000_s1107" type="#_x0000_t202" style="position:absolute;margin-left:0;margin-top:12.3pt;width:468pt;height:1in;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" filled="f" stroked="f" strokeweight=".5pt">
                <v:textbox>
                  <w:txbxContent>
                    <w:p w14:paraId="0DC4D232" w14:textId="77777777" w:rsidR="00635E35" w:rsidRPr="00DC14BE" w:rsidRDefault="00635E35" w:rsidP="00635E35">
                      <w:pPr>
                        <w:jc w:val="center"/>
                        <w:rPr>
                          <w:rFonts w:ascii="Verdana" w:hAnsi="Verdana"/>
                          <w:sz w:val="24"/>
                          <w:szCs w:val="24"/>
                        </w:rPr>
                      </w:pPr>
                      <w:r>
                        <w:rPr>
                          <w:rFonts w:ascii="Verdana" w:hAnsi="Verdana"/>
                          <w:sz w:val="24"/>
                          <w:szCs w:val="24"/>
                        </w:rPr>
                        <w:t xml:space="preserve">Clueing Topic Sentence </w:t>
                      </w:r>
                    </w:p>
                  </w:txbxContent>
                </v:textbox>
              </v:shape>
            </w:pict>
          </mc:Fallback>
        </mc:AlternateContent>
      </w:r>
      <w:r w:rsidRPr="00807641">
        <w:rPr>
          <w:noProof/>
          <w:lang w:eastAsia="zh-CN"/>
        </w:rPr>
        <mc:AlternateContent>
          <mc:Choice Requires="wps">
            <w:drawing>
              <wp:anchor distT="0" distB="0" distL="114300" distR="114300" simplePos="0" relativeHeight="251793408" behindDoc="0" locked="0" layoutInCell="1" allowOverlap="1" wp14:anchorId="010C8B03" wp14:editId="593D9B39">
                <wp:simplePos x="0" y="0"/>
                <wp:positionH relativeFrom="margin">
                  <wp:posOffset>7620</wp:posOffset>
                </wp:positionH>
                <wp:positionV relativeFrom="paragraph">
                  <wp:posOffset>155917</wp:posOffset>
                </wp:positionV>
                <wp:extent cx="5943600" cy="914400"/>
                <wp:effectExtent l="12700" t="12700" r="12700" b="12700"/>
                <wp:wrapNone/>
                <wp:docPr id="174" name="Rounded Rectangle 174"/>
                <wp:cNvGraphicFramePr/>
                <a:graphic xmlns:a="http://schemas.openxmlformats.org/drawingml/2006/main">
                  <a:graphicData uri="http://schemas.microsoft.com/office/word/2010/wordprocessingShape">
                    <wps:wsp>
                      <wps:cNvSpPr/>
                      <wps:spPr>
                        <a:xfrm>
                          <a:off x="0" y="0"/>
                          <a:ext cx="5943600" cy="914400"/>
                        </a:xfrm>
                        <a:prstGeom prst="roundRect">
                          <a:avLst/>
                        </a:prstGeom>
                        <a:noFill/>
                        <a:ln w="1905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965DD60" id="Rounded Rectangle 174" o:spid="_x0000_s1026" style="position:absolute;margin-left:.6pt;margin-top:12.3pt;width:468pt;height:1in;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" filled="f" strokecolor="#3494ba [3204]" strokeweight="1.5pt">
                <w10:wrap anchorx="margin"/>
              </v:roundrect>
            </w:pict>
          </mc:Fallback>
        </mc:AlternateContent>
      </w:r>
    </w:p>
    <w:p w14:paraId="2871D1DB" w14:textId="77777777" w:rsidR="00635E35" w:rsidRDefault="00635E35" w:rsidP="00635E35">
      <w:pPr>
        <w:spacing w:after="0" w:line="240" w:lineRule="auto"/>
      </w:pPr>
    </w:p>
    <w:p w14:paraId="318C9374" w14:textId="77777777" w:rsidR="00635E35" w:rsidRDefault="00635E35" w:rsidP="00635E35">
      <w:pPr>
        <w:spacing w:after="0" w:line="240" w:lineRule="auto"/>
      </w:pPr>
    </w:p>
    <w:p w14:paraId="79019B42" w14:textId="77777777" w:rsidR="00635E35" w:rsidRDefault="00635E35" w:rsidP="00635E35">
      <w:pPr>
        <w:spacing w:after="0" w:line="240" w:lineRule="auto"/>
      </w:pPr>
    </w:p>
    <w:p w14:paraId="4DAE362D" w14:textId="77777777" w:rsidR="00635E35" w:rsidRDefault="00635E35" w:rsidP="00635E35">
      <w:pPr>
        <w:spacing w:after="0" w:line="240" w:lineRule="auto"/>
      </w:pPr>
    </w:p>
    <w:p w14:paraId="5D65712D" w14:textId="77777777" w:rsidR="003D5ED1" w:rsidRDefault="003D5ED1" w:rsidP="00510016">
      <w:pPr>
        <w:jc w:val="both"/>
        <w:sectPr w:rsidR="003D5ED1" w:rsidSect="003D5ED1">
          <w:pgSz w:w="12240" w:h="15840"/>
          <w:pgMar w:top="1440" w:right="1440" w:bottom="1440" w:left="1440" w:header="720" w:footer="720" w:gutter="0"/>
          <w:cols w:space="720"/>
          <w:docGrid w:linePitch="360"/>
        </w:sectPr>
      </w:pPr>
    </w:p>
    <w:p w14:paraId="00CE8F48" w14:textId="666610D9" w:rsidR="00FB2AA5" w:rsidRPr="00B16ACC" w:rsidRDefault="00FB2AA5" w:rsidP="00FB2AA5">
      <w:pPr>
        <w:pStyle w:val="MainDocTitle"/>
      </w:pPr>
      <w:r>
        <w:t>Triangle Model</w:t>
      </w:r>
    </w:p>
    <w:p w14:paraId="0F5B78BA" w14:textId="685FB8F2" w:rsidR="00FB2AA5" w:rsidRDefault="00FB2AA5" w:rsidP="00FB2AA5">
      <w:pPr>
        <w:pStyle w:val="SectTitle"/>
      </w:pPr>
      <w:r>
        <w:t>Supplement</w:t>
      </w:r>
    </w:p>
    <w:p w14:paraId="43333A8F" w14:textId="77777777" w:rsidR="00FB2AA5" w:rsidRDefault="00FB2AA5" w:rsidP="00FB2AA5">
      <w:pPr>
        <w:pStyle w:val="Subtitle"/>
        <w:spacing w:after="360"/>
      </w:pPr>
      <w:r w:rsidRPr="00B16ACC">
        <w:t>Lesson</w:t>
      </w:r>
      <w:r w:rsidRPr="739FECA3">
        <w:t xml:space="preserve"> </w:t>
      </w:r>
      <w:r>
        <w:t>4</w:t>
      </w:r>
    </w:p>
    <w:p w14:paraId="32F4B864" w14:textId="77777777" w:rsidR="00FB2AA5" w:rsidRDefault="00FB2AA5" w:rsidP="00FB2AA5">
      <w:pPr>
        <w:tabs>
          <w:tab w:val="left" w:pos="9133"/>
        </w:tabs>
        <w:spacing w:after="120"/>
        <w:ind w:left="2534"/>
        <w:rPr>
          <w:b/>
          <w:sz w:val="32"/>
        </w:rPr>
      </w:pPr>
      <w:r>
        <w:rPr>
          <w:b/>
          <w:sz w:val="32"/>
        </w:rPr>
        <w:t>Introduction</w:t>
      </w:r>
      <w:r>
        <w:rPr>
          <w:b/>
          <w:sz w:val="32"/>
        </w:rPr>
        <w:tab/>
        <w:t>Conclusion</w:t>
      </w:r>
    </w:p>
    <w:p w14:paraId="3B470424" w14:textId="791B4263" w:rsidR="00FB2AA5" w:rsidRPr="00FB2AA5" w:rsidRDefault="00FB2AA5" w:rsidP="00FB2AA5">
      <w:pPr>
        <w:pStyle w:val="BodyText"/>
        <w:spacing w:before="11"/>
        <w:rPr>
          <w:b/>
          <w:sz w:val="16"/>
        </w:rPr>
      </w:pPr>
      <w:r>
        <w:rPr>
          <w:noProof/>
          <w:lang w:eastAsia="zh-CN"/>
        </w:rPr>
        <mc:AlternateContent>
          <mc:Choice Requires="wpg">
            <w:drawing>
              <wp:anchor distT="0" distB="0" distL="0" distR="0" simplePos="0" relativeHeight="251838464" behindDoc="0" locked="0" layoutInCell="1" allowOverlap="1" wp14:anchorId="0CAB50E4" wp14:editId="234AEE9B">
                <wp:simplePos x="0" y="0"/>
                <wp:positionH relativeFrom="page">
                  <wp:posOffset>918210</wp:posOffset>
                </wp:positionH>
                <wp:positionV relativeFrom="paragraph">
                  <wp:posOffset>148590</wp:posOffset>
                </wp:positionV>
                <wp:extent cx="8234680" cy="4111625"/>
                <wp:effectExtent l="0" t="0" r="0" b="0"/>
                <wp:wrapTopAndBottom/>
                <wp:docPr id="22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34680" cy="4111625"/>
                          <a:chOff x="1446" y="234"/>
                          <a:chExt cx="12968" cy="6475"/>
                        </a:xfrm>
                      </wpg:grpSpPr>
                      <wps:wsp>
                        <wps:cNvPr id="222" name="Freeform 10"/>
                        <wps:cNvSpPr>
                          <a:spLocks/>
                        </wps:cNvSpPr>
                        <wps:spPr bwMode="auto">
                          <a:xfrm>
                            <a:off x="1456" y="244"/>
                            <a:ext cx="6458" cy="6442"/>
                          </a:xfrm>
                          <a:custGeom>
                            <a:avLst/>
                            <a:gdLst>
                              <a:gd name="T0" fmla="+- 0 4685 1456"/>
                              <a:gd name="T1" fmla="*/ T0 w 6458"/>
                              <a:gd name="T2" fmla="+- 0 6686 244"/>
                              <a:gd name="T3" fmla="*/ 6686 h 6442"/>
                              <a:gd name="T4" fmla="+- 0 7914 1456"/>
                              <a:gd name="T5" fmla="*/ T4 w 6458"/>
                              <a:gd name="T6" fmla="+- 0 244 244"/>
                              <a:gd name="T7" fmla="*/ 244 h 6442"/>
                              <a:gd name="T8" fmla="+- 0 1456 1456"/>
                              <a:gd name="T9" fmla="*/ T8 w 6458"/>
                              <a:gd name="T10" fmla="+- 0 244 244"/>
                              <a:gd name="T11" fmla="*/ 244 h 6442"/>
                              <a:gd name="T12" fmla="+- 0 4685 1456"/>
                              <a:gd name="T13" fmla="*/ T12 w 6458"/>
                              <a:gd name="T14" fmla="+- 0 6686 244"/>
                              <a:gd name="T15" fmla="*/ 6686 h 6442"/>
                            </a:gdLst>
                            <a:ahLst/>
                            <a:cxnLst>
                              <a:cxn ang="0">
                                <a:pos x="T1" y="T3"/>
                              </a:cxn>
                              <a:cxn ang="0">
                                <a:pos x="T5" y="T7"/>
                              </a:cxn>
                              <a:cxn ang="0">
                                <a:pos x="T9" y="T11"/>
                              </a:cxn>
                              <a:cxn ang="0">
                                <a:pos x="T13" y="T15"/>
                              </a:cxn>
                            </a:cxnLst>
                            <a:rect l="0" t="0" r="r" b="b"/>
                            <a:pathLst>
                              <a:path w="6458" h="6442">
                                <a:moveTo>
                                  <a:pt x="3229" y="6442"/>
                                </a:moveTo>
                                <a:lnTo>
                                  <a:pt x="6458" y="0"/>
                                </a:lnTo>
                                <a:lnTo>
                                  <a:pt x="0" y="0"/>
                                </a:lnTo>
                                <a:lnTo>
                                  <a:pt x="3229" y="6442"/>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Freeform 9"/>
                        <wps:cNvSpPr>
                          <a:spLocks/>
                        </wps:cNvSpPr>
                        <wps:spPr bwMode="auto">
                          <a:xfrm>
                            <a:off x="7945" y="257"/>
                            <a:ext cx="6458" cy="6442"/>
                          </a:xfrm>
                          <a:custGeom>
                            <a:avLst/>
                            <a:gdLst>
                              <a:gd name="T0" fmla="+- 0 11174 7945"/>
                              <a:gd name="T1" fmla="*/ T0 w 6458"/>
                              <a:gd name="T2" fmla="+- 0 257 257"/>
                              <a:gd name="T3" fmla="*/ 257 h 6442"/>
                              <a:gd name="T4" fmla="+- 0 7945 7945"/>
                              <a:gd name="T5" fmla="*/ T4 w 6458"/>
                              <a:gd name="T6" fmla="+- 0 6699 257"/>
                              <a:gd name="T7" fmla="*/ 6699 h 6442"/>
                              <a:gd name="T8" fmla="+- 0 14403 7945"/>
                              <a:gd name="T9" fmla="*/ T8 w 6458"/>
                              <a:gd name="T10" fmla="+- 0 6699 257"/>
                              <a:gd name="T11" fmla="*/ 6699 h 6442"/>
                              <a:gd name="T12" fmla="+- 0 11174 7945"/>
                              <a:gd name="T13" fmla="*/ T12 w 6458"/>
                              <a:gd name="T14" fmla="+- 0 257 257"/>
                              <a:gd name="T15" fmla="*/ 257 h 6442"/>
                            </a:gdLst>
                            <a:ahLst/>
                            <a:cxnLst>
                              <a:cxn ang="0">
                                <a:pos x="T1" y="T3"/>
                              </a:cxn>
                              <a:cxn ang="0">
                                <a:pos x="T5" y="T7"/>
                              </a:cxn>
                              <a:cxn ang="0">
                                <a:pos x="T9" y="T11"/>
                              </a:cxn>
                              <a:cxn ang="0">
                                <a:pos x="T13" y="T15"/>
                              </a:cxn>
                            </a:cxnLst>
                            <a:rect l="0" t="0" r="r" b="b"/>
                            <a:pathLst>
                              <a:path w="6458" h="6442">
                                <a:moveTo>
                                  <a:pt x="3229" y="0"/>
                                </a:moveTo>
                                <a:lnTo>
                                  <a:pt x="0" y="6442"/>
                                </a:lnTo>
                                <a:lnTo>
                                  <a:pt x="6458" y="6442"/>
                                </a:lnTo>
                                <a:lnTo>
                                  <a:pt x="3229"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Text Box 8"/>
                        <wps:cNvSpPr txBox="1">
                          <a:spLocks/>
                        </wps:cNvSpPr>
                        <wps:spPr bwMode="auto">
                          <a:xfrm>
                            <a:off x="3216" y="617"/>
                            <a:ext cx="2983"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A3638" w14:textId="77777777" w:rsidR="00FB2AA5" w:rsidRDefault="00FB2AA5" w:rsidP="00FB2AA5">
                              <w:pPr>
                                <w:rPr>
                                  <w:rFonts w:ascii="Verdana"/>
                                  <w:sz w:val="24"/>
                                </w:rPr>
                              </w:pPr>
                              <w:r>
                                <w:rPr>
                                  <w:rFonts w:ascii="Verdana"/>
                                  <w:sz w:val="24"/>
                                </w:rPr>
                                <w:t>Attention-Grabbing Lead</w:t>
                              </w:r>
                            </w:p>
                          </w:txbxContent>
                        </wps:txbx>
                        <wps:bodyPr rot="0" vert="horz" wrap="square" lIns="0" tIns="0" rIns="0" bIns="0" anchor="t" anchorCtr="0" upright="1">
                          <a:noAutofit/>
                        </wps:bodyPr>
                      </wps:wsp>
                      <wps:wsp>
                        <wps:cNvPr id="225" name="Text Box 7"/>
                        <wps:cNvSpPr txBox="1">
                          <a:spLocks/>
                        </wps:cNvSpPr>
                        <wps:spPr bwMode="auto">
                          <a:xfrm>
                            <a:off x="3231" y="2158"/>
                            <a:ext cx="2953"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DEF701" w14:textId="77777777" w:rsidR="00FB2AA5" w:rsidRDefault="00FB2AA5" w:rsidP="00FB2AA5">
                              <w:pPr>
                                <w:rPr>
                                  <w:rFonts w:ascii="Verdana"/>
                                  <w:sz w:val="24"/>
                                </w:rPr>
                              </w:pPr>
                              <w:r>
                                <w:rPr>
                                  <w:rFonts w:ascii="Verdana"/>
                                  <w:sz w:val="24"/>
                                </w:rPr>
                                <w:t>Background Information</w:t>
                              </w:r>
                            </w:p>
                          </w:txbxContent>
                        </wps:txbx>
                        <wps:bodyPr rot="0" vert="horz" wrap="square" lIns="0" tIns="0" rIns="0" bIns="0" anchor="t" anchorCtr="0" upright="1">
                          <a:noAutofit/>
                        </wps:bodyPr>
                      </wps:wsp>
                      <wps:wsp>
                        <wps:cNvPr id="226" name="Text Box 226"/>
                        <wps:cNvSpPr txBox="1">
                          <a:spLocks/>
                        </wps:cNvSpPr>
                        <wps:spPr bwMode="auto">
                          <a:xfrm>
                            <a:off x="9980" y="2952"/>
                            <a:ext cx="239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6DA86" w14:textId="77777777" w:rsidR="00FB2AA5" w:rsidRDefault="00FB2AA5" w:rsidP="00FB2AA5">
                              <w:pPr>
                                <w:rPr>
                                  <w:rFonts w:ascii="Verdana"/>
                                  <w:sz w:val="24"/>
                                </w:rPr>
                              </w:pPr>
                              <w:r>
                                <w:rPr>
                                  <w:rFonts w:ascii="Verdana"/>
                                  <w:sz w:val="24"/>
                                </w:rPr>
                                <w:t>Thesis Restatement</w:t>
                              </w:r>
                            </w:p>
                          </w:txbxContent>
                        </wps:txbx>
                        <wps:bodyPr rot="0" vert="horz" wrap="square" lIns="0" tIns="0" rIns="0" bIns="0" anchor="t" anchorCtr="0" upright="1">
                          <a:noAutofit/>
                        </wps:bodyPr>
                      </wps:wsp>
                      <wps:wsp>
                        <wps:cNvPr id="227" name="Text Box 5"/>
                        <wps:cNvSpPr txBox="1">
                          <a:spLocks/>
                        </wps:cNvSpPr>
                        <wps:spPr bwMode="auto">
                          <a:xfrm>
                            <a:off x="3644" y="3699"/>
                            <a:ext cx="2128"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A1581" w14:textId="77777777" w:rsidR="00FB2AA5" w:rsidRDefault="00FB2AA5" w:rsidP="00FB2AA5">
                              <w:pPr>
                                <w:rPr>
                                  <w:rFonts w:ascii="Verdana"/>
                                  <w:sz w:val="24"/>
                                </w:rPr>
                              </w:pPr>
                              <w:r>
                                <w:rPr>
                                  <w:rFonts w:ascii="Verdana"/>
                                  <w:sz w:val="24"/>
                                </w:rPr>
                                <w:t>Thesis Statement</w:t>
                              </w:r>
                            </w:p>
                          </w:txbxContent>
                        </wps:txbx>
                        <wps:bodyPr rot="0" vert="horz" wrap="square" lIns="0" tIns="0" rIns="0" bIns="0" anchor="t" anchorCtr="0" upright="1">
                          <a:noAutofit/>
                        </wps:bodyPr>
                      </wps:wsp>
                      <wps:wsp>
                        <wps:cNvPr id="228" name="Text Box 4"/>
                        <wps:cNvSpPr txBox="1">
                          <a:spLocks/>
                        </wps:cNvSpPr>
                        <wps:spPr bwMode="auto">
                          <a:xfrm>
                            <a:off x="10085" y="4493"/>
                            <a:ext cx="218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7D300" w14:textId="77777777" w:rsidR="00FB2AA5" w:rsidRDefault="00FB2AA5" w:rsidP="00FB2AA5">
                              <w:pPr>
                                <w:rPr>
                                  <w:rFonts w:ascii="Verdana"/>
                                  <w:sz w:val="24"/>
                                </w:rPr>
                              </w:pPr>
                              <w:r>
                                <w:rPr>
                                  <w:rFonts w:ascii="Verdana"/>
                                  <w:sz w:val="24"/>
                                </w:rPr>
                                <w:t>Key Detail Review</w:t>
                              </w:r>
                            </w:p>
                          </w:txbxContent>
                        </wps:txbx>
                        <wps:bodyPr rot="0" vert="horz" wrap="square" lIns="0" tIns="0" rIns="0" bIns="0" anchor="t" anchorCtr="0" upright="1">
                          <a:noAutofit/>
                        </wps:bodyPr>
                      </wps:wsp>
                      <wps:wsp>
                        <wps:cNvPr id="229" name="Text Box 3"/>
                        <wps:cNvSpPr txBox="1">
                          <a:spLocks/>
                        </wps:cNvSpPr>
                        <wps:spPr bwMode="auto">
                          <a:xfrm>
                            <a:off x="10004" y="6034"/>
                            <a:ext cx="2345"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6785F" w14:textId="77777777" w:rsidR="00FB2AA5" w:rsidRDefault="00FB2AA5" w:rsidP="00FB2AA5">
                              <w:pPr>
                                <w:rPr>
                                  <w:rFonts w:ascii="Verdana"/>
                                  <w:sz w:val="24"/>
                                </w:rPr>
                              </w:pPr>
                              <w:r>
                                <w:rPr>
                                  <w:rFonts w:ascii="Verdana"/>
                                  <w:sz w:val="24"/>
                                </w:rPr>
                                <w:t>Anecdote or Advice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AB50E4" id="Group 2" o:spid="_x0000_s1108" style="position:absolute;margin-left:72.3pt;margin-top:11.7pt;width:648.4pt;height:323.75pt;z-index:251838464;mso-wrap-distance-left:0;mso-wrap-distance-right:0;mso-position-horizontal-relative:page" coordorigin="1446,234" coordsize="12968,6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">
                <v:shape id="Freeform 10" o:spid="_x0000_s1109" style="position:absolute;left:1456;top:244;width:6458;height:6442;visibility:visible;mso-wrap-style:square;v-text-anchor:top" coordsize="6458,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" path="m3229,6442l6458,,,,3229,6442xe" filled="f" strokecolor="#3493b9" strokeweight="1pt">
                  <v:path arrowok="t" o:connecttype="custom" o:connectlocs="3229,6686;6458,244;0,244;3229,6686" o:connectangles="0,0,0,0"/>
                </v:shape>
                <v:shape id="Freeform 9" o:spid="_x0000_s1110" style="position:absolute;left:7945;top:257;width:6458;height:6442;visibility:visible;mso-wrap-style:square;v-text-anchor:top" coordsize="6458,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" path="m3229,l,6442r6458,l3229,xe" filled="f" strokecolor="#3493b9" strokeweight="1pt">
                  <v:path arrowok="t" o:connecttype="custom" o:connectlocs="3229,257;0,6699;6458,6699;3229,257" o:connectangles="0,0,0,0"/>
                </v:shape>
                <v:shape id="Text Box 8" o:spid="_x0000_s1111" type="#_x0000_t202" style="position:absolute;left:3216;top:617;width:2983;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" filled="f" stroked="f">
                  <v:path arrowok="t"/>
                  <v:textbox inset="0,0,0,0">
                    <w:txbxContent>
                      <w:p w14:paraId="7E5A3638" w14:textId="77777777" w:rsidR="00FB2AA5" w:rsidRDefault="00FB2AA5" w:rsidP="00FB2AA5">
                        <w:pPr>
                          <w:rPr>
                            <w:rFonts w:ascii="Verdana"/>
                            <w:sz w:val="24"/>
                          </w:rPr>
                        </w:pPr>
                        <w:r>
                          <w:rPr>
                            <w:rFonts w:ascii="Verdana"/>
                            <w:sz w:val="24"/>
                          </w:rPr>
                          <w:t>Attention-Grabbing Lead</w:t>
                        </w:r>
                      </w:p>
                    </w:txbxContent>
                  </v:textbox>
                </v:shape>
                <v:shape id="Text Box 7" o:spid="_x0000_s1112" type="#_x0000_t202" style="position:absolute;left:3231;top:2158;width:2953;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" filled="f" stroked="f">
                  <v:path arrowok="t"/>
                  <v:textbox inset="0,0,0,0">
                    <w:txbxContent>
                      <w:p w14:paraId="65DEF701" w14:textId="77777777" w:rsidR="00FB2AA5" w:rsidRDefault="00FB2AA5" w:rsidP="00FB2AA5">
                        <w:pPr>
                          <w:rPr>
                            <w:rFonts w:ascii="Verdana"/>
                            <w:sz w:val="24"/>
                          </w:rPr>
                        </w:pPr>
                        <w:r>
                          <w:rPr>
                            <w:rFonts w:ascii="Verdana"/>
                            <w:sz w:val="24"/>
                          </w:rPr>
                          <w:t>Background Information</w:t>
                        </w:r>
                      </w:p>
                    </w:txbxContent>
                  </v:textbox>
                </v:shape>
                <v:shape id="Text Box 226" o:spid="_x0000_s1113" type="#_x0000_t202" style="position:absolute;left:9980;top:2952;width:2392;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" filled="f" stroked="f">
                  <v:path arrowok="t"/>
                  <v:textbox inset="0,0,0,0">
                    <w:txbxContent>
                      <w:p w14:paraId="35B6DA86" w14:textId="77777777" w:rsidR="00FB2AA5" w:rsidRDefault="00FB2AA5" w:rsidP="00FB2AA5">
                        <w:pPr>
                          <w:rPr>
                            <w:rFonts w:ascii="Verdana"/>
                            <w:sz w:val="24"/>
                          </w:rPr>
                        </w:pPr>
                        <w:r>
                          <w:rPr>
                            <w:rFonts w:ascii="Verdana"/>
                            <w:sz w:val="24"/>
                          </w:rPr>
                          <w:t>Thesis Restatement</w:t>
                        </w:r>
                      </w:p>
                    </w:txbxContent>
                  </v:textbox>
                </v:shape>
                <v:shape id="Text Box 5" o:spid="_x0000_s1114" type="#_x0000_t202" style="position:absolute;left:3644;top:3699;width:212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" filled="f" stroked="f">
                  <v:path arrowok="t"/>
                  <v:textbox inset="0,0,0,0">
                    <w:txbxContent>
                      <w:p w14:paraId="42EA1581" w14:textId="77777777" w:rsidR="00FB2AA5" w:rsidRDefault="00FB2AA5" w:rsidP="00FB2AA5">
                        <w:pPr>
                          <w:rPr>
                            <w:rFonts w:ascii="Verdana"/>
                            <w:sz w:val="24"/>
                          </w:rPr>
                        </w:pPr>
                        <w:r>
                          <w:rPr>
                            <w:rFonts w:ascii="Verdana"/>
                            <w:sz w:val="24"/>
                          </w:rPr>
                          <w:t>Thesis Statement</w:t>
                        </w:r>
                      </w:p>
                    </w:txbxContent>
                  </v:textbox>
                </v:shape>
                <v:shape id="Text Box 4" o:spid="_x0000_s1115" type="#_x0000_t202" style="position:absolute;left:10085;top:4493;width:2182;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" filled="f" stroked="f">
                  <v:path arrowok="t"/>
                  <v:textbox inset="0,0,0,0">
                    <w:txbxContent>
                      <w:p w14:paraId="2947D300" w14:textId="77777777" w:rsidR="00FB2AA5" w:rsidRDefault="00FB2AA5" w:rsidP="00FB2AA5">
                        <w:pPr>
                          <w:rPr>
                            <w:rFonts w:ascii="Verdana"/>
                            <w:sz w:val="24"/>
                          </w:rPr>
                        </w:pPr>
                        <w:r>
                          <w:rPr>
                            <w:rFonts w:ascii="Verdana"/>
                            <w:sz w:val="24"/>
                          </w:rPr>
                          <w:t>Key Detail Review</w:t>
                        </w:r>
                      </w:p>
                    </w:txbxContent>
                  </v:textbox>
                </v:shape>
                <v:shape id="Text Box 3" o:spid="_x0000_s1116" type="#_x0000_t202" style="position:absolute;left:10004;top:6034;width:2345;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" filled="f" stroked="f">
                  <v:path arrowok="t"/>
                  <v:textbox inset="0,0,0,0">
                    <w:txbxContent>
                      <w:p w14:paraId="4376785F" w14:textId="77777777" w:rsidR="00FB2AA5" w:rsidRDefault="00FB2AA5" w:rsidP="00FB2AA5">
                        <w:pPr>
                          <w:rPr>
                            <w:rFonts w:ascii="Verdana"/>
                            <w:sz w:val="24"/>
                          </w:rPr>
                        </w:pPr>
                        <w:r>
                          <w:rPr>
                            <w:rFonts w:ascii="Verdana"/>
                            <w:sz w:val="24"/>
                          </w:rPr>
                          <w:t>Anecdote or Advice</w:t>
                        </w:r>
                      </w:p>
                    </w:txbxContent>
                  </v:textbox>
                </v:shape>
                <w10:wrap type="topAndBottom" anchorx="page"/>
              </v:group>
            </w:pict>
          </mc:Fallback>
        </mc:AlternateContent>
      </w:r>
    </w:p>
    <w:p w14:paraId="5CD80635" w14:textId="336FA6F9" w:rsidR="0003562B" w:rsidRDefault="0003562B" w:rsidP="00510016">
      <w:pPr>
        <w:jc w:val="both"/>
      </w:pPr>
    </w:p>
    <w:sectPr w:rsidR="0003562B" w:rsidSect="00FB2AA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41779F" w14:textId="77777777" w:rsidR="002309A5" w:rsidRDefault="002309A5" w:rsidP="00902DA7">
      <w:r>
        <w:separator/>
      </w:r>
    </w:p>
  </w:endnote>
  <w:endnote w:type="continuationSeparator" w:id="0">
    <w:p w14:paraId="7687FE19" w14:textId="77777777" w:rsidR="002309A5" w:rsidRDefault="002309A5"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19E15" w14:textId="77777777" w:rsidR="003D1267" w:rsidRPr="003D1267" w:rsidRDefault="003D1267" w:rsidP="003D1267">
    <w:pPr>
      <w:pStyle w:val="Footer"/>
      <w:tabs>
        <w:tab w:val="right" w:pos="9360"/>
      </w:tabs>
      <w:spacing w:after="0"/>
      <w:rPr>
        <w:sz w:val="14"/>
      </w:rPr>
    </w:pPr>
    <w:r w:rsidRPr="003D1267">
      <w:rPr>
        <w:sz w:val="14"/>
      </w:rPr>
      <w:t xml:space="preserve">Copyright © 2019 by The University of Kansas. </w:t>
    </w:r>
  </w:p>
  <w:p w14:paraId="4986D641" w14:textId="67AA6D2F" w:rsidR="00622E9D" w:rsidRPr="00060D12" w:rsidRDefault="003D1267" w:rsidP="003D1267">
    <w:pPr>
      <w:pStyle w:val="Footer"/>
      <w:tabs>
        <w:tab w:val="clear" w:pos="4320"/>
        <w:tab w:val="clear" w:pos="8640"/>
        <w:tab w:val="right" w:pos="9360"/>
      </w:tabs>
      <w:spacing w:after="0"/>
      <w:rPr>
        <w:sz w:val="20"/>
      </w:rPr>
    </w:pPr>
    <w:r w:rsidRPr="003D1267">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622E9D" w:rsidRPr="00347255">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AEBDA" w14:textId="77777777" w:rsidR="00622E9D" w:rsidRDefault="00622E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C6B46" w14:textId="77777777" w:rsidR="003D1267" w:rsidRPr="003D1267" w:rsidRDefault="003D1267" w:rsidP="003D1267">
    <w:pPr>
      <w:pStyle w:val="Footer"/>
      <w:tabs>
        <w:tab w:val="right" w:pos="9360"/>
      </w:tabs>
      <w:spacing w:after="0"/>
      <w:rPr>
        <w:sz w:val="14"/>
      </w:rPr>
    </w:pPr>
    <w:r w:rsidRPr="003D1267">
      <w:rPr>
        <w:sz w:val="14"/>
      </w:rPr>
      <w:t xml:space="preserve">Copyright © 2019 by The University of Kansas. </w:t>
    </w:r>
  </w:p>
  <w:p w14:paraId="7D7616BC" w14:textId="0E5C38E3" w:rsidR="00622E9D" w:rsidRPr="00060D12" w:rsidRDefault="003D1267" w:rsidP="003D1267">
    <w:pPr>
      <w:pStyle w:val="Footer"/>
      <w:tabs>
        <w:tab w:val="clear" w:pos="4320"/>
        <w:tab w:val="clear" w:pos="8640"/>
        <w:tab w:val="right" w:pos="9360"/>
      </w:tabs>
      <w:spacing w:after="0"/>
      <w:rPr>
        <w:sz w:val="20"/>
      </w:rPr>
    </w:pPr>
    <w:r w:rsidRPr="003D1267">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622E9D" w:rsidRPr="00347255">
      <w:rPr>
        <w:sz w:val="20"/>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80071" w14:textId="77777777" w:rsidR="00622E9D" w:rsidRDefault="00622E9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4D70E4" w14:textId="77777777" w:rsidR="00622E9D" w:rsidRDefault="00622E9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293F8" w14:textId="77777777" w:rsidR="003D1267" w:rsidRPr="003D1267" w:rsidRDefault="003D1267" w:rsidP="003D1267">
    <w:pPr>
      <w:pStyle w:val="Footer"/>
      <w:tabs>
        <w:tab w:val="right" w:pos="9360"/>
      </w:tabs>
      <w:spacing w:after="0"/>
      <w:rPr>
        <w:sz w:val="14"/>
      </w:rPr>
    </w:pPr>
    <w:r w:rsidRPr="003D1267">
      <w:rPr>
        <w:sz w:val="14"/>
      </w:rPr>
      <w:t xml:space="preserve">Copyright © 2019 by The University of Kansas. </w:t>
    </w:r>
  </w:p>
  <w:p w14:paraId="0BBE4174" w14:textId="4A335F65" w:rsidR="00622E9D" w:rsidRPr="00060D12" w:rsidRDefault="003D1267" w:rsidP="003D1267">
    <w:pPr>
      <w:pStyle w:val="Footer"/>
      <w:tabs>
        <w:tab w:val="clear" w:pos="4320"/>
        <w:tab w:val="clear" w:pos="8640"/>
        <w:tab w:val="right" w:pos="9360"/>
      </w:tabs>
      <w:spacing w:after="0"/>
      <w:rPr>
        <w:sz w:val="20"/>
      </w:rPr>
    </w:pPr>
    <w:r w:rsidRPr="003D1267">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622E9D" w:rsidRPr="00347255">
      <w:rPr>
        <w:sz w:val="20"/>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BE70C" w14:textId="77777777" w:rsidR="00622E9D" w:rsidRDefault="00622E9D">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A6ED7" w14:textId="77777777" w:rsidR="003D1267" w:rsidRPr="003D1267" w:rsidRDefault="003D1267" w:rsidP="003D1267">
    <w:pPr>
      <w:pStyle w:val="Footer"/>
      <w:tabs>
        <w:tab w:val="right" w:pos="9360"/>
      </w:tabs>
      <w:spacing w:after="0"/>
      <w:ind w:left="-270"/>
      <w:rPr>
        <w:sz w:val="14"/>
      </w:rPr>
    </w:pPr>
    <w:r w:rsidRPr="003D1267">
      <w:rPr>
        <w:sz w:val="14"/>
      </w:rPr>
      <w:t xml:space="preserve">Copyright © 2019 by The University of Kansas. </w:t>
    </w:r>
  </w:p>
  <w:p w14:paraId="101F2619" w14:textId="464B23F8" w:rsidR="00622E9D" w:rsidRPr="00060D12" w:rsidRDefault="003D1267" w:rsidP="003D1267">
    <w:pPr>
      <w:pStyle w:val="Footer"/>
      <w:tabs>
        <w:tab w:val="clear" w:pos="4320"/>
        <w:tab w:val="clear" w:pos="8640"/>
        <w:tab w:val="right" w:pos="9360"/>
      </w:tabs>
      <w:spacing w:after="0"/>
      <w:ind w:left="-270"/>
      <w:rPr>
        <w:sz w:val="20"/>
      </w:rPr>
    </w:pPr>
    <w:r w:rsidRPr="003D1267">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622E9D" w:rsidRPr="00347255">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3965E" w14:textId="77777777" w:rsidR="002309A5" w:rsidRDefault="002309A5" w:rsidP="00902DA7">
      <w:r>
        <w:separator/>
      </w:r>
    </w:p>
  </w:footnote>
  <w:footnote w:type="continuationSeparator" w:id="0">
    <w:p w14:paraId="51AB08D4" w14:textId="77777777" w:rsidR="002309A5" w:rsidRDefault="002309A5"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16EDF" w14:textId="6C472AE6" w:rsidR="00622E9D" w:rsidRPr="003D1267" w:rsidRDefault="00622E9D" w:rsidP="00B16ACC">
    <w:pPr>
      <w:pStyle w:val="Header"/>
      <w:jc w:val="right"/>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2ED1F" w14:textId="77777777" w:rsidR="00622E9D" w:rsidRDefault="00622E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E55C4" w14:textId="77777777" w:rsidR="00622E9D" w:rsidRDefault="00622E9D" w:rsidP="00B16ACC">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8128B" w14:textId="77777777" w:rsidR="00622E9D" w:rsidRDefault="00622E9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D332F" w14:textId="77777777" w:rsidR="00622E9D" w:rsidRDefault="00622E9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3F76C" w14:textId="77777777" w:rsidR="00622E9D" w:rsidRDefault="00622E9D" w:rsidP="00B16ACC">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41453" w14:textId="77777777" w:rsidR="00622E9D" w:rsidRDefault="00622E9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B64C3" w14:textId="77777777" w:rsidR="00622E9D" w:rsidRPr="003D1267" w:rsidRDefault="00622E9D" w:rsidP="00B16ACC">
    <w:pPr>
      <w:pStyle w:val="Header"/>
      <w:jc w:val="right"/>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D6B14"/>
    <w:multiLevelType w:val="hybridMultilevel"/>
    <w:tmpl w:val="3CDACD02"/>
    <w:lvl w:ilvl="0" w:tplc="D6DA0678">
      <w:start w:val="1"/>
      <w:numFmt w:val="bullet"/>
      <w:lvlText w:val=""/>
      <w:lvlJc w:val="left"/>
      <w:pPr>
        <w:ind w:left="1224" w:hanging="360"/>
      </w:pPr>
      <w:rPr>
        <w:rFonts w:ascii="Wingdings 3" w:hAnsi="Wingdings 3" w:hint="default"/>
        <w:color w:val="3494BA"/>
        <w:sz w:val="12"/>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4" w15:restartNumberingAfterBreak="0">
    <w:nsid w:val="269A25C4"/>
    <w:multiLevelType w:val="hybridMultilevel"/>
    <w:tmpl w:val="0F0C9C08"/>
    <w:lvl w:ilvl="0" w:tplc="D6DA0678">
      <w:start w:val="1"/>
      <w:numFmt w:val="bullet"/>
      <w:lvlText w:val=""/>
      <w:lvlJc w:val="left"/>
      <w:pPr>
        <w:ind w:left="1224" w:hanging="360"/>
      </w:pPr>
      <w:rPr>
        <w:rFonts w:ascii="Wingdings 3" w:hAnsi="Wingdings 3" w:hint="default"/>
        <w:color w:val="3494BA"/>
        <w:sz w:val="12"/>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5"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843E3C"/>
    <w:multiLevelType w:val="hybridMultilevel"/>
    <w:tmpl w:val="D19AAF3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412319D4"/>
    <w:multiLevelType w:val="hybridMultilevel"/>
    <w:tmpl w:val="C01224C0"/>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0" w15:restartNumberingAfterBreak="0">
    <w:nsid w:val="41BF0FDE"/>
    <w:multiLevelType w:val="hybridMultilevel"/>
    <w:tmpl w:val="D956324E"/>
    <w:lvl w:ilvl="0" w:tplc="D6DA0678">
      <w:start w:val="1"/>
      <w:numFmt w:val="bullet"/>
      <w:lvlText w:val=""/>
      <w:lvlJc w:val="left"/>
      <w:pPr>
        <w:ind w:left="1224" w:hanging="360"/>
      </w:pPr>
      <w:rPr>
        <w:rFonts w:ascii="Wingdings 3" w:hAnsi="Wingdings 3" w:hint="default"/>
        <w:color w:val="3494BA"/>
        <w:sz w:val="12"/>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1"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07C0A"/>
    <w:multiLevelType w:val="hybridMultilevel"/>
    <w:tmpl w:val="BDCCD12A"/>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3" w15:restartNumberingAfterBreak="0">
    <w:nsid w:val="49504813"/>
    <w:multiLevelType w:val="hybridMultilevel"/>
    <w:tmpl w:val="7518A558"/>
    <w:lvl w:ilvl="0" w:tplc="D6DA0678">
      <w:start w:val="1"/>
      <w:numFmt w:val="bullet"/>
      <w:lvlText w:val=""/>
      <w:lvlJc w:val="left"/>
      <w:pPr>
        <w:ind w:left="1224" w:hanging="360"/>
      </w:pPr>
      <w:rPr>
        <w:rFonts w:ascii="Wingdings 3" w:hAnsi="Wingdings 3" w:hint="default"/>
        <w:color w:val="3494BA"/>
        <w:sz w:val="12"/>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4" w15:restartNumberingAfterBreak="0">
    <w:nsid w:val="4CBE5324"/>
    <w:multiLevelType w:val="hybridMultilevel"/>
    <w:tmpl w:val="A3FA2ADA"/>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5" w15:restartNumberingAfterBreak="0">
    <w:nsid w:val="4FEF518C"/>
    <w:multiLevelType w:val="hybridMultilevel"/>
    <w:tmpl w:val="9D9619B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6" w15:restartNumberingAfterBreak="0">
    <w:nsid w:val="50BB49DA"/>
    <w:multiLevelType w:val="multilevel"/>
    <w:tmpl w:val="70AE204A"/>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7" w15:restartNumberingAfterBreak="0">
    <w:nsid w:val="6A423241"/>
    <w:multiLevelType w:val="hybridMultilevel"/>
    <w:tmpl w:val="67F4875C"/>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8" w15:restartNumberingAfterBreak="0">
    <w:nsid w:val="6C792E61"/>
    <w:multiLevelType w:val="hybridMultilevel"/>
    <w:tmpl w:val="E1CCF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E465066"/>
    <w:multiLevelType w:val="hybridMultilevel"/>
    <w:tmpl w:val="41EA3B7E"/>
    <w:lvl w:ilvl="0" w:tplc="D6DA0678">
      <w:start w:val="1"/>
      <w:numFmt w:val="bullet"/>
      <w:lvlText w:val=""/>
      <w:lvlJc w:val="left"/>
      <w:pPr>
        <w:ind w:left="1224" w:hanging="360"/>
      </w:pPr>
      <w:rPr>
        <w:rFonts w:ascii="Wingdings 3" w:hAnsi="Wingdings 3" w:hint="default"/>
        <w:color w:val="3494BA"/>
        <w:sz w:val="12"/>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0"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041F03"/>
    <w:multiLevelType w:val="hybridMultilevel"/>
    <w:tmpl w:val="59D0E2CE"/>
    <w:lvl w:ilvl="0" w:tplc="D6DA0678">
      <w:start w:val="1"/>
      <w:numFmt w:val="bullet"/>
      <w:lvlText w:val=""/>
      <w:lvlJc w:val="left"/>
      <w:pPr>
        <w:ind w:left="720" w:hanging="360"/>
      </w:pPr>
      <w:rPr>
        <w:rFonts w:ascii="Wingdings 3" w:hAnsi="Wingdings 3" w:hint="default"/>
        <w:color w:val="3494BA"/>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9A0192"/>
    <w:multiLevelType w:val="hybridMultilevel"/>
    <w:tmpl w:val="E188E398"/>
    <w:lvl w:ilvl="0" w:tplc="D6DA0678">
      <w:start w:val="1"/>
      <w:numFmt w:val="bullet"/>
      <w:lvlText w:val=""/>
      <w:lvlJc w:val="left"/>
      <w:pPr>
        <w:ind w:left="1224" w:hanging="360"/>
      </w:pPr>
      <w:rPr>
        <w:rFonts w:ascii="Wingdings 3" w:hAnsi="Wingdings 3" w:hint="default"/>
        <w:color w:val="3494BA"/>
        <w:sz w:val="12"/>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20"/>
  </w:num>
  <w:num w:numId="2">
    <w:abstractNumId w:val="5"/>
  </w:num>
  <w:num w:numId="3">
    <w:abstractNumId w:val="16"/>
  </w:num>
  <w:num w:numId="4">
    <w:abstractNumId w:val="0"/>
  </w:num>
  <w:num w:numId="5">
    <w:abstractNumId w:val="1"/>
  </w:num>
  <w:num w:numId="6">
    <w:abstractNumId w:val="2"/>
  </w:num>
  <w:num w:numId="7">
    <w:abstractNumId w:val="11"/>
  </w:num>
  <w:num w:numId="8">
    <w:abstractNumId w:val="7"/>
  </w:num>
  <w:num w:numId="9">
    <w:abstractNumId w:val="6"/>
  </w:num>
  <w:num w:numId="10">
    <w:abstractNumId w:val="16"/>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6"/>
  </w:num>
  <w:num w:numId="18">
    <w:abstractNumId w:val="18"/>
  </w:num>
  <w:num w:numId="19">
    <w:abstractNumId w:val="15"/>
  </w:num>
  <w:num w:numId="20">
    <w:abstractNumId w:val="9"/>
  </w:num>
  <w:num w:numId="21">
    <w:abstractNumId w:val="14"/>
  </w:num>
  <w:num w:numId="22">
    <w:abstractNumId w:val="12"/>
  </w:num>
  <w:num w:numId="23">
    <w:abstractNumId w:val="8"/>
  </w:num>
  <w:num w:numId="24">
    <w:abstractNumId w:val="21"/>
  </w:num>
  <w:num w:numId="25">
    <w:abstractNumId w:val="10"/>
  </w:num>
  <w:num w:numId="26">
    <w:abstractNumId w:val="4"/>
  </w:num>
  <w:num w:numId="27">
    <w:abstractNumId w:val="3"/>
  </w:num>
  <w:num w:numId="28">
    <w:abstractNumId w:val="13"/>
  </w:num>
  <w:num w:numId="29">
    <w:abstractNumId w:val="19"/>
  </w:num>
  <w:num w:numId="30">
    <w:abstractNumId w:val="17"/>
  </w:num>
  <w:num w:numId="31">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istin Joannou Lyon">
    <w15:presenceInfo w15:providerId="None" w15:userId="Kristin Joannou Ly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9D4"/>
    <w:rsid w:val="0000558D"/>
    <w:rsid w:val="00020303"/>
    <w:rsid w:val="0003562B"/>
    <w:rsid w:val="00060D12"/>
    <w:rsid w:val="000B7D40"/>
    <w:rsid w:val="0013707A"/>
    <w:rsid w:val="00163609"/>
    <w:rsid w:val="00177595"/>
    <w:rsid w:val="00184FDF"/>
    <w:rsid w:val="001A6C11"/>
    <w:rsid w:val="001B147D"/>
    <w:rsid w:val="001E2729"/>
    <w:rsid w:val="002309A5"/>
    <w:rsid w:val="00236BA8"/>
    <w:rsid w:val="00241240"/>
    <w:rsid w:val="00276E25"/>
    <w:rsid w:val="00283F0F"/>
    <w:rsid w:val="002C3FDF"/>
    <w:rsid w:val="002E6BC4"/>
    <w:rsid w:val="00316E61"/>
    <w:rsid w:val="0036430C"/>
    <w:rsid w:val="003676D2"/>
    <w:rsid w:val="0038626F"/>
    <w:rsid w:val="003C3D8A"/>
    <w:rsid w:val="003D1267"/>
    <w:rsid w:val="003D5ED1"/>
    <w:rsid w:val="003F0633"/>
    <w:rsid w:val="004164B2"/>
    <w:rsid w:val="004B48F3"/>
    <w:rsid w:val="004F28A1"/>
    <w:rsid w:val="005019D4"/>
    <w:rsid w:val="00501B09"/>
    <w:rsid w:val="00510016"/>
    <w:rsid w:val="005221CB"/>
    <w:rsid w:val="005657C6"/>
    <w:rsid w:val="00567293"/>
    <w:rsid w:val="005B2DB7"/>
    <w:rsid w:val="00604F2E"/>
    <w:rsid w:val="00622E9D"/>
    <w:rsid w:val="0063037E"/>
    <w:rsid w:val="00635E35"/>
    <w:rsid w:val="00691920"/>
    <w:rsid w:val="006B2611"/>
    <w:rsid w:val="00742746"/>
    <w:rsid w:val="00752640"/>
    <w:rsid w:val="007631D5"/>
    <w:rsid w:val="007D20AF"/>
    <w:rsid w:val="007F5F70"/>
    <w:rsid w:val="00803F59"/>
    <w:rsid w:val="00807641"/>
    <w:rsid w:val="00825E8E"/>
    <w:rsid w:val="008735CE"/>
    <w:rsid w:val="008828FC"/>
    <w:rsid w:val="008C1791"/>
    <w:rsid w:val="00902DA7"/>
    <w:rsid w:val="009615B5"/>
    <w:rsid w:val="00972A93"/>
    <w:rsid w:val="009C0956"/>
    <w:rsid w:val="009E06FF"/>
    <w:rsid w:val="00A73531"/>
    <w:rsid w:val="00A7435A"/>
    <w:rsid w:val="00A750DD"/>
    <w:rsid w:val="00AA6588"/>
    <w:rsid w:val="00AE14FB"/>
    <w:rsid w:val="00B16ACC"/>
    <w:rsid w:val="00B34A29"/>
    <w:rsid w:val="00B511FD"/>
    <w:rsid w:val="00B8769A"/>
    <w:rsid w:val="00C7206B"/>
    <w:rsid w:val="00C90428"/>
    <w:rsid w:val="00D56B15"/>
    <w:rsid w:val="00DC14BE"/>
    <w:rsid w:val="00DC4A32"/>
    <w:rsid w:val="00DC55B0"/>
    <w:rsid w:val="00E043B0"/>
    <w:rsid w:val="00E422D8"/>
    <w:rsid w:val="00E46076"/>
    <w:rsid w:val="00E54663"/>
    <w:rsid w:val="00EA3C32"/>
    <w:rsid w:val="00FB2AA5"/>
    <w:rsid w:val="00FC0419"/>
    <w:rsid w:val="00FF75DD"/>
    <w:rsid w:val="18A02529"/>
    <w:rsid w:val="6B5EBC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EABD523"/>
  <w15:docId w15:val="{59187682-EE9A-432E-9610-202BE581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6BC4"/>
    <w:pPr>
      <w:jc w:val="left"/>
    </w:pPr>
    <w:rPr>
      <w:sz w:val="22"/>
    </w:rPr>
  </w:style>
  <w:style w:type="paragraph" w:styleId="Heading1">
    <w:name w:val="heading 1"/>
    <w:basedOn w:val="Normal"/>
    <w:next w:val="Normal"/>
    <w:link w:val="Heading1Char"/>
    <w:uiPriority w:val="9"/>
    <w:rsid w:val="002E6BC4"/>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E6BC4"/>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E6BC4"/>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E6BC4"/>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E6BC4"/>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E6BC4"/>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E6BC4"/>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E6BC4"/>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E6BC4"/>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E6BC4"/>
    <w:pPr>
      <w:ind w:left="720"/>
      <w:contextualSpacing/>
    </w:pPr>
  </w:style>
  <w:style w:type="paragraph" w:styleId="BalloonText">
    <w:name w:val="Balloon Text"/>
    <w:basedOn w:val="Normal"/>
    <w:link w:val="BalloonTextChar"/>
    <w:uiPriority w:val="99"/>
    <w:semiHidden/>
    <w:unhideWhenUsed/>
    <w:rsid w:val="002E6B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6BC4"/>
    <w:rPr>
      <w:rFonts w:ascii="Lucida Grande" w:hAnsi="Lucida Grande" w:cs="Lucida Grande"/>
      <w:sz w:val="18"/>
      <w:szCs w:val="18"/>
    </w:rPr>
  </w:style>
  <w:style w:type="character" w:styleId="CommentReference">
    <w:name w:val="annotation reference"/>
    <w:basedOn w:val="DefaultParagraphFont"/>
    <w:uiPriority w:val="99"/>
    <w:semiHidden/>
    <w:unhideWhenUsed/>
    <w:rsid w:val="002E6BC4"/>
    <w:rPr>
      <w:sz w:val="18"/>
      <w:szCs w:val="18"/>
    </w:rPr>
  </w:style>
  <w:style w:type="paragraph" w:styleId="CommentText">
    <w:name w:val="annotation text"/>
    <w:basedOn w:val="Normal"/>
    <w:link w:val="CommentTextChar"/>
    <w:uiPriority w:val="99"/>
    <w:semiHidden/>
    <w:unhideWhenUsed/>
    <w:rsid w:val="002E6BC4"/>
  </w:style>
  <w:style w:type="character" w:customStyle="1" w:styleId="CommentTextChar">
    <w:name w:val="Comment Text Char"/>
    <w:basedOn w:val="DefaultParagraphFont"/>
    <w:link w:val="CommentText"/>
    <w:uiPriority w:val="99"/>
    <w:semiHidden/>
    <w:rsid w:val="002E6BC4"/>
    <w:rPr>
      <w:sz w:val="22"/>
    </w:rPr>
  </w:style>
  <w:style w:type="paragraph" w:styleId="CommentSubject">
    <w:name w:val="annotation subject"/>
    <w:basedOn w:val="CommentText"/>
    <w:next w:val="CommentText"/>
    <w:link w:val="CommentSubjectChar"/>
    <w:uiPriority w:val="99"/>
    <w:semiHidden/>
    <w:unhideWhenUsed/>
    <w:rsid w:val="002E6BC4"/>
    <w:rPr>
      <w:b/>
      <w:bCs/>
    </w:rPr>
  </w:style>
  <w:style w:type="character" w:customStyle="1" w:styleId="CommentSubjectChar">
    <w:name w:val="Comment Subject Char"/>
    <w:basedOn w:val="CommentTextChar"/>
    <w:link w:val="CommentSubject"/>
    <w:uiPriority w:val="99"/>
    <w:semiHidden/>
    <w:rsid w:val="002E6BC4"/>
    <w:rPr>
      <w:b/>
      <w:bCs/>
      <w:sz w:val="22"/>
    </w:rPr>
  </w:style>
  <w:style w:type="paragraph" w:styleId="Title">
    <w:name w:val="Title"/>
    <w:basedOn w:val="Normal"/>
    <w:next w:val="Normal"/>
    <w:link w:val="TitleChar"/>
    <w:uiPriority w:val="10"/>
    <w:rsid w:val="002E6BC4"/>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E6BC4"/>
    <w:rPr>
      <w:smallCaps/>
      <w:color w:val="262626" w:themeColor="text1" w:themeTint="D9"/>
      <w:spacing w:val="24"/>
      <w:sz w:val="36"/>
      <w:szCs w:val="52"/>
    </w:rPr>
  </w:style>
  <w:style w:type="character" w:styleId="BookTitle">
    <w:name w:val="Book Title"/>
    <w:uiPriority w:val="33"/>
    <w:rsid w:val="002E6BC4"/>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2E6BC4"/>
    <w:pPr>
      <w:tabs>
        <w:tab w:val="center" w:pos="4320"/>
        <w:tab w:val="right" w:pos="8640"/>
      </w:tabs>
    </w:pPr>
  </w:style>
  <w:style w:type="character" w:customStyle="1" w:styleId="HeaderChar">
    <w:name w:val="Header Char"/>
    <w:basedOn w:val="DefaultParagraphFont"/>
    <w:link w:val="Header"/>
    <w:uiPriority w:val="99"/>
    <w:rsid w:val="002E6BC4"/>
    <w:rPr>
      <w:sz w:val="22"/>
    </w:rPr>
  </w:style>
  <w:style w:type="paragraph" w:styleId="Footer">
    <w:name w:val="footer"/>
    <w:basedOn w:val="Normal"/>
    <w:link w:val="FooterChar"/>
    <w:uiPriority w:val="99"/>
    <w:unhideWhenUsed/>
    <w:rsid w:val="002E6BC4"/>
    <w:pPr>
      <w:tabs>
        <w:tab w:val="center" w:pos="4320"/>
        <w:tab w:val="right" w:pos="8640"/>
      </w:tabs>
    </w:pPr>
  </w:style>
  <w:style w:type="character" w:customStyle="1" w:styleId="FooterChar">
    <w:name w:val="Footer Char"/>
    <w:basedOn w:val="DefaultParagraphFont"/>
    <w:link w:val="Footer"/>
    <w:uiPriority w:val="99"/>
    <w:rsid w:val="002E6BC4"/>
    <w:rPr>
      <w:sz w:val="22"/>
    </w:rPr>
  </w:style>
  <w:style w:type="paragraph" w:styleId="Revision">
    <w:name w:val="Revision"/>
    <w:hidden/>
    <w:uiPriority w:val="99"/>
    <w:semiHidden/>
    <w:rsid w:val="00B16ACC"/>
  </w:style>
  <w:style w:type="paragraph" w:customStyle="1" w:styleId="MainDocTitle">
    <w:name w:val="MainDocTitle"/>
    <w:basedOn w:val="Title"/>
    <w:qFormat/>
    <w:rsid w:val="002E6BC4"/>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2E6BC4"/>
    <w:pPr>
      <w:pBdr>
        <w:top w:val="none" w:sz="0" w:space="0" w:color="auto"/>
      </w:pBdr>
    </w:pPr>
    <w:rPr>
      <w:rFonts w:ascii="Futura Std Book" w:eastAsia="MS Mincho" w:hAnsi="Futura Std Book" w:cs="Futura"/>
      <w:caps/>
      <w:smallCaps w:val="0"/>
      <w:color w:val="000000"/>
      <w:spacing w:val="20"/>
      <w:kern w:val="36"/>
      <w:sz w:val="28"/>
      <w:szCs w:val="32"/>
    </w:rPr>
  </w:style>
  <w:style w:type="character" w:customStyle="1" w:styleId="NodeName">
    <w:name w:val="NodeName"/>
    <w:basedOn w:val="DefaultParagraphFont"/>
    <w:uiPriority w:val="1"/>
    <w:qFormat/>
    <w:rsid w:val="009C0956"/>
    <w:rPr>
      <w:rFonts w:asciiTheme="majorHAnsi" w:hAnsiTheme="majorHAnsi"/>
      <w:b w:val="0"/>
      <w:caps w:val="0"/>
      <w:smallCaps/>
      <w:color w:val="276E8B" w:themeColor="accent1" w:themeShade="BF"/>
      <w:spacing w:val="6"/>
      <w:kern w:val="2"/>
    </w:rPr>
  </w:style>
  <w:style w:type="paragraph" w:customStyle="1" w:styleId="BoxHeading">
    <w:name w:val="BoxHeading"/>
    <w:basedOn w:val="Normal"/>
    <w:link w:val="BoxHeadingChar"/>
    <w:rsid w:val="002E6BC4"/>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E6BC4"/>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E6BC4"/>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E6BC4"/>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E6BC4"/>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E6BC4"/>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E6BC4"/>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E6BC4"/>
    <w:rPr>
      <w:b/>
      <w:bCs/>
      <w:smallCaps/>
      <w:color w:val="2683C6" w:themeColor="accent6"/>
      <w:spacing w:val="10"/>
      <w:sz w:val="22"/>
    </w:rPr>
  </w:style>
  <w:style w:type="character" w:customStyle="1" w:styleId="Heading8Char">
    <w:name w:val="Heading 8 Char"/>
    <w:basedOn w:val="DefaultParagraphFont"/>
    <w:link w:val="Heading8"/>
    <w:uiPriority w:val="9"/>
    <w:semiHidden/>
    <w:rsid w:val="002E6BC4"/>
    <w:rPr>
      <w:b/>
      <w:bCs/>
      <w:i/>
      <w:iCs/>
      <w:smallCaps/>
      <w:color w:val="1C6194" w:themeColor="accent6" w:themeShade="BF"/>
    </w:rPr>
  </w:style>
  <w:style w:type="character" w:customStyle="1" w:styleId="Heading9Char">
    <w:name w:val="Heading 9 Char"/>
    <w:basedOn w:val="DefaultParagraphFont"/>
    <w:link w:val="Heading9"/>
    <w:uiPriority w:val="9"/>
    <w:semiHidden/>
    <w:rsid w:val="002E6BC4"/>
    <w:rPr>
      <w:b/>
      <w:bCs/>
      <w:i/>
      <w:iCs/>
      <w:smallCaps/>
      <w:color w:val="134163" w:themeColor="accent6" w:themeShade="80"/>
    </w:rPr>
  </w:style>
  <w:style w:type="paragraph" w:styleId="Caption">
    <w:name w:val="caption"/>
    <w:basedOn w:val="Normal"/>
    <w:next w:val="Normal"/>
    <w:uiPriority w:val="35"/>
    <w:semiHidden/>
    <w:unhideWhenUsed/>
    <w:qFormat/>
    <w:rsid w:val="002E6BC4"/>
    <w:rPr>
      <w:b/>
      <w:bCs/>
      <w:caps/>
      <w:sz w:val="16"/>
      <w:szCs w:val="16"/>
    </w:rPr>
  </w:style>
  <w:style w:type="paragraph" w:styleId="Subtitle">
    <w:name w:val="Subtitle"/>
    <w:basedOn w:val="Normal"/>
    <w:next w:val="Normal"/>
    <w:link w:val="SubtitleChar"/>
    <w:uiPriority w:val="11"/>
    <w:qFormat/>
    <w:rsid w:val="002E6BC4"/>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2E6BC4"/>
    <w:rPr>
      <w:rFonts w:asciiTheme="majorHAnsi" w:eastAsiaTheme="majorEastAsia" w:hAnsiTheme="majorHAnsi" w:cstheme="majorBidi"/>
      <w:color w:val="3494BA" w:themeColor="accent1"/>
      <w:spacing w:val="10"/>
      <w:sz w:val="18"/>
    </w:rPr>
  </w:style>
  <w:style w:type="character" w:styleId="Strong">
    <w:name w:val="Strong"/>
    <w:uiPriority w:val="22"/>
    <w:rsid w:val="002E6BC4"/>
    <w:rPr>
      <w:b/>
      <w:bCs/>
      <w:color w:val="2683C6" w:themeColor="accent6"/>
    </w:rPr>
  </w:style>
  <w:style w:type="character" w:styleId="Emphasis">
    <w:name w:val="Emphasis"/>
    <w:uiPriority w:val="20"/>
    <w:rsid w:val="002E6BC4"/>
    <w:rPr>
      <w:b/>
      <w:bCs/>
      <w:i/>
      <w:iCs/>
      <w:spacing w:val="10"/>
    </w:rPr>
  </w:style>
  <w:style w:type="paragraph" w:styleId="NoSpacing">
    <w:name w:val="No Spacing"/>
    <w:uiPriority w:val="1"/>
    <w:rsid w:val="002E6BC4"/>
    <w:pPr>
      <w:spacing w:after="0" w:line="240" w:lineRule="auto"/>
    </w:pPr>
  </w:style>
  <w:style w:type="paragraph" w:styleId="Quote">
    <w:name w:val="Quote"/>
    <w:basedOn w:val="Normal"/>
    <w:next w:val="Normal"/>
    <w:link w:val="QuoteChar"/>
    <w:uiPriority w:val="29"/>
    <w:rsid w:val="002E6BC4"/>
    <w:rPr>
      <w:i/>
      <w:iCs/>
      <w:sz w:val="20"/>
    </w:rPr>
  </w:style>
  <w:style w:type="character" w:customStyle="1" w:styleId="QuoteChar">
    <w:name w:val="Quote Char"/>
    <w:basedOn w:val="DefaultParagraphFont"/>
    <w:link w:val="Quote"/>
    <w:uiPriority w:val="29"/>
    <w:rsid w:val="002E6BC4"/>
    <w:rPr>
      <w:i/>
      <w:iCs/>
    </w:rPr>
  </w:style>
  <w:style w:type="paragraph" w:styleId="IntenseQuote">
    <w:name w:val="Intense Quote"/>
    <w:next w:val="Normal"/>
    <w:link w:val="IntenseQuoteChar"/>
    <w:uiPriority w:val="30"/>
    <w:rsid w:val="002E6BC4"/>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E6BC4"/>
    <w:rPr>
      <w:b/>
      <w:bCs/>
      <w:i/>
      <w:iCs/>
      <w:sz w:val="22"/>
    </w:rPr>
  </w:style>
  <w:style w:type="character" w:styleId="SubtleEmphasis">
    <w:name w:val="Subtle Emphasis"/>
    <w:uiPriority w:val="19"/>
    <w:rsid w:val="002E6BC4"/>
    <w:rPr>
      <w:i/>
      <w:iCs/>
    </w:rPr>
  </w:style>
  <w:style w:type="character" w:styleId="IntenseEmphasis">
    <w:name w:val="Intense Emphasis"/>
    <w:uiPriority w:val="21"/>
    <w:rsid w:val="002E6BC4"/>
    <w:rPr>
      <w:b/>
      <w:bCs/>
      <w:i/>
      <w:iCs/>
      <w:color w:val="2683C6" w:themeColor="accent6"/>
      <w:spacing w:val="10"/>
    </w:rPr>
  </w:style>
  <w:style w:type="character" w:styleId="SubtleReference">
    <w:name w:val="Subtle Reference"/>
    <w:uiPriority w:val="31"/>
    <w:rsid w:val="002E6BC4"/>
    <w:rPr>
      <w:b/>
      <w:bCs/>
    </w:rPr>
  </w:style>
  <w:style w:type="character" w:styleId="IntenseReference">
    <w:name w:val="Intense Reference"/>
    <w:uiPriority w:val="32"/>
    <w:rsid w:val="002E6BC4"/>
    <w:rPr>
      <w:b/>
      <w:bCs/>
      <w:smallCaps/>
      <w:spacing w:val="5"/>
      <w:sz w:val="22"/>
      <w:szCs w:val="22"/>
      <w:u w:val="single"/>
    </w:rPr>
  </w:style>
  <w:style w:type="paragraph" w:styleId="TOCHeading">
    <w:name w:val="TOC Heading"/>
    <w:basedOn w:val="Heading1"/>
    <w:next w:val="Normal"/>
    <w:uiPriority w:val="39"/>
    <w:semiHidden/>
    <w:unhideWhenUsed/>
    <w:qFormat/>
    <w:rsid w:val="002E6BC4"/>
    <w:pPr>
      <w:outlineLvl w:val="9"/>
    </w:pPr>
  </w:style>
  <w:style w:type="paragraph" w:customStyle="1" w:styleId="GoodAnswer">
    <w:name w:val="GoodAnswer"/>
    <w:basedOn w:val="Normal"/>
    <w:rsid w:val="002E6BC4"/>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E6BC4"/>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qFormat/>
    <w:rsid w:val="005221CB"/>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2C3FDF"/>
    <w:pPr>
      <w:numPr>
        <w:numId w:val="17"/>
      </w:numPr>
      <w:pBdr>
        <w:top w:val="dotted" w:sz="2" w:space="6" w:color="3494BA" w:themeColor="accent1"/>
      </w:pBdr>
      <w:spacing w:before="600"/>
    </w:pPr>
  </w:style>
  <w:style w:type="paragraph" w:customStyle="1" w:styleId="QuestionPart">
    <w:name w:val="QuestionPart"/>
    <w:basedOn w:val="Normal"/>
    <w:qFormat/>
    <w:rsid w:val="002C3FDF"/>
    <w:pPr>
      <w:numPr>
        <w:ilvl w:val="1"/>
        <w:numId w:val="17"/>
      </w:numPr>
      <w:spacing w:before="360"/>
      <w:ind w:left="720"/>
    </w:pPr>
  </w:style>
  <w:style w:type="character" w:customStyle="1" w:styleId="LinkRef">
    <w:name w:val="LinkRef"/>
    <w:basedOn w:val="Strong"/>
    <w:uiPriority w:val="1"/>
    <w:qFormat/>
    <w:rsid w:val="002C3FDF"/>
    <w:rPr>
      <w:b w:val="0"/>
      <w:bCs/>
      <w:i w:val="0"/>
      <w:caps w:val="0"/>
      <w:smallCaps/>
      <w:color w:val="3494BA" w:themeColor="accent1"/>
      <w:spacing w:val="10"/>
      <w:kern w:val="22"/>
    </w:rPr>
  </w:style>
  <w:style w:type="paragraph" w:customStyle="1" w:styleId="Callout">
    <w:name w:val="Callout"/>
    <w:basedOn w:val="IntenseQuote"/>
    <w:rsid w:val="002E6BC4"/>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E6BC4"/>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TableLetterHead">
    <w:name w:val="TableLetterHead"/>
    <w:basedOn w:val="BoxHeading"/>
    <w:link w:val="TableLetterHeadChar"/>
    <w:qFormat/>
    <w:rsid w:val="004B48F3"/>
    <w:pPr>
      <w:spacing w:after="0" w:line="240" w:lineRule="auto"/>
    </w:pPr>
    <w:rPr>
      <w:rFonts w:ascii="Verdana" w:hAnsi="Verdana"/>
      <w:b/>
      <w:color w:val="auto"/>
      <w:sz w:val="36"/>
    </w:rPr>
  </w:style>
  <w:style w:type="character" w:customStyle="1" w:styleId="BoxHeadingChar">
    <w:name w:val="BoxHeading Char"/>
    <w:basedOn w:val="DefaultParagraphFont"/>
    <w:link w:val="BoxHeading"/>
    <w:rsid w:val="004B48F3"/>
    <w:rPr>
      <w:rFonts w:asciiTheme="majorHAnsi" w:hAnsiTheme="majorHAnsi"/>
      <w:caps/>
      <w:color w:val="398E98" w:themeColor="accent2" w:themeShade="BF"/>
      <w:sz w:val="24"/>
    </w:rPr>
  </w:style>
  <w:style w:type="character" w:customStyle="1" w:styleId="TableLetterHeadChar">
    <w:name w:val="TableLetterHead Char"/>
    <w:basedOn w:val="BoxHeadingChar"/>
    <w:link w:val="TableLetterHead"/>
    <w:rsid w:val="004B48F3"/>
    <w:rPr>
      <w:rFonts w:ascii="Verdana" w:hAnsi="Verdana"/>
      <w:b/>
      <w:caps/>
      <w:color w:val="398E98" w:themeColor="accent2" w:themeShade="BF"/>
      <w:sz w:val="36"/>
    </w:rPr>
  </w:style>
  <w:style w:type="paragraph" w:customStyle="1" w:styleId="HandoutText5-8">
    <w:name w:val="HandoutText_5-8"/>
    <w:link w:val="HandoutText5-8Char"/>
    <w:qFormat/>
    <w:rsid w:val="002E6BC4"/>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2E6BC4"/>
    <w:rPr>
      <w:rFonts w:ascii="Verdana" w:hAnsi="Verdana"/>
      <w:sz w:val="24"/>
      <w:szCs w:val="24"/>
    </w:rPr>
  </w:style>
  <w:style w:type="paragraph" w:customStyle="1" w:styleId="HandoutText2-4">
    <w:name w:val="HandoutText2-4"/>
    <w:basedOn w:val="HandoutText5-8"/>
    <w:link w:val="HandoutText2-4Char"/>
    <w:qFormat/>
    <w:rsid w:val="002E6BC4"/>
    <w:rPr>
      <w:sz w:val="28"/>
    </w:rPr>
  </w:style>
  <w:style w:type="character" w:customStyle="1" w:styleId="HandoutText2-4Char">
    <w:name w:val="HandoutText2-4 Char"/>
    <w:basedOn w:val="HandoutText5-8Char"/>
    <w:link w:val="HandoutText2-4"/>
    <w:rsid w:val="002E6BC4"/>
    <w:rPr>
      <w:rFonts w:ascii="Verdana" w:hAnsi="Verdana"/>
      <w:sz w:val="28"/>
      <w:szCs w:val="24"/>
    </w:rPr>
  </w:style>
  <w:style w:type="paragraph" w:customStyle="1" w:styleId="HandoutEmphasisText2-4">
    <w:name w:val="HandoutEmphasisText 2-4"/>
    <w:basedOn w:val="HandoutText2-4"/>
    <w:link w:val="HandoutEmphasisText2-4Char"/>
    <w:qFormat/>
    <w:rsid w:val="002E6BC4"/>
    <w:rPr>
      <w:b/>
    </w:rPr>
  </w:style>
  <w:style w:type="character" w:customStyle="1" w:styleId="HandoutEmphasisText2-4Char">
    <w:name w:val="HandoutEmphasisText 2-4 Char"/>
    <w:basedOn w:val="HandoutText2-4Char"/>
    <w:link w:val="HandoutEmphasisText2-4"/>
    <w:rsid w:val="002E6BC4"/>
    <w:rPr>
      <w:rFonts w:ascii="Verdana" w:hAnsi="Verdana"/>
      <w:b/>
      <w:sz w:val="28"/>
      <w:szCs w:val="24"/>
    </w:rPr>
  </w:style>
  <w:style w:type="paragraph" w:customStyle="1" w:styleId="HandoutEmphasisText5-8">
    <w:name w:val="HandoutEmphasisText5-8"/>
    <w:link w:val="HandoutEmphasisText5-8Char"/>
    <w:qFormat/>
    <w:rsid w:val="002E6BC4"/>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2E6BC4"/>
    <w:rPr>
      <w:rFonts w:ascii="Verdana" w:hAnsi="Verdana"/>
      <w:b/>
      <w:sz w:val="24"/>
    </w:rPr>
  </w:style>
  <w:style w:type="paragraph" w:customStyle="1" w:styleId="HandoutHead2-4">
    <w:name w:val="HandoutHead2-4"/>
    <w:link w:val="HandoutHead2-4Char"/>
    <w:qFormat/>
    <w:rsid w:val="002E6BC4"/>
    <w:rPr>
      <w:b/>
      <w:sz w:val="36"/>
      <w:szCs w:val="24"/>
    </w:rPr>
  </w:style>
  <w:style w:type="character" w:customStyle="1" w:styleId="HandoutHead2-4Char">
    <w:name w:val="HandoutHead2-4 Char"/>
    <w:basedOn w:val="DefaultParagraphFont"/>
    <w:link w:val="HandoutHead2-4"/>
    <w:rsid w:val="002E6BC4"/>
    <w:rPr>
      <w:b/>
      <w:sz w:val="36"/>
      <w:szCs w:val="24"/>
    </w:rPr>
  </w:style>
  <w:style w:type="paragraph" w:customStyle="1" w:styleId="HandoutHead5-8">
    <w:name w:val="HandoutHead5-8"/>
    <w:link w:val="HandoutHead5-8Char"/>
    <w:qFormat/>
    <w:rsid w:val="002E6BC4"/>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2E6BC4"/>
    <w:rPr>
      <w:rFonts w:ascii="Garamond" w:hAnsi="Garamond"/>
      <w:b/>
      <w:color w:val="000000" w:themeColor="text1"/>
      <w:sz w:val="32"/>
      <w:szCs w:val="27"/>
    </w:rPr>
  </w:style>
  <w:style w:type="paragraph" w:customStyle="1" w:styleId="ColorfulList-Accent11">
    <w:name w:val="Colorful List - Accent 11"/>
    <w:basedOn w:val="Normal"/>
    <w:link w:val="ColorfulList-Accent1Char"/>
    <w:uiPriority w:val="34"/>
    <w:qFormat/>
    <w:rsid w:val="00622E9D"/>
    <w:pPr>
      <w:ind w:left="720"/>
      <w:contextualSpacing/>
    </w:pPr>
    <w:rPr>
      <w:rFonts w:ascii="Garamond" w:eastAsia="MS Mincho" w:hAnsi="Garamond" w:cs="Times New Roman"/>
    </w:rPr>
  </w:style>
  <w:style w:type="character" w:customStyle="1" w:styleId="ColorfulList-Accent1Char">
    <w:name w:val="Colorful List - Accent 1 Char"/>
    <w:link w:val="ColorfulList-Accent11"/>
    <w:uiPriority w:val="34"/>
    <w:rsid w:val="00622E9D"/>
    <w:rPr>
      <w:rFonts w:ascii="Garamond" w:eastAsia="MS Mincho" w:hAnsi="Garamond" w:cs="Times New Roman"/>
      <w:sz w:val="22"/>
    </w:rPr>
  </w:style>
  <w:style w:type="paragraph" w:styleId="BodyText">
    <w:name w:val="Body Text"/>
    <w:basedOn w:val="Normal"/>
    <w:link w:val="BodyTextChar"/>
    <w:uiPriority w:val="1"/>
    <w:qFormat/>
    <w:rsid w:val="00FB2AA5"/>
    <w:pPr>
      <w:widowControl w:val="0"/>
      <w:autoSpaceDE w:val="0"/>
      <w:autoSpaceDN w:val="0"/>
      <w:spacing w:after="0" w:line="240" w:lineRule="auto"/>
    </w:pPr>
    <w:rPr>
      <w:rFonts w:ascii="Times New Roman" w:eastAsia="Times New Roman" w:hAnsi="Times New Roman" w:cs="Times New Roman"/>
      <w:sz w:val="20"/>
    </w:rPr>
  </w:style>
  <w:style w:type="character" w:customStyle="1" w:styleId="BodyTextChar">
    <w:name w:val="Body Text Char"/>
    <w:basedOn w:val="DefaultParagraphFont"/>
    <w:link w:val="BodyText"/>
    <w:uiPriority w:val="1"/>
    <w:rsid w:val="00FB2AA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7.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ntTable" Target="fontTable.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36" ma:contentTypeDescription="Create a new document." ma:contentTypeScope="" ma:versionID="b0cc6595569e7906b8273fc42aa78f43">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5216dc81b7d7615f67b5aff7fbc890bf"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2:Domain" minOccurs="0"/>
                <xsd:element ref="ns2:Strand" minOccurs="0"/>
                <xsd:element ref="ns2:Standard" minOccurs="0"/>
                <xsd:element ref="ns3:SharedWithUsers" minOccurs="0"/>
                <xsd:element ref="ns3:SharedWithDetails" minOccurs="0"/>
                <xsd:element ref="ns4:LastSharedByTime" minOccurs="0"/>
                <xsd:element ref="ns4:LastSharedByUser" minOccurs="0"/>
                <xsd:element ref="ns2:MediaServiceMetadata" minOccurs="0"/>
                <xsd:element ref="ns2:MediaServiceFastMetadata" minOccurs="0"/>
                <xsd:element ref="ns2:Category" minOccurs="0"/>
                <xsd:element ref="ns2:Content" minOccurs="0"/>
                <xsd:element ref="ns2:Grade_x0020_Used" minOccurs="0"/>
                <xsd:element ref="ns3:ELA_x0020_Status" minOccurs="0"/>
                <xsd:element ref="ns2:Verified_x0020_Public_x0020_Domain_x003f_" minOccurs="0"/>
                <xsd:element ref="ns2:MediaServiceAutoTags" minOccurs="0"/>
                <xsd:element ref="ns3:Grade" minOccurs="0"/>
                <xsd:element ref="ns3:Strand" minOccurs="0"/>
                <xsd:element ref="ns3:Standar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NF.4"/>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NS.7"/>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scription="Please update this column throughout the editing process." ma:format="Dropdown" ma:internalName="Status" ma:readOnly="false">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enumeration value="n/a"/>
        </xsd:restriction>
      </xsd:simpleType>
    </xsd:element>
    <xsd:element name="Domain" ma:index="6"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7"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8" nillable="true" ma:displayName="Standard"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Category" ma:index="21" nillable="true" ma:displayName="Category" ma:internalName="Category">
      <xsd:simpleType>
        <xsd:restriction base="dms:Text">
          <xsd:maxLength value="255"/>
        </xsd:restriction>
      </xsd:simpleType>
    </xsd:element>
    <xsd:element name="Content" ma:index="22" nillable="true" ma:displayName="Content" ma:format="Dropdown" ma:internalName="Content">
      <xsd:simpleType>
        <xsd:union memberTypes="dms:Text">
          <xsd:simpleType>
            <xsd:restriction base="dms:Choice">
              <xsd:enumeration value="Passage"/>
              <xsd:enumeration value="Unit Document"/>
              <xsd:enumeration value="Video Script"/>
              <xsd:enumeration value="Other"/>
            </xsd:restriction>
          </xsd:simpleType>
        </xsd:union>
      </xsd:simpleType>
    </xsd:element>
    <xsd:element name="Grade_x0020_Used" ma:index="23" nillable="true" ma:displayName="Grade Used" ma:internalName="Grade_x0020_Used">
      <xsd:complexType>
        <xsd:complexContent>
          <xsd:extension base="dms:MultiChoice">
            <xsd:sequence>
              <xsd:element name="Value" maxOccurs="unbounded" minOccurs="0" nillable="true">
                <xsd:simpleType>
                  <xsd:restriction base="dms:Choice">
                    <xsd:enumeration value="2"/>
                    <xsd:enumeration value="3"/>
                    <xsd:enumeration value="4"/>
                    <xsd:enumeration value="5"/>
                    <xsd:enumeration value="6"/>
                    <xsd:enumeration value="7"/>
                    <xsd:enumeration value="8"/>
                  </xsd:restriction>
                </xsd:simpleType>
              </xsd:element>
            </xsd:sequence>
          </xsd:extension>
        </xsd:complexContent>
      </xsd:complexType>
    </xsd:element>
    <xsd:element name="Verified_x0020_Public_x0020_Domain_x003f_" ma:index="25" nillable="true" ma:displayName="Verified Public Domain?" ma:default="0" ma:internalName="Verified_x0020_Public_x0020_Domain_x003f_">
      <xsd:simpleType>
        <xsd:restriction base="dms:Boolean"/>
      </xsd:simpleType>
    </xsd:element>
    <xsd:element name="MediaServiceAutoTags" ma:index="26"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ELA_x0020_Status" ma:index="24" nillable="true" ma:displayName="ELA_Status" ma:description="ELM ELA Document Workflow Status Column" ma:format="Dropdown" ma:indexed="true" ma:internalName="ELA_x0020_Status0">
      <xsd:simpleType>
        <xsd:restriction base="dms:Choice">
          <xsd:enumeration value="Passage Request"/>
          <xsd:enumeration value="Passage for Revisions"/>
          <xsd:enumeration value="Passage Approved"/>
          <xsd:enumeration value="Content Revision"/>
          <xsd:enumeration value="Edit Request"/>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Grade" ma:index="27" nillable="true" ma:displayName="Grade." ma:format="Dropdown" ma:internalName="Grade0">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rand" ma:index="28" nillable="true" ma:displayName="Strand." ma:format="Dropdown" ma:internalName="Strand0">
      <xsd:simpleType>
        <xsd:restriction base="dms:Choice">
          <xsd:enumeration value="RI"/>
          <xsd:enumeration value="RL"/>
          <xsd:enumeration value="W"/>
        </xsd:restriction>
      </xsd:simpleType>
    </xsd:element>
    <xsd:element name="Standard." ma:index="29" nillable="true" ma:displayName="Standard." ma:format="Dropdown" ma:internalName="Standard_x002e_">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3" nillable="true" ma:displayName="Last Shared By Time" ma:description="" ma:internalName="LastSharedByTime" ma:readOnly="true">
      <xsd:simpleType>
        <xsd:restriction base="dms:DateTime"/>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ndard xmlns="25ee83b9-213e-4b97-86e1-7df1630f65a0">
      <Value>2</Value>
    </Standard>
    <Domain xmlns="25ee83b9-213e-4b97-86e1-7df1630f65a0"/>
    <Standards xmlns="25ee83b9-213e-4b97-86e1-7df1630f65a0"/>
    <Strand xmlns="25ee83b9-213e-4b97-86e1-7df1630f65a0">
      <Value>W</Value>
    </Strand>
    <Grade xmlns="25ee83b9-213e-4b97-86e1-7df1630f65a0">5</Grade>
    <Status xmlns="25ee83b9-213e-4b97-86e1-7df1630f65a0">1st Edit Complete</Status>
    <Standard. xmlns="b3d7ea18-ffa0-4fd0-8cba-e908d41d0fe7">2</Standard.>
    <Verified_x0020_Public_x0020_Domain_x003f_ xmlns="25ee83b9-213e-4b97-86e1-7df1630f65a0">false</Verified_x0020_Public_x0020_Domain_x003f_>
    <Category xmlns="25ee83b9-213e-4b97-86e1-7df1630f65a0" xsi:nil="true"/>
    <Grade_x0020_Used xmlns="25ee83b9-213e-4b97-86e1-7df1630f65a0"/>
    <ELA_x0020_Status xmlns="b3d7ea18-ffa0-4fd0-8cba-e908d41d0fe7">Published</ELA_x0020_Status>
    <Grade xmlns="b3d7ea18-ffa0-4fd0-8cba-e908d41d0fe7" xsi:nil="true"/>
    <Content xmlns="25ee83b9-213e-4b97-86e1-7df1630f65a0" xsi:nil="true"/>
    <Strand xmlns="b3d7ea18-ffa0-4fd0-8cba-e908d41d0fe7">W</Stran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D06D7-1744-40FA-9FC7-616FC87998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733E7B-A101-4A6B-A38E-0A77DABE8CD9}">
  <ds:schemaRefs>
    <ds:schemaRef ds:uri="http://schemas.microsoft.com/sharepoint/v3/contenttype/forms"/>
  </ds:schemaRefs>
</ds:datastoreItem>
</file>

<file path=customXml/itemProps3.xml><?xml version="1.0" encoding="utf-8"?>
<ds:datastoreItem xmlns:ds="http://schemas.openxmlformats.org/officeDocument/2006/customXml" ds:itemID="{88CC44A1-5E99-473F-B022-A9C83FDC55F8}">
  <ds:schemaRefs>
    <ds:schemaRef ds:uri="http://schemas.microsoft.com/office/2006/metadata/properties"/>
    <ds:schemaRef ds:uri="http://schemas.microsoft.com/office/infopath/2007/PartnerControls"/>
    <ds:schemaRef ds:uri="25ee83b9-213e-4b97-86e1-7df1630f65a0"/>
    <ds:schemaRef ds:uri="b3d7ea18-ffa0-4fd0-8cba-e908d41d0fe7"/>
  </ds:schemaRefs>
</ds:datastoreItem>
</file>

<file path=customXml/itemProps4.xml><?xml version="1.0" encoding="utf-8"?>
<ds:datastoreItem xmlns:ds="http://schemas.openxmlformats.org/officeDocument/2006/customXml" ds:itemID="{AB6F3C54-E6DB-4F4D-B1A0-741A505A6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16</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Student Activity</vt:lpstr>
    </vt:vector>
  </TitlesOfParts>
  <Company/>
  <LinksUpToDate>false</LinksUpToDate>
  <CharactersWithSpaces>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ELA</dc:subject>
  <dc:creator>Holly W.</dc:creator>
  <cp:keywords/>
  <dc:description/>
  <cp:lastModifiedBy>Kacirek, Bree M</cp:lastModifiedBy>
  <cp:revision>5</cp:revision>
  <cp:lastPrinted>2015-08-26T15:49:00Z</cp:lastPrinted>
  <dcterms:created xsi:type="dcterms:W3CDTF">2018-02-07T15:18:00Z</dcterms:created>
  <dcterms:modified xsi:type="dcterms:W3CDTF">2019-04-17T15:51:00Z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0x0101040093FC0A677097B54ABF58F149B3E0C5FD</vt:lpwstr>
  </property>
</Properties>
</file>